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F1B1D" w14:textId="77777777" w:rsidR="0069569E" w:rsidRDefault="0069569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2541" w:type="dxa"/>
        <w:tblLayout w:type="fixed"/>
        <w:tblLook w:val="0400" w:firstRow="0" w:lastRow="0" w:firstColumn="0" w:lastColumn="0" w:noHBand="0" w:noVBand="1"/>
      </w:tblPr>
      <w:tblGrid>
        <w:gridCol w:w="2521"/>
        <w:gridCol w:w="20"/>
      </w:tblGrid>
      <w:tr w:rsidR="0069569E" w14:paraId="43E60498" w14:textId="77777777">
        <w:tc>
          <w:tcPr>
            <w:tcW w:w="2535" w:type="dxa"/>
            <w:vAlign w:val="center"/>
          </w:tcPr>
          <w:p w14:paraId="441FDC23" w14:textId="77777777" w:rsidR="0069569E" w:rsidRDefault="00121FC4">
            <w:pPr>
              <w:rPr>
                <w:rFonts w:ascii="Calibri" w:eastAsia="Calibri" w:hAnsi="Calibri" w:cs="Calibri"/>
                <w:b/>
                <w:color w:val="000000"/>
                <w:sz w:val="16"/>
                <w:szCs w:val="16"/>
              </w:rPr>
            </w:pPr>
            <w:r>
              <w:rPr>
                <w:rFonts w:ascii="Calibri" w:eastAsia="Calibri" w:hAnsi="Calibri" w:cs="Calibri"/>
                <w:b/>
                <w:color w:val="000000"/>
                <w:sz w:val="16"/>
                <w:szCs w:val="16"/>
              </w:rPr>
              <w:t>POSSIBLE ACRONYMS FOR APPROACH</w:t>
            </w:r>
          </w:p>
        </w:tc>
        <w:tc>
          <w:tcPr>
            <w:tcW w:w="6" w:type="dxa"/>
            <w:vAlign w:val="center"/>
          </w:tcPr>
          <w:p w14:paraId="154CF1D4" w14:textId="77777777" w:rsidR="0069569E" w:rsidRDefault="0069569E">
            <w:pPr>
              <w:rPr>
                <w:rFonts w:ascii="Calibri" w:eastAsia="Calibri" w:hAnsi="Calibri" w:cs="Calibri"/>
                <w:color w:val="000000"/>
                <w:sz w:val="16"/>
                <w:szCs w:val="16"/>
              </w:rPr>
            </w:pPr>
          </w:p>
        </w:tc>
      </w:tr>
    </w:tbl>
    <w:p w14:paraId="6A4B05FF" w14:textId="77777777" w:rsidR="0069569E" w:rsidRDefault="00121FC4">
      <w:pPr>
        <w:rPr>
          <w:rFonts w:ascii="Calibri" w:eastAsia="Calibri" w:hAnsi="Calibri" w:cs="Calibri"/>
          <w:sz w:val="16"/>
          <w:szCs w:val="16"/>
        </w:rPr>
      </w:pPr>
      <w:proofErr w:type="spellStart"/>
      <w:r>
        <w:rPr>
          <w:rFonts w:ascii="Calibri" w:eastAsia="Calibri" w:hAnsi="Calibri" w:cs="Calibri"/>
          <w:color w:val="263238"/>
          <w:sz w:val="16"/>
          <w:szCs w:val="16"/>
        </w:rPr>
        <w:t>TargetSEARCH</w:t>
      </w:r>
      <w:proofErr w:type="spellEnd"/>
      <w:r>
        <w:rPr>
          <w:rFonts w:ascii="Calibri" w:eastAsia="Calibri" w:hAnsi="Calibri" w:cs="Calibri"/>
          <w:color w:val="263238"/>
          <w:sz w:val="16"/>
          <w:szCs w:val="16"/>
        </w:rPr>
        <w:t xml:space="preserve"> Target Search based on the Existence of Antibiotic self-Resistance genes in Clusters using Homology</w:t>
      </w:r>
    </w:p>
    <w:p w14:paraId="5B31EC1D" w14:textId="77777777" w:rsidR="0069569E" w:rsidRDefault="00121FC4">
      <w:pPr>
        <w:pBdr>
          <w:top w:val="nil"/>
          <w:left w:val="nil"/>
          <w:bottom w:val="nil"/>
          <w:right w:val="nil"/>
          <w:between w:val="nil"/>
        </w:pBdr>
        <w:ind w:hanging="720"/>
        <w:rPr>
          <w:rFonts w:ascii="Calibri" w:eastAsia="Calibri" w:hAnsi="Calibri" w:cs="Calibri"/>
          <w:color w:val="000000"/>
          <w:sz w:val="16"/>
          <w:szCs w:val="16"/>
        </w:rPr>
      </w:pPr>
      <w:proofErr w:type="spellStart"/>
      <w:r>
        <w:rPr>
          <w:rFonts w:ascii="Calibri" w:eastAsia="Calibri" w:hAnsi="Calibri" w:cs="Calibri"/>
          <w:color w:val="000000"/>
          <w:sz w:val="16"/>
          <w:szCs w:val="16"/>
        </w:rPr>
        <w:t>MAGiC</w:t>
      </w:r>
      <w:proofErr w:type="spellEnd"/>
      <w:r>
        <w:rPr>
          <w:rFonts w:ascii="Calibri" w:eastAsia="Calibri" w:hAnsi="Calibri" w:cs="Calibri"/>
          <w:color w:val="000000"/>
          <w:sz w:val="16"/>
          <w:szCs w:val="16"/>
        </w:rPr>
        <w:t xml:space="preserve"> Mining for Antibiotic self-resistance biosynthetic Gene Clusters</w:t>
      </w:r>
    </w:p>
    <w:p w14:paraId="253C04A1" w14:textId="77777777" w:rsidR="0069569E" w:rsidRDefault="00121FC4">
      <w:pPr>
        <w:pBdr>
          <w:top w:val="nil"/>
          <w:left w:val="nil"/>
          <w:bottom w:val="nil"/>
          <w:right w:val="nil"/>
          <w:between w:val="nil"/>
        </w:pBdr>
        <w:ind w:hanging="720"/>
        <w:rPr>
          <w:rFonts w:ascii="Calibri" w:eastAsia="Calibri" w:hAnsi="Calibri" w:cs="Calibri"/>
          <w:color w:val="000000"/>
          <w:sz w:val="16"/>
          <w:szCs w:val="16"/>
        </w:rPr>
      </w:pPr>
      <w:r>
        <w:rPr>
          <w:rFonts w:ascii="Calibri" w:eastAsia="Calibri" w:hAnsi="Calibri" w:cs="Calibri"/>
          <w:color w:val="000000"/>
          <w:sz w:val="16"/>
          <w:szCs w:val="16"/>
        </w:rPr>
        <w:t xml:space="preserve">CATCHY Curate </w:t>
      </w:r>
      <w:proofErr w:type="spellStart"/>
      <w:r>
        <w:rPr>
          <w:rFonts w:ascii="Calibri" w:eastAsia="Calibri" w:hAnsi="Calibri" w:cs="Calibri"/>
          <w:color w:val="000000"/>
          <w:sz w:val="16"/>
          <w:szCs w:val="16"/>
        </w:rPr>
        <w:t>AnTibiotiC</w:t>
      </w:r>
      <w:proofErr w:type="spellEnd"/>
      <w:r>
        <w:rPr>
          <w:rFonts w:ascii="Calibri" w:eastAsia="Calibri" w:hAnsi="Calibri" w:cs="Calibri"/>
          <w:color w:val="000000"/>
          <w:sz w:val="16"/>
          <w:szCs w:val="16"/>
        </w:rPr>
        <w:t xml:space="preserve"> Harboring </w:t>
      </w:r>
      <w:proofErr w:type="spellStart"/>
      <w:r>
        <w:rPr>
          <w:rFonts w:ascii="Calibri" w:eastAsia="Calibri" w:hAnsi="Calibri" w:cs="Calibri"/>
          <w:color w:val="000000"/>
          <w:sz w:val="16"/>
          <w:szCs w:val="16"/>
        </w:rPr>
        <w:t>polYketide</w:t>
      </w:r>
      <w:proofErr w:type="spellEnd"/>
    </w:p>
    <w:p w14:paraId="0A8A6424" w14:textId="77777777" w:rsidR="0069569E" w:rsidRDefault="0069569E">
      <w:pPr>
        <w:widowControl w:val="0"/>
        <w:rPr>
          <w:rFonts w:ascii="Calibri" w:eastAsia="Calibri" w:hAnsi="Calibri" w:cs="Calibri"/>
          <w:b/>
          <w:sz w:val="16"/>
          <w:szCs w:val="16"/>
        </w:rPr>
      </w:pPr>
    </w:p>
    <w:p w14:paraId="7A306FC6"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FIGURES AND TABLES</w:t>
      </w:r>
    </w:p>
    <w:p w14:paraId="2F3CEFB3"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Table 1. Experimentally validated gene clusters harboring a self-resistance gene</w:t>
      </w:r>
    </w:p>
    <w:p w14:paraId="4FC467BD"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Figure 1. Identifying PKS clusters harboring a putative self-resistance gene</w:t>
      </w:r>
    </w:p>
    <w:p w14:paraId="3CCCA2F7"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Table 2. Number of PKS clusters harboring a putative self-resistance gene and more than one copy per nucleotide record.</w:t>
      </w:r>
    </w:p>
    <w:p w14:paraId="1194A763"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Figure 2. Phylogenetic tree of KS domains proximal to a self-resistance gene (150 KSs)</w:t>
      </w:r>
    </w:p>
    <w:p w14:paraId="0EE649A6"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Figure 3. </w:t>
      </w:r>
      <w:proofErr w:type="gramStart"/>
      <w:r>
        <w:rPr>
          <w:rFonts w:ascii="Calibri" w:eastAsia="Calibri" w:hAnsi="Calibri" w:cs="Calibri"/>
          <w:sz w:val="16"/>
          <w:szCs w:val="16"/>
        </w:rPr>
        <w:t>Coevolution of KS and putative self-resistance gene.</w:t>
      </w:r>
      <w:proofErr w:type="gramEnd"/>
      <w:r>
        <w:rPr>
          <w:rFonts w:ascii="Calibri" w:eastAsia="Calibri" w:hAnsi="Calibri" w:cs="Calibri"/>
          <w:sz w:val="16"/>
          <w:szCs w:val="16"/>
        </w:rPr>
        <w:t xml:space="preserve"> a) </w:t>
      </w:r>
      <w:proofErr w:type="gramStart"/>
      <w:r>
        <w:rPr>
          <w:rFonts w:ascii="Calibri" w:eastAsia="Calibri" w:hAnsi="Calibri" w:cs="Calibri"/>
          <w:sz w:val="16"/>
          <w:szCs w:val="16"/>
        </w:rPr>
        <w:t>positive</w:t>
      </w:r>
      <w:proofErr w:type="gramEnd"/>
      <w:r>
        <w:rPr>
          <w:rFonts w:ascii="Calibri" w:eastAsia="Calibri" w:hAnsi="Calibri" w:cs="Calibri"/>
          <w:sz w:val="16"/>
          <w:szCs w:val="16"/>
        </w:rPr>
        <w:t xml:space="preserve"> set, b) 5kb, c) 10kb, d)  &gt;50kb KS-self-resistance gene distance cutoff</w:t>
      </w:r>
    </w:p>
    <w:p w14:paraId="33A42020"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Table 3. Top 20 ranked clusters harboring a putative self-resistance gene </w:t>
      </w:r>
    </w:p>
    <w:p w14:paraId="3A7135A8" w14:textId="77777777" w:rsidR="0069569E" w:rsidRDefault="0069569E">
      <w:pPr>
        <w:widowControl w:val="0"/>
        <w:rPr>
          <w:rFonts w:ascii="Calibri" w:eastAsia="Calibri" w:hAnsi="Calibri" w:cs="Calibri"/>
          <w:sz w:val="16"/>
          <w:szCs w:val="16"/>
        </w:rPr>
      </w:pPr>
    </w:p>
    <w:p w14:paraId="24243331"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FigureS1a. Phylogenetic tree of KS domains closest to a self-resistance gene 12 targets, 10kb, annotated</w:t>
      </w:r>
    </w:p>
    <w:p w14:paraId="1BCCAB61"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FigureS1b. Phylogenetic tree of KS domains closest </w:t>
      </w:r>
      <w:proofErr w:type="gramStart"/>
      <w:r>
        <w:rPr>
          <w:rFonts w:ascii="Calibri" w:eastAsia="Calibri" w:hAnsi="Calibri" w:cs="Calibri"/>
          <w:sz w:val="16"/>
          <w:szCs w:val="16"/>
        </w:rPr>
        <w:t>to a self-resistance gene 92 targets</w:t>
      </w:r>
      <w:proofErr w:type="gramEnd"/>
      <w:r>
        <w:rPr>
          <w:rFonts w:ascii="Calibri" w:eastAsia="Calibri" w:hAnsi="Calibri" w:cs="Calibri"/>
          <w:sz w:val="16"/>
          <w:szCs w:val="16"/>
        </w:rPr>
        <w:t>, 10kb</w:t>
      </w:r>
    </w:p>
    <w:p w14:paraId="15D77425"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FigureS1c. Phylogenetic tree of KS domains closest </w:t>
      </w:r>
      <w:proofErr w:type="gramStart"/>
      <w:r>
        <w:rPr>
          <w:rFonts w:ascii="Calibri" w:eastAsia="Calibri" w:hAnsi="Calibri" w:cs="Calibri"/>
          <w:sz w:val="16"/>
          <w:szCs w:val="16"/>
        </w:rPr>
        <w:t>to a self-resistance gene 609 targets</w:t>
      </w:r>
      <w:proofErr w:type="gramEnd"/>
      <w:r>
        <w:rPr>
          <w:rFonts w:ascii="Calibri" w:eastAsia="Calibri" w:hAnsi="Calibri" w:cs="Calibri"/>
          <w:sz w:val="16"/>
          <w:szCs w:val="16"/>
        </w:rPr>
        <w:t>, 10kb</w:t>
      </w:r>
    </w:p>
    <w:p w14:paraId="058F62FF" w14:textId="77777777" w:rsidR="0069569E" w:rsidRDefault="0069569E">
      <w:pPr>
        <w:widowControl w:val="0"/>
        <w:rPr>
          <w:rFonts w:ascii="Calibri" w:eastAsia="Calibri" w:hAnsi="Calibri" w:cs="Calibri"/>
          <w:sz w:val="16"/>
          <w:szCs w:val="16"/>
        </w:rPr>
      </w:pPr>
    </w:p>
    <w:p w14:paraId="68D582E9"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Figure S2a</w:t>
      </w:r>
      <w:proofErr w:type="gramStart"/>
      <w:r>
        <w:rPr>
          <w:rFonts w:ascii="Calibri" w:eastAsia="Calibri" w:hAnsi="Calibri" w:cs="Calibri"/>
          <w:sz w:val="16"/>
          <w:szCs w:val="16"/>
        </w:rPr>
        <w:t>,b,c</w:t>
      </w:r>
      <w:proofErr w:type="gramEnd"/>
      <w:r>
        <w:rPr>
          <w:rFonts w:ascii="Calibri" w:eastAsia="Calibri" w:hAnsi="Calibri" w:cs="Calibri"/>
          <w:sz w:val="16"/>
          <w:szCs w:val="16"/>
        </w:rPr>
        <w:t>. Coevolution of KS and target 12 targets, 10kb, subplots, individual plots</w:t>
      </w:r>
    </w:p>
    <w:p w14:paraId="620C2046"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Figure S2d</w:t>
      </w:r>
      <w:proofErr w:type="gramStart"/>
      <w:r>
        <w:rPr>
          <w:rFonts w:ascii="Calibri" w:eastAsia="Calibri" w:hAnsi="Calibri" w:cs="Calibri"/>
          <w:sz w:val="16"/>
          <w:szCs w:val="16"/>
        </w:rPr>
        <w:t>,e,f</w:t>
      </w:r>
      <w:proofErr w:type="gramEnd"/>
      <w:r>
        <w:rPr>
          <w:rFonts w:ascii="Calibri" w:eastAsia="Calibri" w:hAnsi="Calibri" w:cs="Calibri"/>
          <w:sz w:val="16"/>
          <w:szCs w:val="16"/>
        </w:rPr>
        <w:t>. Coevolution of KS and target 92 targets, 10kb, subplots, individual plots</w:t>
      </w:r>
    </w:p>
    <w:p w14:paraId="063F1266"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Figure S2g</w:t>
      </w:r>
      <w:proofErr w:type="gramStart"/>
      <w:r>
        <w:rPr>
          <w:rFonts w:ascii="Calibri" w:eastAsia="Calibri" w:hAnsi="Calibri" w:cs="Calibri"/>
          <w:sz w:val="16"/>
          <w:szCs w:val="16"/>
        </w:rPr>
        <w:t>,h,i</w:t>
      </w:r>
      <w:proofErr w:type="gramEnd"/>
      <w:r>
        <w:rPr>
          <w:rFonts w:ascii="Calibri" w:eastAsia="Calibri" w:hAnsi="Calibri" w:cs="Calibri"/>
          <w:sz w:val="16"/>
          <w:szCs w:val="16"/>
        </w:rPr>
        <w:t>. Coevolution of KS and target 609 targets, 10kb, subplots, individual plots</w:t>
      </w:r>
    </w:p>
    <w:p w14:paraId="3CB174EC" w14:textId="77777777" w:rsidR="0069569E" w:rsidRDefault="0069569E">
      <w:pPr>
        <w:widowControl w:val="0"/>
        <w:rPr>
          <w:rFonts w:ascii="Calibri" w:eastAsia="Calibri" w:hAnsi="Calibri" w:cs="Calibri"/>
          <w:sz w:val="16"/>
          <w:szCs w:val="16"/>
        </w:rPr>
      </w:pPr>
    </w:p>
    <w:p w14:paraId="7EDF5F77" w14:textId="77777777" w:rsidR="0069569E" w:rsidRDefault="00121FC4">
      <w:pPr>
        <w:rPr>
          <w:rFonts w:ascii="Calibri" w:eastAsia="Calibri" w:hAnsi="Calibri" w:cs="Calibri"/>
          <w:i/>
          <w:color w:val="000000"/>
          <w:sz w:val="16"/>
          <w:szCs w:val="16"/>
        </w:rPr>
      </w:pPr>
      <w:r>
        <w:rPr>
          <w:rFonts w:ascii="Calibri" w:eastAsia="Calibri" w:hAnsi="Calibri" w:cs="Calibri"/>
          <w:sz w:val="16"/>
          <w:szCs w:val="16"/>
        </w:rPr>
        <w:t xml:space="preserve">Figure S3. Sequence similarity between </w:t>
      </w:r>
      <w:proofErr w:type="spellStart"/>
      <w:r>
        <w:rPr>
          <w:rFonts w:ascii="Calibri" w:eastAsia="Calibri" w:hAnsi="Calibri" w:cs="Calibri"/>
          <w:sz w:val="16"/>
          <w:szCs w:val="16"/>
        </w:rPr>
        <w:t>bacillaene</w:t>
      </w:r>
      <w:proofErr w:type="spellEnd"/>
      <w:r>
        <w:rPr>
          <w:rFonts w:ascii="Calibri" w:eastAsia="Calibri" w:hAnsi="Calibri" w:cs="Calibri"/>
          <w:sz w:val="16"/>
          <w:szCs w:val="16"/>
        </w:rPr>
        <w:t xml:space="preserve"> and PKS cluster from </w:t>
      </w:r>
      <w:proofErr w:type="spellStart"/>
      <w:r>
        <w:rPr>
          <w:rFonts w:ascii="Calibri" w:eastAsia="Calibri" w:hAnsi="Calibri" w:cs="Calibri"/>
          <w:i/>
          <w:color w:val="000000"/>
          <w:sz w:val="16"/>
          <w:szCs w:val="16"/>
        </w:rPr>
        <w:t>Paenibacillus</w:t>
      </w:r>
      <w:proofErr w:type="spellEnd"/>
      <w:r>
        <w:rPr>
          <w:rFonts w:ascii="Calibri" w:eastAsia="Calibri" w:hAnsi="Calibri" w:cs="Calibri"/>
          <w:i/>
          <w:color w:val="000000"/>
          <w:sz w:val="16"/>
          <w:szCs w:val="16"/>
        </w:rPr>
        <w:t xml:space="preserve"> </w:t>
      </w:r>
      <w:proofErr w:type="spellStart"/>
      <w:r>
        <w:rPr>
          <w:rFonts w:ascii="Calibri" w:eastAsia="Calibri" w:hAnsi="Calibri" w:cs="Calibri"/>
          <w:i/>
          <w:color w:val="000000"/>
          <w:sz w:val="16"/>
          <w:szCs w:val="16"/>
        </w:rPr>
        <w:t>polymyxa</w:t>
      </w:r>
      <w:proofErr w:type="spellEnd"/>
      <w:r>
        <w:rPr>
          <w:rFonts w:ascii="Calibri" w:eastAsia="Calibri" w:hAnsi="Calibri" w:cs="Calibri"/>
          <w:i/>
          <w:color w:val="000000"/>
          <w:sz w:val="16"/>
          <w:szCs w:val="16"/>
        </w:rPr>
        <w:t>.</w:t>
      </w:r>
    </w:p>
    <w:p w14:paraId="5A5E6159" w14:textId="77777777" w:rsidR="0069569E" w:rsidRDefault="0069569E">
      <w:pPr>
        <w:rPr>
          <w:rFonts w:ascii="Calibri" w:eastAsia="Calibri" w:hAnsi="Calibri" w:cs="Calibri"/>
          <w:i/>
          <w:color w:val="000000"/>
          <w:sz w:val="16"/>
          <w:szCs w:val="16"/>
        </w:rPr>
      </w:pPr>
    </w:p>
    <w:p w14:paraId="71C97CC1" w14:textId="77777777" w:rsidR="0069569E" w:rsidRDefault="00121FC4">
      <w:pPr>
        <w:widowControl w:val="0"/>
        <w:rPr>
          <w:rFonts w:ascii="Calibri" w:eastAsia="Calibri" w:hAnsi="Calibri" w:cs="Calibri"/>
          <w:b/>
          <w:sz w:val="16"/>
          <w:szCs w:val="16"/>
        </w:rPr>
      </w:pPr>
      <w:r>
        <w:rPr>
          <w:rFonts w:ascii="Calibri" w:eastAsia="Calibri" w:hAnsi="Calibri" w:cs="Calibri"/>
          <w:sz w:val="16"/>
          <w:szCs w:val="16"/>
        </w:rPr>
        <w:t xml:space="preserve">Figure S4a. </w:t>
      </w:r>
      <w:proofErr w:type="gramStart"/>
      <w:r>
        <w:rPr>
          <w:rFonts w:ascii="Calibri" w:eastAsia="Calibri" w:hAnsi="Calibri" w:cs="Calibri"/>
          <w:sz w:val="16"/>
          <w:szCs w:val="16"/>
        </w:rPr>
        <w:t xml:space="preserve">Coevolution of KS and UDP-3-O-acyl-N-acetylglucosamine </w:t>
      </w:r>
      <w:proofErr w:type="spellStart"/>
      <w:r>
        <w:rPr>
          <w:rFonts w:ascii="Calibri" w:eastAsia="Calibri" w:hAnsi="Calibri" w:cs="Calibri"/>
          <w:sz w:val="16"/>
          <w:szCs w:val="16"/>
        </w:rPr>
        <w:t>deacetylase</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Lpxc</w:t>
      </w:r>
      <w:proofErr w:type="spellEnd"/>
      <w:r>
        <w:rPr>
          <w:rFonts w:ascii="Calibri" w:eastAsia="Calibri" w:hAnsi="Calibri" w:cs="Calibri"/>
          <w:sz w:val="16"/>
          <w:szCs w:val="16"/>
        </w:rPr>
        <w:t>) target.</w:t>
      </w:r>
      <w:proofErr w:type="gramEnd"/>
      <w:r>
        <w:rPr>
          <w:rFonts w:ascii="Calibri" w:eastAsia="Calibri" w:hAnsi="Calibri" w:cs="Calibri"/>
          <w:sz w:val="16"/>
          <w:szCs w:val="16"/>
        </w:rPr>
        <w:t xml:space="preserve"> Left – within 10kb of a KS. Right: at least </w:t>
      </w:r>
      <w:r>
        <w:rPr>
          <w:rFonts w:ascii="Calibri" w:eastAsia="Calibri" w:hAnsi="Calibri" w:cs="Calibri"/>
          <w:b/>
          <w:sz w:val="16"/>
          <w:szCs w:val="16"/>
        </w:rPr>
        <w:t>50kb</w:t>
      </w:r>
      <w:r>
        <w:rPr>
          <w:rFonts w:ascii="Calibri" w:eastAsia="Calibri" w:hAnsi="Calibri" w:cs="Calibri"/>
          <w:sz w:val="16"/>
          <w:szCs w:val="16"/>
        </w:rPr>
        <w:t xml:space="preserve"> away From a KS</w:t>
      </w:r>
    </w:p>
    <w:p w14:paraId="59C3E7C1"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Figure S4b. Coevolution of KS and Lon, </w:t>
      </w:r>
      <w:proofErr w:type="spellStart"/>
      <w:r>
        <w:rPr>
          <w:rFonts w:ascii="Calibri" w:eastAsia="Calibri" w:hAnsi="Calibri" w:cs="Calibri"/>
          <w:sz w:val="16"/>
          <w:szCs w:val="16"/>
        </w:rPr>
        <w:t>DegP</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FtsH</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ClpP</w:t>
      </w:r>
      <w:proofErr w:type="spellEnd"/>
      <w:r>
        <w:rPr>
          <w:rFonts w:ascii="Calibri" w:eastAsia="Calibri" w:hAnsi="Calibri" w:cs="Calibri"/>
          <w:sz w:val="16"/>
          <w:szCs w:val="16"/>
        </w:rPr>
        <w:t xml:space="preserve"> protease targets within 10kb of a KS</w:t>
      </w:r>
    </w:p>
    <w:p w14:paraId="4B9EC9D4" w14:textId="77777777" w:rsidR="0069569E" w:rsidRDefault="0069569E">
      <w:pPr>
        <w:widowControl w:val="0"/>
        <w:rPr>
          <w:rFonts w:ascii="Calibri" w:eastAsia="Calibri" w:hAnsi="Calibri" w:cs="Calibri"/>
          <w:sz w:val="16"/>
          <w:szCs w:val="16"/>
        </w:rPr>
      </w:pPr>
    </w:p>
    <w:p w14:paraId="25B1A761"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Table S1. Scoring scheme</w:t>
      </w:r>
    </w:p>
    <w:p w14:paraId="2B6EF427" w14:textId="77777777" w:rsidR="0069569E" w:rsidRDefault="0069569E">
      <w:pPr>
        <w:widowControl w:val="0"/>
        <w:rPr>
          <w:rFonts w:ascii="Calibri" w:eastAsia="Calibri" w:hAnsi="Calibri" w:cs="Calibri"/>
          <w:sz w:val="16"/>
          <w:szCs w:val="16"/>
        </w:rPr>
      </w:pPr>
    </w:p>
    <w:p w14:paraId="5A9953AF"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TableS2. Catalog of 150 clusters harboring a potential self-resistance gene (12 targets, 10kb)</w:t>
      </w:r>
    </w:p>
    <w:p w14:paraId="472C4068"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TableS3. Catalog of 572 clusters harboring a potential self-resistance gene (92 targets, 10kb)</w:t>
      </w:r>
    </w:p>
    <w:p w14:paraId="07AFBBD6"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TableS4. Catalog of 3431 clusters harboring a potential self-resistance gene (609 targets, 10kb)</w:t>
      </w:r>
    </w:p>
    <w:p w14:paraId="7BC5C35A" w14:textId="77777777" w:rsidR="0069569E" w:rsidRDefault="0069569E">
      <w:pPr>
        <w:widowControl w:val="0"/>
        <w:rPr>
          <w:rFonts w:ascii="Calibri" w:eastAsia="Calibri" w:hAnsi="Calibri" w:cs="Calibri"/>
          <w:sz w:val="16"/>
          <w:szCs w:val="16"/>
        </w:rPr>
      </w:pPr>
    </w:p>
    <w:p w14:paraId="6CE43FE4"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Table S5. Table of putative novel antibacterial targets </w:t>
      </w:r>
    </w:p>
    <w:p w14:paraId="0B73F2C3" w14:textId="77777777" w:rsidR="0069569E" w:rsidRDefault="0069569E">
      <w:pPr>
        <w:widowControl w:val="0"/>
        <w:rPr>
          <w:rFonts w:ascii="Calibri" w:eastAsia="Calibri" w:hAnsi="Calibri" w:cs="Calibri"/>
          <w:sz w:val="16"/>
          <w:szCs w:val="16"/>
        </w:rPr>
      </w:pPr>
    </w:p>
    <w:p w14:paraId="7A34C9B9" w14:textId="77777777" w:rsidR="0069569E" w:rsidRDefault="0069569E">
      <w:pPr>
        <w:widowControl w:val="0"/>
        <w:rPr>
          <w:rFonts w:ascii="Calibri" w:eastAsia="Calibri" w:hAnsi="Calibri" w:cs="Calibri"/>
          <w:b/>
          <w:sz w:val="16"/>
          <w:szCs w:val="16"/>
        </w:rPr>
      </w:pPr>
    </w:p>
    <w:p w14:paraId="562BC8D3" w14:textId="77777777" w:rsidR="0069569E" w:rsidRDefault="00121FC4">
      <w:pPr>
        <w:widowControl w:val="0"/>
        <w:rPr>
          <w:rFonts w:ascii="Calibri" w:eastAsia="Calibri" w:hAnsi="Calibri" w:cs="Calibri"/>
          <w:sz w:val="16"/>
          <w:szCs w:val="16"/>
        </w:rPr>
      </w:pPr>
      <w:proofErr w:type="gramStart"/>
      <w:r>
        <w:rPr>
          <w:rFonts w:ascii="Calibri" w:eastAsia="Calibri" w:hAnsi="Calibri" w:cs="Calibri"/>
          <w:sz w:val="16"/>
          <w:szCs w:val="16"/>
        </w:rPr>
        <w:t>Supplementary file 1.</w:t>
      </w:r>
      <w:proofErr w:type="gramEnd"/>
      <w:r>
        <w:rPr>
          <w:rFonts w:ascii="Calibri" w:eastAsia="Calibri" w:hAnsi="Calibri" w:cs="Calibri"/>
          <w:sz w:val="16"/>
          <w:szCs w:val="16"/>
        </w:rPr>
        <w:t xml:space="preserve"> Targets.12.fasta</w:t>
      </w:r>
    </w:p>
    <w:p w14:paraId="68C421FD" w14:textId="77777777" w:rsidR="0069569E" w:rsidRDefault="00121FC4">
      <w:pPr>
        <w:widowControl w:val="0"/>
        <w:rPr>
          <w:rFonts w:ascii="Calibri" w:eastAsia="Calibri" w:hAnsi="Calibri" w:cs="Calibri"/>
          <w:sz w:val="16"/>
          <w:szCs w:val="16"/>
        </w:rPr>
      </w:pPr>
      <w:proofErr w:type="gramStart"/>
      <w:r>
        <w:rPr>
          <w:rFonts w:ascii="Calibri" w:eastAsia="Calibri" w:hAnsi="Calibri" w:cs="Calibri"/>
          <w:sz w:val="16"/>
          <w:szCs w:val="16"/>
        </w:rPr>
        <w:t>Supplementary file 2.</w:t>
      </w:r>
      <w:proofErr w:type="gramEnd"/>
      <w:r>
        <w:rPr>
          <w:rFonts w:ascii="Calibri" w:eastAsia="Calibri" w:hAnsi="Calibri" w:cs="Calibri"/>
          <w:sz w:val="16"/>
          <w:szCs w:val="16"/>
        </w:rPr>
        <w:t xml:space="preserve"> Targets.92.fasta</w:t>
      </w:r>
    </w:p>
    <w:p w14:paraId="4758D0DC" w14:textId="77777777" w:rsidR="0069569E" w:rsidRDefault="00121FC4">
      <w:pPr>
        <w:widowControl w:val="0"/>
        <w:rPr>
          <w:rFonts w:ascii="Calibri" w:eastAsia="Calibri" w:hAnsi="Calibri" w:cs="Calibri"/>
          <w:sz w:val="16"/>
          <w:szCs w:val="16"/>
        </w:rPr>
      </w:pPr>
      <w:proofErr w:type="gramStart"/>
      <w:r>
        <w:rPr>
          <w:rFonts w:ascii="Calibri" w:eastAsia="Calibri" w:hAnsi="Calibri" w:cs="Calibri"/>
          <w:sz w:val="16"/>
          <w:szCs w:val="16"/>
        </w:rPr>
        <w:t>Supplementary file 3.</w:t>
      </w:r>
      <w:proofErr w:type="gramEnd"/>
      <w:r>
        <w:rPr>
          <w:rFonts w:ascii="Calibri" w:eastAsia="Calibri" w:hAnsi="Calibri" w:cs="Calibri"/>
          <w:sz w:val="16"/>
          <w:szCs w:val="16"/>
        </w:rPr>
        <w:t xml:space="preserve"> Targets.609.fasta</w:t>
      </w:r>
    </w:p>
    <w:p w14:paraId="35515B9E" w14:textId="77777777" w:rsidR="0069569E" w:rsidRDefault="0069569E">
      <w:pPr>
        <w:rPr>
          <w:rFonts w:ascii="Calibri" w:eastAsia="Calibri" w:hAnsi="Calibri" w:cs="Calibri"/>
          <w:b/>
          <w:sz w:val="16"/>
          <w:szCs w:val="16"/>
        </w:rPr>
      </w:pPr>
    </w:p>
    <w:p w14:paraId="0D34921F" w14:textId="77777777" w:rsidR="0069569E" w:rsidRDefault="0069569E">
      <w:pPr>
        <w:rPr>
          <w:rFonts w:ascii="Calibri" w:eastAsia="Calibri" w:hAnsi="Calibri" w:cs="Calibri"/>
          <w:i/>
          <w:sz w:val="16"/>
          <w:szCs w:val="16"/>
        </w:rPr>
      </w:pPr>
    </w:p>
    <w:p w14:paraId="34D65AF2"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ABSTRACT</w:t>
      </w:r>
    </w:p>
    <w:p w14:paraId="1E6BCBC9"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With the increase in antibacterial resistant pathogens and the decline in discovery of novel antibiotics, the need for accelerating their discovery is urgent. More than two-thirds of the known antibiotics are natural products or natural product derivatives, with polyketides and non-ribosomal peptides being one of the most prolific classes. With the increasing throughput of DNA sequencing, hundreds of novel PKS and NRPS gene clusters have been identified in recent years. </w:t>
      </w:r>
      <w:r>
        <w:rPr>
          <w:rFonts w:ascii="Calibri" w:eastAsia="Calibri" w:hAnsi="Calibri" w:cs="Calibri"/>
          <w:color w:val="222222"/>
          <w:sz w:val="16"/>
          <w:szCs w:val="16"/>
        </w:rPr>
        <w:t xml:space="preserve">However, accessing novel and useful PKS activities remains complicated, as many host organisms are </w:t>
      </w:r>
      <w:proofErr w:type="spellStart"/>
      <w:r>
        <w:rPr>
          <w:rFonts w:ascii="Calibri" w:eastAsia="Calibri" w:hAnsi="Calibri" w:cs="Calibri"/>
          <w:color w:val="222222"/>
          <w:sz w:val="16"/>
          <w:szCs w:val="16"/>
        </w:rPr>
        <w:t>unculturable</w:t>
      </w:r>
      <w:proofErr w:type="spellEnd"/>
      <w:r>
        <w:rPr>
          <w:rFonts w:ascii="Calibri" w:eastAsia="Calibri" w:hAnsi="Calibri" w:cs="Calibri"/>
          <w:color w:val="222222"/>
          <w:sz w:val="16"/>
          <w:szCs w:val="16"/>
        </w:rPr>
        <w:t xml:space="preserve"> or do not express PKS genes in laboratory conditions. Furthermore, </w:t>
      </w:r>
      <w:r>
        <w:rPr>
          <w:rFonts w:ascii="Calibri" w:eastAsia="Calibri" w:hAnsi="Calibri" w:cs="Calibri"/>
          <w:sz w:val="16"/>
          <w:szCs w:val="16"/>
        </w:rPr>
        <w:t xml:space="preserve">a significant challenge in the natural product discovery field is the identification of useful biosynthetic gene clusters, without the </w:t>
      </w:r>
      <w:r>
        <w:rPr>
          <w:rFonts w:ascii="Calibri" w:eastAsia="Calibri" w:hAnsi="Calibri" w:cs="Calibri"/>
          <w:i/>
          <w:sz w:val="16"/>
          <w:szCs w:val="16"/>
        </w:rPr>
        <w:t>a priori</w:t>
      </w:r>
      <w:r>
        <w:rPr>
          <w:rFonts w:ascii="Calibri" w:eastAsia="Calibri" w:hAnsi="Calibri" w:cs="Calibri"/>
          <w:sz w:val="16"/>
          <w:szCs w:val="16"/>
        </w:rPr>
        <w:t xml:space="preserve"> knowledge of the biological target of the produced compound. </w:t>
      </w:r>
    </w:p>
    <w:p w14:paraId="287597A4" w14:textId="77777777" w:rsidR="0069569E" w:rsidRDefault="00121FC4">
      <w:pPr>
        <w:rPr>
          <w:rFonts w:ascii="Calibri" w:eastAsia="Calibri" w:hAnsi="Calibri" w:cs="Calibri"/>
          <w:sz w:val="16"/>
          <w:szCs w:val="16"/>
        </w:rPr>
      </w:pPr>
      <w:r>
        <w:rPr>
          <w:rFonts w:ascii="Calibri" w:eastAsia="Calibri" w:hAnsi="Calibri" w:cs="Calibri"/>
          <w:color w:val="222222"/>
          <w:sz w:val="16"/>
          <w:szCs w:val="16"/>
        </w:rPr>
        <w:t>To identify PKS genes that are likely to produce an antibacterial compound, we developed an automated method to identify and catalog clusters that harbor potential self-resistance genes. These genes provide the cluster-harboring microorganism a defense against the antibiotic encoded by the cluster.</w:t>
      </w:r>
    </w:p>
    <w:p w14:paraId="42473C34" w14:textId="77777777" w:rsidR="0069569E" w:rsidRDefault="00121FC4">
      <w:pPr>
        <w:shd w:val="clear" w:color="auto" w:fill="FFFFFF"/>
        <w:rPr>
          <w:rFonts w:ascii="Calibri" w:eastAsia="Calibri" w:hAnsi="Calibri" w:cs="Calibri"/>
          <w:color w:val="222222"/>
          <w:sz w:val="16"/>
          <w:szCs w:val="16"/>
        </w:rPr>
      </w:pPr>
      <w:r>
        <w:rPr>
          <w:rFonts w:ascii="Calibri" w:eastAsia="Calibri" w:hAnsi="Calibri" w:cs="Calibri"/>
          <w:color w:val="222222"/>
          <w:sz w:val="16"/>
          <w:szCs w:val="16"/>
        </w:rPr>
        <w:t xml:space="preserve">With this approach, we generated a catalog of 150 non-redundant PKS clusters. Manually curated list of known self-resistance genes was used to mine all NCBI nucleotide and genome databases. </w:t>
      </w:r>
      <w:r>
        <w:rPr>
          <w:rFonts w:ascii="Calibri" w:eastAsia="Calibri" w:hAnsi="Calibri" w:cs="Calibri"/>
          <w:sz w:val="16"/>
          <w:szCs w:val="16"/>
        </w:rPr>
        <w:t xml:space="preserve"> The algorithm takes into account (1) the distance of the potential self-resistance gene to a core enzyme in the biosynthetic gene cluster;  (2) the presence of a duplicated housekeeping copy of the self-resistance gene; (3) the presence of close homologs in diverse species; and (4) evidence for coevolution of the self-resistance gene and core biosynthetic gene, and (5) self-resistance gene ubiquity, and scores the clusters based on these criteria.</w:t>
      </w:r>
      <w:r>
        <w:rPr>
          <w:rFonts w:ascii="Calibri" w:eastAsia="Calibri" w:hAnsi="Calibri" w:cs="Calibri"/>
          <w:color w:val="222222"/>
          <w:sz w:val="16"/>
          <w:szCs w:val="16"/>
        </w:rPr>
        <w:t xml:space="preserve"> This method is generalizable since it can be applied to extract not only PKS-related gene clusters, but also other types of natural products. It can also be used to identify potentially bioactive clusters not only from bacterial origin, but also from fungal and plant native hosts. Most importantly, it can be used to prioritize gene clusters harboring putative novel targets and encoding compounds with new mechanisms of action.</w:t>
      </w:r>
    </w:p>
    <w:p w14:paraId="41DD77A0" w14:textId="77777777" w:rsidR="0069569E" w:rsidRDefault="00121FC4">
      <w:pPr>
        <w:rPr>
          <w:rFonts w:ascii="Calibri" w:eastAsia="Calibri" w:hAnsi="Calibri" w:cs="Calibri"/>
          <w:b/>
          <w:sz w:val="16"/>
          <w:szCs w:val="16"/>
        </w:rPr>
      </w:pPr>
      <w:r>
        <w:br w:type="page"/>
      </w:r>
    </w:p>
    <w:p w14:paraId="6842FBB5" w14:textId="77777777" w:rsidR="0069569E" w:rsidRDefault="00121FC4">
      <w:pPr>
        <w:rPr>
          <w:rFonts w:ascii="Calibri" w:eastAsia="Calibri" w:hAnsi="Calibri" w:cs="Calibri"/>
          <w:b/>
          <w:sz w:val="16"/>
          <w:szCs w:val="16"/>
        </w:rPr>
      </w:pPr>
      <w:r>
        <w:rPr>
          <w:rFonts w:ascii="Calibri" w:eastAsia="Calibri" w:hAnsi="Calibri" w:cs="Calibri"/>
          <w:b/>
          <w:sz w:val="16"/>
          <w:szCs w:val="16"/>
        </w:rPr>
        <w:lastRenderedPageBreak/>
        <w:t>INTRODUCTION</w:t>
      </w:r>
    </w:p>
    <w:p w14:paraId="6CBF2CA3" w14:textId="77777777" w:rsidR="0069569E" w:rsidRDefault="00121FC4">
      <w:pPr>
        <w:rPr>
          <w:rFonts w:ascii="Calibri" w:eastAsia="Calibri" w:hAnsi="Calibri" w:cs="Calibri"/>
          <w:sz w:val="16"/>
          <w:szCs w:val="16"/>
        </w:rPr>
      </w:pPr>
      <w:r>
        <w:rPr>
          <w:rFonts w:ascii="Calibri" w:eastAsia="Calibri" w:hAnsi="Calibri" w:cs="Calibri"/>
          <w:sz w:val="16"/>
          <w:szCs w:val="16"/>
        </w:rPr>
        <w:t xml:space="preserve">Resistance in pathogens occurs quickly after a drug is introduced in the clinic due to overuse and misuse of current antibiotics in the clinic. Thus, there is a constant need for the discovery and development of new </w:t>
      </w:r>
      <w:proofErr w:type="spellStart"/>
      <w:r>
        <w:rPr>
          <w:rFonts w:ascii="Calibri" w:eastAsia="Calibri" w:hAnsi="Calibri" w:cs="Calibri"/>
          <w:sz w:val="16"/>
          <w:szCs w:val="16"/>
        </w:rPr>
        <w:t>antibacterials</w:t>
      </w:r>
      <w:proofErr w:type="spellEnd"/>
      <w:r>
        <w:rPr>
          <w:rFonts w:ascii="Calibri" w:eastAsia="Calibri" w:hAnsi="Calibri" w:cs="Calibri"/>
          <w:sz w:val="16"/>
          <w:szCs w:val="16"/>
        </w:rPr>
        <w:t xml:space="preserve"> with novel mechanisms of action or novel targets of inhibition. There are even more challenges for antibiotic discovery for multi-drug resistant Gram-negative pathogens</w:t>
      </w:r>
      <w:proofErr w:type="gramStart"/>
      <w:r>
        <w:rPr>
          <w:rFonts w:ascii="Calibri" w:eastAsia="Calibri" w:hAnsi="Calibri" w:cs="Calibri"/>
          <w:sz w:val="16"/>
          <w:szCs w:val="16"/>
        </w:rPr>
        <w:t>,,</w:t>
      </w:r>
      <w:proofErr w:type="gramEnd"/>
      <w:r>
        <w:rPr>
          <w:rFonts w:ascii="Calibri" w:eastAsia="Calibri" w:hAnsi="Calibri" w:cs="Calibri"/>
          <w:sz w:val="16"/>
          <w:szCs w:val="16"/>
        </w:rPr>
        <w:t xml:space="preserve"> since they have a double cell wall, which prevents antibiotics molecules to reach </w:t>
      </w:r>
      <w:proofErr w:type="spellStart"/>
      <w:r>
        <w:rPr>
          <w:rFonts w:ascii="Calibri" w:eastAsia="Calibri" w:hAnsi="Calibri" w:cs="Calibri"/>
          <w:sz w:val="16"/>
          <w:szCs w:val="16"/>
        </w:rPr>
        <w:t>thei</w:t>
      </w:r>
      <w:proofErr w:type="spellEnd"/>
      <w:r>
        <w:rPr>
          <w:rFonts w:ascii="Calibri" w:eastAsia="Calibri" w:hAnsi="Calibri" w:cs="Calibri"/>
          <w:sz w:val="16"/>
          <w:szCs w:val="16"/>
        </w:rPr>
        <w:t xml:space="preserve"> intracellular targets.</w:t>
      </w:r>
      <w:r>
        <w:rPr>
          <w:rFonts w:ascii="Calibri" w:eastAsia="Calibri" w:hAnsi="Calibri" w:cs="Calibri"/>
          <w:i/>
          <w:sz w:val="16"/>
          <w:szCs w:val="16"/>
        </w:rPr>
        <w:t xml:space="preserve"> </w:t>
      </w:r>
      <w:r>
        <w:rPr>
          <w:rFonts w:ascii="Calibri" w:eastAsia="Calibri" w:hAnsi="Calibri" w:cs="Calibri"/>
          <w:sz w:val="16"/>
          <w:szCs w:val="16"/>
        </w:rPr>
        <w:t xml:space="preserve">Despite extensive efforts, there have been no new classes of antibiotics approved against Gram-negative pathogens in over fifty years. (Smith et al, 2018). At least two thirds of drugs used in the clinic are natural products or derived from natural products, and polyketides constitute one of the well-represented classes [Ref]. They are synthesized by large enzymes called Type I polyketide synthases (PKSs) and </w:t>
      </w:r>
      <w:proofErr w:type="spellStart"/>
      <w:r>
        <w:rPr>
          <w:rFonts w:ascii="Calibri" w:eastAsia="Calibri" w:hAnsi="Calibri" w:cs="Calibri"/>
          <w:sz w:val="16"/>
          <w:szCs w:val="16"/>
        </w:rPr>
        <w:t>nonribosomal</w:t>
      </w:r>
      <w:proofErr w:type="spellEnd"/>
      <w:r>
        <w:rPr>
          <w:rFonts w:ascii="Calibri" w:eastAsia="Calibri" w:hAnsi="Calibri" w:cs="Calibri"/>
          <w:sz w:val="16"/>
          <w:szCs w:val="16"/>
        </w:rPr>
        <w:t xml:space="preserve"> peptide </w:t>
      </w:r>
      <w:proofErr w:type="spellStart"/>
      <w:r>
        <w:rPr>
          <w:rFonts w:ascii="Calibri" w:eastAsia="Calibri" w:hAnsi="Calibri" w:cs="Calibri"/>
          <w:sz w:val="16"/>
          <w:szCs w:val="16"/>
        </w:rPr>
        <w:t>synthetases</w:t>
      </w:r>
      <w:proofErr w:type="spellEnd"/>
      <w:r>
        <w:rPr>
          <w:rFonts w:ascii="Calibri" w:eastAsia="Calibri" w:hAnsi="Calibri" w:cs="Calibri"/>
          <w:sz w:val="16"/>
          <w:szCs w:val="16"/>
        </w:rPr>
        <w:t xml:space="preserve"> (NRPSs) respectively, many of which are multi-modular and act in assembly-line manner In microbial genomes, PKS and NRPS genes are often co-localized with other genes required for the production of a given compound and form a biosynthetic gene cluster.</w:t>
      </w:r>
    </w:p>
    <w:p w14:paraId="7D2059E7" w14:textId="77777777" w:rsidR="0069569E" w:rsidRDefault="00121FC4">
      <w:pPr>
        <w:rPr>
          <w:rFonts w:ascii="Calibri" w:eastAsia="Calibri" w:hAnsi="Calibri" w:cs="Calibri"/>
          <w:sz w:val="16"/>
          <w:szCs w:val="16"/>
        </w:rPr>
      </w:pPr>
      <w:r>
        <w:rPr>
          <w:rFonts w:ascii="Calibri" w:eastAsia="Calibri" w:hAnsi="Calibri" w:cs="Calibri"/>
          <w:sz w:val="16"/>
          <w:szCs w:val="16"/>
        </w:rPr>
        <w:t>[TODO: finish introduction section]</w:t>
      </w:r>
    </w:p>
    <w:p w14:paraId="5D25FA50" w14:textId="77777777" w:rsidR="0069569E" w:rsidRDefault="00121FC4">
      <w:pPr>
        <w:numPr>
          <w:ilvl w:val="0"/>
          <w:numId w:val="2"/>
        </w:numPr>
        <w:pBdr>
          <w:top w:val="nil"/>
          <w:left w:val="nil"/>
          <w:bottom w:val="nil"/>
          <w:right w:val="nil"/>
          <w:between w:val="nil"/>
        </w:pBdr>
        <w:rPr>
          <w:color w:val="000000"/>
          <w:sz w:val="16"/>
          <w:szCs w:val="16"/>
        </w:rPr>
      </w:pPr>
      <w:r>
        <w:rPr>
          <w:rFonts w:ascii="Calibri" w:eastAsia="Calibri" w:hAnsi="Calibri" w:cs="Calibri"/>
          <w:color w:val="000000"/>
          <w:sz w:val="16"/>
          <w:szCs w:val="16"/>
        </w:rPr>
        <w:t>Traditional discovery- bioactivity based; complicated, labor-intensive and yields fewer results, [ref]</w:t>
      </w:r>
    </w:p>
    <w:p w14:paraId="1500B199" w14:textId="77777777" w:rsidR="0069569E" w:rsidRDefault="00121FC4">
      <w:pPr>
        <w:numPr>
          <w:ilvl w:val="0"/>
          <w:numId w:val="2"/>
        </w:numPr>
        <w:pBdr>
          <w:top w:val="nil"/>
          <w:left w:val="nil"/>
          <w:bottom w:val="nil"/>
          <w:right w:val="nil"/>
          <w:between w:val="nil"/>
        </w:pBdr>
        <w:rPr>
          <w:color w:val="000000"/>
          <w:sz w:val="16"/>
          <w:szCs w:val="16"/>
        </w:rPr>
      </w:pPr>
      <w:r>
        <w:rPr>
          <w:rFonts w:ascii="Calibri" w:eastAsia="Calibri" w:hAnsi="Calibri" w:cs="Calibri"/>
          <w:color w:val="000000"/>
          <w:sz w:val="16"/>
          <w:szCs w:val="16"/>
        </w:rPr>
        <w:t xml:space="preserve">Sequence-guided discovery. Advent in </w:t>
      </w:r>
      <w:proofErr w:type="spellStart"/>
      <w:proofErr w:type="gramStart"/>
      <w:r>
        <w:rPr>
          <w:rFonts w:ascii="Calibri" w:eastAsia="Calibri" w:hAnsi="Calibri" w:cs="Calibri"/>
          <w:color w:val="000000"/>
          <w:sz w:val="16"/>
          <w:szCs w:val="16"/>
        </w:rPr>
        <w:t>dna</w:t>
      </w:r>
      <w:proofErr w:type="spellEnd"/>
      <w:proofErr w:type="gramEnd"/>
      <w:r>
        <w:rPr>
          <w:rFonts w:ascii="Calibri" w:eastAsia="Calibri" w:hAnsi="Calibri" w:cs="Calibri"/>
          <w:color w:val="000000"/>
          <w:sz w:val="16"/>
          <w:szCs w:val="16"/>
        </w:rPr>
        <w:t xml:space="preserve"> sequencing, number of modular clusters (2013 PKS paper), and </w:t>
      </w:r>
      <w:proofErr w:type="spellStart"/>
      <w:r>
        <w:rPr>
          <w:rFonts w:ascii="Calibri" w:eastAsia="Calibri" w:hAnsi="Calibri" w:cs="Calibri"/>
          <w:color w:val="000000"/>
          <w:sz w:val="16"/>
          <w:szCs w:val="16"/>
        </w:rPr>
        <w:t>typeII</w:t>
      </w:r>
      <w:proofErr w:type="spellEnd"/>
      <w:r>
        <w:rPr>
          <w:rFonts w:ascii="Calibri" w:eastAsia="Calibri" w:hAnsi="Calibri" w:cs="Calibri"/>
          <w:color w:val="000000"/>
          <w:sz w:val="16"/>
          <w:szCs w:val="16"/>
        </w:rPr>
        <w:t xml:space="preserve"> clusters (2016 PNAS paper). Most clusters are orphan clusters – chemical structure not </w:t>
      </w:r>
      <w:proofErr w:type="spellStart"/>
      <w:r>
        <w:rPr>
          <w:rFonts w:ascii="Calibri" w:eastAsia="Calibri" w:hAnsi="Calibri" w:cs="Calibri"/>
          <w:color w:val="000000"/>
          <w:sz w:val="16"/>
          <w:szCs w:val="16"/>
        </w:rPr>
        <w:t>bioinformatically</w:t>
      </w:r>
      <w:proofErr w:type="spellEnd"/>
      <w:r>
        <w:rPr>
          <w:rFonts w:ascii="Calibri" w:eastAsia="Calibri" w:hAnsi="Calibri" w:cs="Calibri"/>
          <w:color w:val="000000"/>
          <w:sz w:val="16"/>
          <w:szCs w:val="16"/>
        </w:rPr>
        <w:t xml:space="preserve"> linked to a biosynthetic gen cluster (BGC).</w:t>
      </w:r>
    </w:p>
    <w:p w14:paraId="56A9E896" w14:textId="77777777" w:rsidR="0069569E" w:rsidRDefault="00121FC4">
      <w:pPr>
        <w:numPr>
          <w:ilvl w:val="0"/>
          <w:numId w:val="2"/>
        </w:numPr>
        <w:pBdr>
          <w:top w:val="nil"/>
          <w:left w:val="nil"/>
          <w:bottom w:val="nil"/>
          <w:right w:val="nil"/>
          <w:between w:val="nil"/>
        </w:pBdr>
        <w:rPr>
          <w:color w:val="000000"/>
          <w:sz w:val="16"/>
          <w:szCs w:val="16"/>
        </w:rPr>
      </w:pPr>
      <w:r>
        <w:rPr>
          <w:rFonts w:ascii="Calibri" w:eastAsia="Calibri" w:hAnsi="Calibri" w:cs="Calibri"/>
          <w:color w:val="000000"/>
          <w:sz w:val="16"/>
          <w:szCs w:val="16"/>
        </w:rPr>
        <w:t xml:space="preserve">Computational prediction of clusters – trivial now (Automated genome mining tools like </w:t>
      </w:r>
      <w:proofErr w:type="spellStart"/>
      <w:r>
        <w:rPr>
          <w:rFonts w:ascii="Calibri" w:eastAsia="Calibri" w:hAnsi="Calibri" w:cs="Calibri"/>
          <w:color w:val="000000"/>
          <w:sz w:val="16"/>
          <w:szCs w:val="16"/>
        </w:rPr>
        <w:t>antiSMASH</w:t>
      </w:r>
      <w:proofErr w:type="spellEnd"/>
      <w:r>
        <w:rPr>
          <w:rFonts w:ascii="Calibri" w:eastAsia="Calibri" w:hAnsi="Calibri" w:cs="Calibri"/>
          <w:color w:val="000000"/>
          <w:sz w:val="16"/>
          <w:szCs w:val="16"/>
        </w:rPr>
        <w:t xml:space="preserve">) but accessing novel and useful PKS activities remains the bottleneck. </w:t>
      </w:r>
    </w:p>
    <w:p w14:paraId="4F4CB090" w14:textId="77777777" w:rsidR="0069569E" w:rsidRDefault="00121FC4">
      <w:pPr>
        <w:numPr>
          <w:ilvl w:val="0"/>
          <w:numId w:val="2"/>
        </w:numPr>
        <w:pBdr>
          <w:top w:val="nil"/>
          <w:left w:val="nil"/>
          <w:bottom w:val="nil"/>
          <w:right w:val="nil"/>
          <w:between w:val="nil"/>
        </w:pBdr>
        <w:rPr>
          <w:color w:val="000000"/>
          <w:sz w:val="16"/>
          <w:szCs w:val="16"/>
        </w:rPr>
      </w:pPr>
      <w:proofErr w:type="gramStart"/>
      <w:r>
        <w:rPr>
          <w:rFonts w:ascii="Calibri" w:eastAsia="Calibri" w:hAnsi="Calibri" w:cs="Calibri"/>
          <w:color w:val="000000"/>
          <w:sz w:val="16"/>
          <w:szCs w:val="16"/>
        </w:rPr>
        <w:t>One way</w:t>
      </w:r>
      <w:proofErr w:type="gramEnd"/>
      <w:r>
        <w:rPr>
          <w:rFonts w:ascii="Calibri" w:eastAsia="Calibri" w:hAnsi="Calibri" w:cs="Calibri"/>
          <w:color w:val="000000"/>
          <w:sz w:val="16"/>
          <w:szCs w:val="16"/>
        </w:rPr>
        <w:t xml:space="preserve"> to prioritize: look for self-resistance genes. </w:t>
      </w:r>
      <w:proofErr w:type="gramStart"/>
      <w:r>
        <w:rPr>
          <w:rFonts w:ascii="Calibri" w:eastAsia="Calibri" w:hAnsi="Calibri" w:cs="Calibri"/>
          <w:color w:val="000000"/>
          <w:sz w:val="16"/>
          <w:szCs w:val="16"/>
        </w:rPr>
        <w:t>Many antibacterial compounds are produced by bacteria</w:t>
      </w:r>
      <w:proofErr w:type="gramEnd"/>
      <w:r>
        <w:rPr>
          <w:rFonts w:ascii="Calibri" w:eastAsia="Calibri" w:hAnsi="Calibri" w:cs="Calibri"/>
          <w:color w:val="000000"/>
          <w:sz w:val="16"/>
          <w:szCs w:val="16"/>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 Mining self-resistance genes to discover clusters with potential antibacterial properties – examples, narrow focus on fatty acid inhibitors, </w:t>
      </w:r>
      <w:proofErr w:type="spellStart"/>
      <w:r>
        <w:rPr>
          <w:rFonts w:ascii="Calibri" w:eastAsia="Calibri" w:hAnsi="Calibri" w:cs="Calibri"/>
          <w:color w:val="000000"/>
          <w:sz w:val="16"/>
          <w:szCs w:val="16"/>
        </w:rPr>
        <w:t>actinomycetes</w:t>
      </w:r>
      <w:proofErr w:type="spellEnd"/>
      <w:r>
        <w:rPr>
          <w:rFonts w:ascii="Calibri" w:eastAsia="Calibri" w:hAnsi="Calibri" w:cs="Calibri"/>
          <w:color w:val="000000"/>
          <w:sz w:val="16"/>
          <w:szCs w:val="16"/>
        </w:rPr>
        <w:t>, etc. (</w:t>
      </w:r>
      <w:proofErr w:type="spellStart"/>
      <w:r>
        <w:rPr>
          <w:rFonts w:ascii="Calibri" w:eastAsia="Calibri" w:hAnsi="Calibri" w:cs="Calibri"/>
          <w:color w:val="000000"/>
          <w:sz w:val="16"/>
          <w:szCs w:val="16"/>
        </w:rPr>
        <w:t>Bradly</w:t>
      </w:r>
      <w:proofErr w:type="spellEnd"/>
      <w:r>
        <w:rPr>
          <w:rFonts w:ascii="Calibri" w:eastAsia="Calibri" w:hAnsi="Calibri" w:cs="Calibri"/>
          <w:color w:val="000000"/>
          <w:sz w:val="16"/>
          <w:szCs w:val="16"/>
        </w:rPr>
        <w:t xml:space="preserve"> Moore paper)</w:t>
      </w:r>
    </w:p>
    <w:p w14:paraId="4C1E57A2" w14:textId="77777777" w:rsidR="0069569E" w:rsidRDefault="00121FC4">
      <w:pPr>
        <w:numPr>
          <w:ilvl w:val="0"/>
          <w:numId w:val="2"/>
        </w:numPr>
        <w:pBdr>
          <w:top w:val="nil"/>
          <w:left w:val="nil"/>
          <w:bottom w:val="nil"/>
          <w:right w:val="nil"/>
          <w:between w:val="nil"/>
        </w:pBdr>
        <w:rPr>
          <w:color w:val="000000"/>
          <w:sz w:val="16"/>
          <w:szCs w:val="16"/>
        </w:rPr>
      </w:pPr>
      <w:r>
        <w:rPr>
          <w:rFonts w:ascii="Calibri" w:eastAsia="Calibri" w:hAnsi="Calibri" w:cs="Calibri"/>
          <w:color w:val="000000"/>
          <w:sz w:val="16"/>
          <w:szCs w:val="16"/>
        </w:rPr>
        <w:t>Below, a self-resistance gene which is a modified target of the encoded compound, will be referred to as “self-resistance gene”</w:t>
      </w:r>
    </w:p>
    <w:p w14:paraId="4314BB17" w14:textId="77777777" w:rsidR="0069569E" w:rsidRDefault="00121FC4">
      <w:pPr>
        <w:numPr>
          <w:ilvl w:val="0"/>
          <w:numId w:val="2"/>
        </w:numPr>
        <w:pBdr>
          <w:top w:val="nil"/>
          <w:left w:val="nil"/>
          <w:bottom w:val="nil"/>
          <w:right w:val="nil"/>
          <w:between w:val="nil"/>
        </w:pBdr>
        <w:rPr>
          <w:color w:val="000000"/>
          <w:sz w:val="16"/>
          <w:szCs w:val="16"/>
        </w:rPr>
      </w:pPr>
      <w:r>
        <w:rPr>
          <w:rFonts w:ascii="Calibri" w:eastAsia="Calibri" w:hAnsi="Calibri" w:cs="Calibri"/>
          <w:color w:val="000000"/>
          <w:sz w:val="16"/>
          <w:szCs w:val="16"/>
        </w:rPr>
        <w:t xml:space="preserve">The antibiotic resistant target seeker (ARTS) is a great web tool to detect known-resistance mechanism in a biosynthetic gene cluster, based on BCG proximity, duplications, and HGT. However, it has its limitations: 1) limited to </w:t>
      </w:r>
      <w:proofErr w:type="spellStart"/>
      <w:r>
        <w:rPr>
          <w:rFonts w:ascii="Calibri" w:eastAsia="Calibri" w:hAnsi="Calibri" w:cs="Calibri"/>
          <w:color w:val="000000"/>
          <w:sz w:val="16"/>
          <w:szCs w:val="16"/>
        </w:rPr>
        <w:t>Actinobacterial</w:t>
      </w:r>
      <w:proofErr w:type="spellEnd"/>
      <w:r>
        <w:rPr>
          <w:rFonts w:ascii="Calibri" w:eastAsia="Calibri" w:hAnsi="Calibri" w:cs="Calibri"/>
          <w:color w:val="000000"/>
          <w:sz w:val="16"/>
          <w:szCs w:val="16"/>
        </w:rPr>
        <w:t xml:space="preserve"> genomes and thus it cannot provide info for HGT or presence of housekeeping self-resistance genes for non-</w:t>
      </w:r>
      <w:proofErr w:type="spellStart"/>
      <w:r>
        <w:rPr>
          <w:rFonts w:ascii="Calibri" w:eastAsia="Calibri" w:hAnsi="Calibri" w:cs="Calibri"/>
          <w:color w:val="000000"/>
          <w:sz w:val="16"/>
          <w:szCs w:val="16"/>
        </w:rPr>
        <w:t>Actiobacterial</w:t>
      </w:r>
      <w:proofErr w:type="spellEnd"/>
      <w:r>
        <w:rPr>
          <w:rFonts w:ascii="Calibri" w:eastAsia="Calibri" w:hAnsi="Calibri" w:cs="Calibri"/>
          <w:color w:val="000000"/>
          <w:sz w:val="16"/>
          <w:szCs w:val="16"/>
        </w:rPr>
        <w:t xml:space="preserve"> species; (2) limited to known-resistant mechanisms; (3) one criteria: BGC proximity; it relies on Antismash to predict the boundaries of the BGC and antismash over-predicts boundaries to include all possible biosynthetic genes. As a result, the putative self-resistance gene is &gt;20kb away from the core biosynthetic genes. [TODO: focus on how it is complimentary and different from my approach].</w:t>
      </w:r>
    </w:p>
    <w:p w14:paraId="0D5A4803" w14:textId="77777777" w:rsidR="0069569E" w:rsidRDefault="0069569E">
      <w:pPr>
        <w:rPr>
          <w:rFonts w:ascii="Calibri" w:eastAsia="Calibri" w:hAnsi="Calibri" w:cs="Calibri"/>
          <w:sz w:val="16"/>
          <w:szCs w:val="16"/>
        </w:rPr>
      </w:pPr>
    </w:p>
    <w:p w14:paraId="5B8948B8" w14:textId="77777777" w:rsidR="0069569E" w:rsidRDefault="00121FC4">
      <w:pPr>
        <w:rPr>
          <w:rFonts w:ascii="Calibri" w:eastAsia="Calibri" w:hAnsi="Calibri" w:cs="Calibri"/>
          <w:sz w:val="16"/>
          <w:szCs w:val="16"/>
        </w:rPr>
      </w:pPr>
      <w:r>
        <w:rPr>
          <w:rFonts w:ascii="Calibri" w:eastAsia="Calibri" w:hAnsi="Calibri" w:cs="Calibri"/>
          <w:sz w:val="16"/>
          <w:szCs w:val="16"/>
        </w:rPr>
        <w:t xml:space="preserve">We have developed an automated method to identify and catalog clusters that harbor a potential self-resistance gene. To validate the algorithm's performance in identifying such clusters, we used a manually curated list of clusters known to harbor a self-resistance gene. We used this approach to detect new clusters harboring these genes, suggesting their possible function in providing self-resistance. We also applied this method to search for clusters harboring other genes that could be involved in self-resistance and present the highly ranked top 20 hits. We propose that by identifying clusters with possible self-resistance genes, our method allows to search the vast numbers of orphan PKS clusters for those likely to produce antibacterial compounds. It also allows </w:t>
      </w:r>
      <w:proofErr w:type="gramStart"/>
      <w:r>
        <w:rPr>
          <w:rFonts w:ascii="Calibri" w:eastAsia="Calibri" w:hAnsi="Calibri" w:cs="Calibri"/>
          <w:sz w:val="16"/>
          <w:szCs w:val="16"/>
        </w:rPr>
        <w:t>to form</w:t>
      </w:r>
      <w:proofErr w:type="gramEnd"/>
      <w:r>
        <w:rPr>
          <w:rFonts w:ascii="Calibri" w:eastAsia="Calibri" w:hAnsi="Calibri" w:cs="Calibri"/>
          <w:sz w:val="16"/>
          <w:szCs w:val="16"/>
        </w:rPr>
        <w:t xml:space="preserve"> hypotheses about the potential targets of those compounds, and as such could be a useful tool in biosynthetic cluster prospecting.</w:t>
      </w:r>
    </w:p>
    <w:p w14:paraId="3CB7AC70" w14:textId="77777777" w:rsidR="0069569E" w:rsidRDefault="0069569E">
      <w:pPr>
        <w:rPr>
          <w:rFonts w:ascii="Calibri" w:eastAsia="Calibri" w:hAnsi="Calibri" w:cs="Calibri"/>
          <w:sz w:val="16"/>
          <w:szCs w:val="16"/>
        </w:rPr>
      </w:pPr>
    </w:p>
    <w:p w14:paraId="6D5F063F" w14:textId="77777777" w:rsidR="0069569E" w:rsidRDefault="0069569E">
      <w:pPr>
        <w:rPr>
          <w:rFonts w:ascii="Calibri" w:eastAsia="Calibri" w:hAnsi="Calibri" w:cs="Calibri"/>
          <w:sz w:val="16"/>
          <w:szCs w:val="16"/>
        </w:rPr>
      </w:pPr>
    </w:p>
    <w:p w14:paraId="717F9C9D" w14:textId="77777777" w:rsidR="0069569E" w:rsidRDefault="0069569E">
      <w:pPr>
        <w:rPr>
          <w:rFonts w:ascii="Calibri" w:eastAsia="Calibri" w:hAnsi="Calibri" w:cs="Calibri"/>
          <w:sz w:val="16"/>
          <w:szCs w:val="16"/>
        </w:rPr>
      </w:pPr>
    </w:p>
    <w:p w14:paraId="47A82B72" w14:textId="77777777" w:rsidR="0069569E" w:rsidRDefault="0069569E">
      <w:pPr>
        <w:rPr>
          <w:rFonts w:ascii="Calibri" w:eastAsia="Calibri" w:hAnsi="Calibri" w:cs="Calibri"/>
          <w:sz w:val="16"/>
          <w:szCs w:val="16"/>
        </w:rPr>
      </w:pPr>
    </w:p>
    <w:p w14:paraId="19978A5C" w14:textId="77777777" w:rsidR="0069569E" w:rsidRDefault="0069569E">
      <w:pPr>
        <w:rPr>
          <w:rFonts w:ascii="Calibri" w:eastAsia="Calibri" w:hAnsi="Calibri" w:cs="Calibri"/>
          <w:sz w:val="16"/>
          <w:szCs w:val="16"/>
        </w:rPr>
      </w:pPr>
    </w:p>
    <w:p w14:paraId="65A3AC02" w14:textId="77777777" w:rsidR="0069569E" w:rsidRDefault="0069569E">
      <w:pPr>
        <w:rPr>
          <w:rFonts w:ascii="Calibri" w:eastAsia="Calibri" w:hAnsi="Calibri" w:cs="Calibri"/>
          <w:sz w:val="16"/>
          <w:szCs w:val="16"/>
        </w:rPr>
      </w:pPr>
    </w:p>
    <w:p w14:paraId="530AB898" w14:textId="77777777" w:rsidR="0069569E" w:rsidRDefault="0069569E">
      <w:pPr>
        <w:rPr>
          <w:rFonts w:ascii="Calibri" w:eastAsia="Calibri" w:hAnsi="Calibri" w:cs="Calibri"/>
          <w:sz w:val="16"/>
          <w:szCs w:val="16"/>
        </w:rPr>
      </w:pPr>
    </w:p>
    <w:p w14:paraId="5D588053" w14:textId="77777777" w:rsidR="0069569E" w:rsidRDefault="0069569E">
      <w:pPr>
        <w:rPr>
          <w:rFonts w:ascii="Calibri" w:eastAsia="Calibri" w:hAnsi="Calibri" w:cs="Calibri"/>
          <w:sz w:val="16"/>
          <w:szCs w:val="16"/>
        </w:rPr>
      </w:pPr>
    </w:p>
    <w:p w14:paraId="273FD994" w14:textId="77777777" w:rsidR="0069569E" w:rsidRDefault="0069569E">
      <w:pPr>
        <w:rPr>
          <w:rFonts w:ascii="Calibri" w:eastAsia="Calibri" w:hAnsi="Calibri" w:cs="Calibri"/>
          <w:sz w:val="16"/>
          <w:szCs w:val="16"/>
        </w:rPr>
      </w:pPr>
    </w:p>
    <w:p w14:paraId="578ACC0B" w14:textId="77777777" w:rsidR="0069569E" w:rsidRDefault="0069569E">
      <w:pPr>
        <w:rPr>
          <w:rFonts w:ascii="Calibri" w:eastAsia="Calibri" w:hAnsi="Calibri" w:cs="Calibri"/>
          <w:sz w:val="16"/>
          <w:szCs w:val="16"/>
        </w:rPr>
      </w:pPr>
    </w:p>
    <w:p w14:paraId="02C2B491" w14:textId="77777777" w:rsidR="0069569E" w:rsidRDefault="0069569E">
      <w:pPr>
        <w:rPr>
          <w:rFonts w:ascii="Calibri" w:eastAsia="Calibri" w:hAnsi="Calibri" w:cs="Calibri"/>
          <w:sz w:val="16"/>
          <w:szCs w:val="16"/>
        </w:rPr>
      </w:pPr>
    </w:p>
    <w:p w14:paraId="0295C7BE" w14:textId="77777777" w:rsidR="0069569E" w:rsidRDefault="0069569E">
      <w:pPr>
        <w:rPr>
          <w:rFonts w:ascii="Calibri" w:eastAsia="Calibri" w:hAnsi="Calibri" w:cs="Calibri"/>
          <w:sz w:val="16"/>
          <w:szCs w:val="16"/>
        </w:rPr>
      </w:pPr>
    </w:p>
    <w:p w14:paraId="471C65D1" w14:textId="77777777" w:rsidR="0069569E" w:rsidRDefault="0069569E">
      <w:pPr>
        <w:rPr>
          <w:rFonts w:ascii="Calibri" w:eastAsia="Calibri" w:hAnsi="Calibri" w:cs="Calibri"/>
          <w:sz w:val="16"/>
          <w:szCs w:val="16"/>
        </w:rPr>
      </w:pPr>
    </w:p>
    <w:p w14:paraId="277AF0B1" w14:textId="77777777" w:rsidR="0069569E" w:rsidRDefault="0069569E">
      <w:pPr>
        <w:rPr>
          <w:rFonts w:ascii="Calibri" w:eastAsia="Calibri" w:hAnsi="Calibri" w:cs="Calibri"/>
          <w:sz w:val="16"/>
          <w:szCs w:val="16"/>
        </w:rPr>
      </w:pPr>
    </w:p>
    <w:p w14:paraId="32708C78" w14:textId="77777777" w:rsidR="0069569E" w:rsidRDefault="0069569E">
      <w:pPr>
        <w:rPr>
          <w:rFonts w:ascii="Calibri" w:eastAsia="Calibri" w:hAnsi="Calibri" w:cs="Calibri"/>
          <w:sz w:val="16"/>
          <w:szCs w:val="16"/>
        </w:rPr>
      </w:pPr>
    </w:p>
    <w:p w14:paraId="22C9AD17" w14:textId="77777777" w:rsidR="0069569E" w:rsidRDefault="0069569E">
      <w:pPr>
        <w:rPr>
          <w:rFonts w:ascii="Calibri" w:eastAsia="Calibri" w:hAnsi="Calibri" w:cs="Calibri"/>
          <w:sz w:val="16"/>
          <w:szCs w:val="16"/>
        </w:rPr>
      </w:pPr>
    </w:p>
    <w:p w14:paraId="2E020880" w14:textId="77777777" w:rsidR="0069569E" w:rsidRDefault="0069569E">
      <w:pPr>
        <w:rPr>
          <w:rFonts w:ascii="Calibri" w:eastAsia="Calibri" w:hAnsi="Calibri" w:cs="Calibri"/>
          <w:sz w:val="16"/>
          <w:szCs w:val="16"/>
        </w:rPr>
      </w:pPr>
    </w:p>
    <w:p w14:paraId="1F0CD25F" w14:textId="77777777" w:rsidR="0069569E" w:rsidRDefault="0069569E">
      <w:pPr>
        <w:rPr>
          <w:rFonts w:ascii="Calibri" w:eastAsia="Calibri" w:hAnsi="Calibri" w:cs="Calibri"/>
          <w:sz w:val="16"/>
          <w:szCs w:val="16"/>
        </w:rPr>
      </w:pPr>
    </w:p>
    <w:p w14:paraId="49EF3F02" w14:textId="77777777" w:rsidR="0069569E" w:rsidRDefault="0069569E">
      <w:pPr>
        <w:rPr>
          <w:rFonts w:ascii="Calibri" w:eastAsia="Calibri" w:hAnsi="Calibri" w:cs="Calibri"/>
          <w:sz w:val="16"/>
          <w:szCs w:val="16"/>
        </w:rPr>
      </w:pPr>
    </w:p>
    <w:p w14:paraId="7A5107EA" w14:textId="77777777" w:rsidR="0069569E" w:rsidRDefault="0069569E">
      <w:pPr>
        <w:rPr>
          <w:rFonts w:ascii="Calibri" w:eastAsia="Calibri" w:hAnsi="Calibri" w:cs="Calibri"/>
          <w:sz w:val="16"/>
          <w:szCs w:val="16"/>
        </w:rPr>
      </w:pPr>
    </w:p>
    <w:p w14:paraId="11A99432" w14:textId="77777777" w:rsidR="0069569E" w:rsidRDefault="0069569E">
      <w:pPr>
        <w:rPr>
          <w:rFonts w:ascii="Calibri" w:eastAsia="Calibri" w:hAnsi="Calibri" w:cs="Calibri"/>
          <w:sz w:val="16"/>
          <w:szCs w:val="16"/>
        </w:rPr>
      </w:pPr>
    </w:p>
    <w:p w14:paraId="31A70321" w14:textId="77777777" w:rsidR="0069569E" w:rsidRDefault="0069569E">
      <w:pPr>
        <w:rPr>
          <w:rFonts w:ascii="Calibri" w:eastAsia="Calibri" w:hAnsi="Calibri" w:cs="Calibri"/>
          <w:sz w:val="16"/>
          <w:szCs w:val="16"/>
        </w:rPr>
      </w:pPr>
    </w:p>
    <w:p w14:paraId="6F2FCEF8" w14:textId="77777777" w:rsidR="0069569E" w:rsidRDefault="0069569E">
      <w:pPr>
        <w:rPr>
          <w:rFonts w:ascii="Calibri" w:eastAsia="Calibri" w:hAnsi="Calibri" w:cs="Calibri"/>
          <w:sz w:val="16"/>
          <w:szCs w:val="16"/>
        </w:rPr>
      </w:pPr>
    </w:p>
    <w:p w14:paraId="1823F2F6" w14:textId="77777777" w:rsidR="0069569E" w:rsidRDefault="0069569E">
      <w:pPr>
        <w:rPr>
          <w:rFonts w:ascii="Calibri" w:eastAsia="Calibri" w:hAnsi="Calibri" w:cs="Calibri"/>
          <w:sz w:val="16"/>
          <w:szCs w:val="16"/>
        </w:rPr>
      </w:pPr>
    </w:p>
    <w:p w14:paraId="362C8C61" w14:textId="77777777" w:rsidR="0069569E" w:rsidRDefault="0069569E">
      <w:pPr>
        <w:rPr>
          <w:rFonts w:ascii="Calibri" w:eastAsia="Calibri" w:hAnsi="Calibri" w:cs="Calibri"/>
          <w:sz w:val="16"/>
          <w:szCs w:val="16"/>
        </w:rPr>
      </w:pPr>
    </w:p>
    <w:p w14:paraId="661223E0" w14:textId="77777777" w:rsidR="0069569E" w:rsidRDefault="0069569E">
      <w:pPr>
        <w:rPr>
          <w:rFonts w:ascii="Calibri" w:eastAsia="Calibri" w:hAnsi="Calibri" w:cs="Calibri"/>
          <w:sz w:val="16"/>
          <w:szCs w:val="16"/>
        </w:rPr>
      </w:pPr>
    </w:p>
    <w:p w14:paraId="60F742E2" w14:textId="77777777" w:rsidR="0069569E" w:rsidRDefault="0069569E">
      <w:pPr>
        <w:rPr>
          <w:rFonts w:ascii="Calibri" w:eastAsia="Calibri" w:hAnsi="Calibri" w:cs="Calibri"/>
          <w:sz w:val="16"/>
          <w:szCs w:val="16"/>
        </w:rPr>
      </w:pPr>
    </w:p>
    <w:p w14:paraId="08CDB145" w14:textId="77777777" w:rsidR="0069569E" w:rsidRDefault="0069569E">
      <w:pPr>
        <w:rPr>
          <w:rFonts w:ascii="Calibri" w:eastAsia="Calibri" w:hAnsi="Calibri" w:cs="Calibri"/>
          <w:sz w:val="16"/>
          <w:szCs w:val="16"/>
        </w:rPr>
      </w:pPr>
    </w:p>
    <w:p w14:paraId="56165D63" w14:textId="77777777" w:rsidR="0069569E" w:rsidRDefault="0069569E">
      <w:pPr>
        <w:rPr>
          <w:rFonts w:ascii="Calibri" w:eastAsia="Calibri" w:hAnsi="Calibri" w:cs="Calibri"/>
          <w:sz w:val="16"/>
          <w:szCs w:val="16"/>
        </w:rPr>
      </w:pPr>
    </w:p>
    <w:p w14:paraId="33097715" w14:textId="77777777" w:rsidR="0069569E" w:rsidRDefault="0069569E">
      <w:pPr>
        <w:rPr>
          <w:rFonts w:ascii="Calibri" w:eastAsia="Calibri" w:hAnsi="Calibri" w:cs="Calibri"/>
          <w:sz w:val="16"/>
          <w:szCs w:val="16"/>
        </w:rPr>
      </w:pPr>
    </w:p>
    <w:p w14:paraId="0D2A2B7C" w14:textId="77777777" w:rsidR="0069569E" w:rsidRDefault="0069569E">
      <w:pPr>
        <w:rPr>
          <w:rFonts w:ascii="Calibri" w:eastAsia="Calibri" w:hAnsi="Calibri" w:cs="Calibri"/>
          <w:sz w:val="16"/>
          <w:szCs w:val="16"/>
        </w:rPr>
      </w:pPr>
    </w:p>
    <w:p w14:paraId="25D2F922" w14:textId="77777777" w:rsidR="0069569E" w:rsidRDefault="00121FC4">
      <w:pPr>
        <w:widowControl w:val="0"/>
        <w:rPr>
          <w:ins w:id="0" w:author="Gergana Vandova" w:date="2019-05-05T21:31:00Z"/>
          <w:rFonts w:ascii="Calibri" w:eastAsia="Calibri" w:hAnsi="Calibri" w:cs="Calibri"/>
          <w:b/>
          <w:sz w:val="16"/>
          <w:szCs w:val="16"/>
        </w:rPr>
      </w:pPr>
      <w:r>
        <w:rPr>
          <w:rFonts w:ascii="Calibri" w:eastAsia="Calibri" w:hAnsi="Calibri" w:cs="Calibri"/>
          <w:b/>
          <w:sz w:val="16"/>
          <w:szCs w:val="16"/>
        </w:rPr>
        <w:t>Materials and Methods</w:t>
      </w:r>
    </w:p>
    <w:p w14:paraId="00DA4889" w14:textId="77777777" w:rsidR="0001607B" w:rsidRDefault="0001607B">
      <w:pPr>
        <w:widowControl w:val="0"/>
        <w:rPr>
          <w:ins w:id="1" w:author="Gergana Vandova" w:date="2019-05-05T21:31:00Z"/>
          <w:rFonts w:ascii="Calibri" w:eastAsia="Calibri" w:hAnsi="Calibri" w:cs="Calibri"/>
          <w:b/>
          <w:sz w:val="16"/>
          <w:szCs w:val="16"/>
        </w:rPr>
      </w:pPr>
    </w:p>
    <w:p w14:paraId="77829246" w14:textId="4B2FC30E" w:rsidR="0020212F" w:rsidRPr="00AC36E9" w:rsidRDefault="0001607B">
      <w:pPr>
        <w:widowControl w:val="0"/>
        <w:rPr>
          <w:ins w:id="2" w:author="Gergana Vandova" w:date="2019-05-05T23:54:00Z"/>
          <w:rFonts w:ascii="Calibri" w:eastAsia="Calibri" w:hAnsi="Calibri" w:cs="Calibri"/>
          <w:b/>
          <w:sz w:val="16"/>
          <w:szCs w:val="16"/>
        </w:rPr>
      </w:pPr>
      <w:proofErr w:type="spellStart"/>
      <w:ins w:id="3" w:author="Gergana Vandova" w:date="2019-05-05T21:31:00Z">
        <w:r>
          <w:rPr>
            <w:rFonts w:ascii="Calibri" w:eastAsia="Calibri" w:hAnsi="Calibri" w:cs="Calibri"/>
            <w:b/>
            <w:sz w:val="16"/>
            <w:szCs w:val="16"/>
          </w:rPr>
          <w:t>Curation</w:t>
        </w:r>
        <w:proofErr w:type="spellEnd"/>
        <w:r>
          <w:rPr>
            <w:rFonts w:ascii="Calibri" w:eastAsia="Calibri" w:hAnsi="Calibri" w:cs="Calibri"/>
            <w:b/>
            <w:sz w:val="16"/>
            <w:szCs w:val="16"/>
          </w:rPr>
          <w:t xml:space="preserve"> of a reference set of experimentally validated self-resistance genes</w:t>
        </w:r>
      </w:ins>
    </w:p>
    <w:p w14:paraId="45D265A3" w14:textId="6101FA9C" w:rsidR="00E06795" w:rsidRDefault="009F4635" w:rsidP="00E06795">
      <w:pPr>
        <w:widowControl w:val="0"/>
        <w:rPr>
          <w:ins w:id="4" w:author="Gergana Vandova" w:date="2019-05-05T23:19:00Z"/>
          <w:rFonts w:ascii="Calibri" w:eastAsia="Calibri" w:hAnsi="Calibri" w:cs="Calibri"/>
          <w:sz w:val="16"/>
          <w:szCs w:val="16"/>
        </w:rPr>
      </w:pPr>
      <w:ins w:id="5" w:author="Gergana Vandova" w:date="2019-05-05T22:58:00Z">
        <w:r>
          <w:rPr>
            <w:rFonts w:ascii="Calibri" w:eastAsia="Calibri" w:hAnsi="Calibri" w:cs="Calibri"/>
            <w:sz w:val="16"/>
            <w:szCs w:val="16"/>
          </w:rPr>
          <w:t>In order to identify bacterial type I PKS biosynthetic gene clusters (BGCs) harboring a self-resistance copy of the target gene, we curated a list of known antibacterial self-resistance genes co-localized with the type I PKS BGCs within the annotated gene clusters in the Minimum Information About a Biosynthetic Gene Cluster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database (ref). </w:t>
        </w:r>
      </w:ins>
      <w:ins w:id="6" w:author="Gergana Vandova" w:date="2019-05-05T23:56:00Z">
        <w:r w:rsidR="0020212F">
          <w:rPr>
            <w:rFonts w:ascii="Calibri" w:eastAsia="Calibri" w:hAnsi="Calibri" w:cs="Calibri"/>
            <w:sz w:val="16"/>
            <w:szCs w:val="16"/>
          </w:rPr>
          <w:t xml:space="preserve">All </w:t>
        </w:r>
      </w:ins>
      <w:ins w:id="7" w:author="Gergana Vandova" w:date="2019-05-05T23:11:00Z">
        <w:r w:rsidR="00194937">
          <w:rPr>
            <w:rFonts w:ascii="Calibri" w:eastAsia="Calibri" w:hAnsi="Calibri" w:cs="Calibri"/>
            <w:sz w:val="16"/>
            <w:szCs w:val="16"/>
          </w:rPr>
          <w:t>1816 cluster</w:t>
        </w:r>
        <w:r w:rsidR="008C1B28">
          <w:rPr>
            <w:rFonts w:ascii="Calibri" w:eastAsia="Calibri" w:hAnsi="Calibri" w:cs="Calibri"/>
            <w:sz w:val="16"/>
            <w:szCs w:val="16"/>
          </w:rPr>
          <w:t xml:space="preserve"> files from </w:t>
        </w:r>
        <w:proofErr w:type="spellStart"/>
        <w:r w:rsidR="008C1B28">
          <w:rPr>
            <w:rFonts w:ascii="Calibri" w:eastAsia="Calibri" w:hAnsi="Calibri" w:cs="Calibri"/>
            <w:sz w:val="16"/>
            <w:szCs w:val="16"/>
          </w:rPr>
          <w:t>MIBiG</w:t>
        </w:r>
        <w:proofErr w:type="spellEnd"/>
        <w:r w:rsidR="008C1B28">
          <w:rPr>
            <w:rFonts w:ascii="Calibri" w:eastAsia="Calibri" w:hAnsi="Calibri" w:cs="Calibri"/>
            <w:sz w:val="16"/>
            <w:szCs w:val="16"/>
          </w:rPr>
          <w:t xml:space="preserve"> database as of </w:t>
        </w:r>
      </w:ins>
      <w:ins w:id="8" w:author="Gergana Vandova" w:date="2019-05-05T23:17:00Z">
        <w:r w:rsidR="00E06795">
          <w:rPr>
            <w:rFonts w:ascii="Calibri" w:eastAsia="Calibri" w:hAnsi="Calibri" w:cs="Calibri"/>
            <w:sz w:val="16"/>
            <w:szCs w:val="16"/>
          </w:rPr>
          <w:t>August 6</w:t>
        </w:r>
        <w:r w:rsidR="00E06795" w:rsidRPr="00AC36E9">
          <w:rPr>
            <w:rFonts w:ascii="Calibri" w:eastAsia="Calibri" w:hAnsi="Calibri" w:cs="Calibri"/>
            <w:sz w:val="16"/>
            <w:szCs w:val="16"/>
            <w:vertAlign w:val="superscript"/>
          </w:rPr>
          <w:t>th</w:t>
        </w:r>
        <w:r w:rsidR="00E06795">
          <w:rPr>
            <w:rFonts w:ascii="Calibri" w:eastAsia="Calibri" w:hAnsi="Calibri" w:cs="Calibri"/>
            <w:sz w:val="16"/>
            <w:szCs w:val="16"/>
          </w:rPr>
          <w:t xml:space="preserve">, </w:t>
        </w:r>
      </w:ins>
      <w:ins w:id="9" w:author="Gergana Vandova" w:date="2019-05-05T23:11:00Z">
        <w:r w:rsidR="008C1B28">
          <w:rPr>
            <w:rFonts w:ascii="Calibri" w:eastAsia="Calibri" w:hAnsi="Calibri" w:cs="Calibri"/>
            <w:sz w:val="16"/>
            <w:szCs w:val="16"/>
          </w:rPr>
          <w:t>2018</w:t>
        </w:r>
      </w:ins>
      <w:ins w:id="10" w:author="Gergana Vandova" w:date="2019-05-05T23:56:00Z">
        <w:r w:rsidR="0020212F">
          <w:rPr>
            <w:rFonts w:ascii="Calibri" w:eastAsia="Calibri" w:hAnsi="Calibri" w:cs="Calibri"/>
            <w:sz w:val="16"/>
            <w:szCs w:val="16"/>
          </w:rPr>
          <w:t xml:space="preserve"> were </w:t>
        </w:r>
      </w:ins>
      <w:ins w:id="11" w:author="Gergana Vandova" w:date="2019-05-05T23:11:00Z">
        <w:r w:rsidR="008C1B28">
          <w:rPr>
            <w:rFonts w:ascii="Calibri" w:eastAsia="Calibri" w:hAnsi="Calibri" w:cs="Calibri"/>
            <w:sz w:val="16"/>
            <w:szCs w:val="16"/>
          </w:rPr>
          <w:t xml:space="preserve">parsed to find </w:t>
        </w:r>
      </w:ins>
      <w:ins w:id="12" w:author="Gergana Vandova" w:date="2019-05-05T23:12:00Z">
        <w:r w:rsidR="00E06795">
          <w:rPr>
            <w:rFonts w:ascii="Calibri" w:eastAsia="Calibri" w:hAnsi="Calibri" w:cs="Calibri"/>
            <w:sz w:val="16"/>
            <w:szCs w:val="16"/>
          </w:rPr>
          <w:t xml:space="preserve">putative targets for each </w:t>
        </w:r>
        <w:proofErr w:type="spellStart"/>
        <w:r w:rsidR="00E06795">
          <w:rPr>
            <w:rFonts w:ascii="Calibri" w:eastAsia="Calibri" w:hAnsi="Calibri" w:cs="Calibri"/>
            <w:sz w:val="16"/>
            <w:szCs w:val="16"/>
          </w:rPr>
          <w:t>MIBiG</w:t>
        </w:r>
        <w:proofErr w:type="spellEnd"/>
        <w:r w:rsidR="00E06795">
          <w:rPr>
            <w:rFonts w:ascii="Calibri" w:eastAsia="Calibri" w:hAnsi="Calibri" w:cs="Calibri"/>
            <w:sz w:val="16"/>
            <w:szCs w:val="16"/>
          </w:rPr>
          <w:t xml:space="preserve"> entry (</w:t>
        </w:r>
      </w:ins>
      <w:ins w:id="13" w:author="Gergana Vandova" w:date="2019-05-05T23:13:00Z">
        <w:r w:rsidR="00E06795">
          <w:rPr>
            <w:rFonts w:ascii="Calibri" w:eastAsia="Calibri" w:hAnsi="Calibri" w:cs="Calibri"/>
            <w:sz w:val="16"/>
            <w:szCs w:val="16"/>
          </w:rPr>
          <w:t xml:space="preserve">“Molecular Target” filed on the </w:t>
        </w:r>
        <w:proofErr w:type="spellStart"/>
        <w:r w:rsidR="00E06795">
          <w:rPr>
            <w:rFonts w:ascii="Calibri" w:eastAsia="Calibri" w:hAnsi="Calibri" w:cs="Calibri"/>
            <w:sz w:val="16"/>
            <w:szCs w:val="16"/>
          </w:rPr>
          <w:t>MIBiG</w:t>
        </w:r>
        <w:proofErr w:type="spellEnd"/>
        <w:r w:rsidR="00E06795">
          <w:rPr>
            <w:rFonts w:ascii="Calibri" w:eastAsia="Calibri" w:hAnsi="Calibri" w:cs="Calibri"/>
            <w:sz w:val="16"/>
            <w:szCs w:val="16"/>
          </w:rPr>
          <w:t xml:space="preserve"> website). </w:t>
        </w:r>
      </w:ins>
      <w:proofErr w:type="spellStart"/>
      <w:ins w:id="14" w:author="Gergana Vandova" w:date="2019-05-05T23:14:00Z">
        <w:r w:rsidR="00E06795">
          <w:rPr>
            <w:rFonts w:ascii="Calibri" w:eastAsia="Calibri" w:hAnsi="Calibri" w:cs="Calibri"/>
            <w:sz w:val="16"/>
            <w:szCs w:val="16"/>
          </w:rPr>
          <w:t>UniProt</w:t>
        </w:r>
        <w:proofErr w:type="spellEnd"/>
        <w:r w:rsidR="00E06795">
          <w:rPr>
            <w:rFonts w:ascii="Calibri" w:eastAsia="Calibri" w:hAnsi="Calibri" w:cs="Calibri"/>
            <w:sz w:val="16"/>
            <w:szCs w:val="16"/>
          </w:rPr>
          <w:t xml:space="preserve"> database </w:t>
        </w:r>
      </w:ins>
      <w:ins w:id="15" w:author="Gergana Vandova" w:date="2019-05-05T23:57:00Z">
        <w:r w:rsidR="0020212F">
          <w:rPr>
            <w:rFonts w:ascii="Calibri" w:eastAsia="Calibri" w:hAnsi="Calibri" w:cs="Calibri"/>
            <w:sz w:val="16"/>
            <w:szCs w:val="16"/>
          </w:rPr>
          <w:t xml:space="preserve">was searched </w:t>
        </w:r>
      </w:ins>
      <w:ins w:id="16" w:author="Gergana Vandova" w:date="2019-05-05T23:14:00Z">
        <w:r w:rsidR="00E06795">
          <w:rPr>
            <w:rFonts w:ascii="Calibri" w:eastAsia="Calibri" w:hAnsi="Calibri" w:cs="Calibri"/>
            <w:sz w:val="16"/>
            <w:szCs w:val="16"/>
          </w:rPr>
          <w:t xml:space="preserve">for a set of proteins matching this description. </w:t>
        </w:r>
      </w:ins>
      <w:ins w:id="17" w:author="Gergana Vandova" w:date="2019-05-06T00:11:00Z">
        <w:r w:rsidR="00AC36E9">
          <w:rPr>
            <w:rFonts w:ascii="Calibri" w:eastAsia="Calibri" w:hAnsi="Calibri" w:cs="Calibri"/>
            <w:sz w:val="16"/>
            <w:szCs w:val="16"/>
          </w:rPr>
          <w:t xml:space="preserve">We made </w:t>
        </w:r>
      </w:ins>
      <w:ins w:id="18" w:author="Gergana Vandova" w:date="2019-05-05T23:57:00Z">
        <w:r w:rsidR="00AC36E9">
          <w:rPr>
            <w:rFonts w:ascii="Calibri" w:eastAsia="Calibri" w:hAnsi="Calibri" w:cs="Calibri"/>
            <w:sz w:val="16"/>
            <w:szCs w:val="16"/>
          </w:rPr>
          <w:t>a</w:t>
        </w:r>
      </w:ins>
      <w:ins w:id="19" w:author="Gergana Vandova" w:date="2019-05-05T23:14:00Z">
        <w:r w:rsidR="00E06795">
          <w:rPr>
            <w:rFonts w:ascii="Calibri" w:eastAsia="Calibri" w:hAnsi="Calibri" w:cs="Calibri"/>
            <w:sz w:val="16"/>
            <w:szCs w:val="16"/>
          </w:rPr>
          <w:t xml:space="preserve"> </w:t>
        </w:r>
      </w:ins>
      <w:ins w:id="20" w:author="Gergana Vandova" w:date="2019-05-05T23:58:00Z">
        <w:r w:rsidR="0020212F">
          <w:rPr>
            <w:rFonts w:ascii="Calibri" w:eastAsia="Calibri" w:hAnsi="Calibri" w:cs="Calibri"/>
            <w:sz w:val="16"/>
            <w:szCs w:val="16"/>
          </w:rPr>
          <w:t>BLAST</w:t>
        </w:r>
      </w:ins>
      <w:ins w:id="21" w:author="Gergana Vandova" w:date="2019-05-05T23:14:00Z">
        <w:r w:rsidR="00E06795">
          <w:rPr>
            <w:rFonts w:ascii="Calibri" w:eastAsia="Calibri" w:hAnsi="Calibri" w:cs="Calibri"/>
            <w:sz w:val="16"/>
            <w:szCs w:val="16"/>
          </w:rPr>
          <w:t xml:space="preserve"> database </w:t>
        </w:r>
      </w:ins>
      <w:ins w:id="22" w:author="Gergana Vandova" w:date="2019-05-05T23:18:00Z">
        <w:r w:rsidR="00AC36E9">
          <w:rPr>
            <w:rFonts w:ascii="Calibri" w:eastAsia="Calibri" w:hAnsi="Calibri" w:cs="Calibri"/>
            <w:sz w:val="16"/>
            <w:szCs w:val="16"/>
          </w:rPr>
          <w:t>for each cluster</w:t>
        </w:r>
        <w:r w:rsidR="00E06795">
          <w:rPr>
            <w:rFonts w:ascii="Calibri" w:eastAsia="Calibri" w:hAnsi="Calibri" w:cs="Calibri"/>
            <w:sz w:val="16"/>
            <w:szCs w:val="16"/>
          </w:rPr>
          <w:t xml:space="preserve"> with all </w:t>
        </w:r>
      </w:ins>
      <w:ins w:id="23" w:author="Gergana Vandova" w:date="2019-05-05T23:14:00Z">
        <w:r w:rsidR="00E06795">
          <w:rPr>
            <w:rFonts w:ascii="Calibri" w:eastAsia="Calibri" w:hAnsi="Calibri" w:cs="Calibri"/>
            <w:sz w:val="16"/>
            <w:szCs w:val="16"/>
          </w:rPr>
          <w:t xml:space="preserve">of the proteins in that clusters. Then for each protein in the set of </w:t>
        </w:r>
        <w:proofErr w:type="spellStart"/>
        <w:r w:rsidR="00E06795">
          <w:rPr>
            <w:rFonts w:ascii="Calibri" w:eastAsia="Calibri" w:hAnsi="Calibri" w:cs="Calibri"/>
            <w:sz w:val="16"/>
            <w:szCs w:val="16"/>
          </w:rPr>
          <w:t>UniProt</w:t>
        </w:r>
        <w:proofErr w:type="spellEnd"/>
        <w:r w:rsidR="00E06795">
          <w:rPr>
            <w:rFonts w:ascii="Calibri" w:eastAsia="Calibri" w:hAnsi="Calibri" w:cs="Calibri"/>
            <w:sz w:val="16"/>
            <w:szCs w:val="16"/>
          </w:rPr>
          <w:t xml:space="preserve"> protein sequences, </w:t>
        </w:r>
      </w:ins>
      <w:ins w:id="24" w:author="Gergana Vandova" w:date="2019-05-06T00:34:00Z">
        <w:r w:rsidR="00AB4996">
          <w:rPr>
            <w:rFonts w:ascii="Calibri" w:eastAsia="Calibri" w:hAnsi="Calibri" w:cs="Calibri"/>
            <w:sz w:val="16"/>
            <w:szCs w:val="16"/>
          </w:rPr>
          <w:t xml:space="preserve">we used BLASP to </w:t>
        </w:r>
      </w:ins>
      <w:ins w:id="25" w:author="Gergana Vandova" w:date="2019-05-05T23:14:00Z">
        <w:r w:rsidR="00E06795">
          <w:rPr>
            <w:rFonts w:ascii="Calibri" w:eastAsia="Calibri" w:hAnsi="Calibri" w:cs="Calibri"/>
            <w:sz w:val="16"/>
            <w:szCs w:val="16"/>
          </w:rPr>
          <w:t xml:space="preserve">check if there is a homolog in the cluster. </w:t>
        </w:r>
      </w:ins>
      <w:ins w:id="26" w:author="Gergana Vandova" w:date="2019-05-05T23:23:00Z">
        <w:r w:rsidR="00B50B3A">
          <w:rPr>
            <w:rFonts w:ascii="Calibri" w:eastAsia="Calibri" w:hAnsi="Calibri" w:cs="Calibri"/>
            <w:sz w:val="16"/>
            <w:szCs w:val="16"/>
          </w:rPr>
          <w:t xml:space="preserve">We filtered the BLASTP hits using identity threshold of 50% and </w:t>
        </w:r>
      </w:ins>
      <w:ins w:id="27" w:author="Gergana Vandova" w:date="2019-05-05T23:24:00Z">
        <w:r w:rsidR="00B50B3A">
          <w:rPr>
            <w:rFonts w:ascii="Calibri" w:eastAsia="Calibri" w:hAnsi="Calibri" w:cs="Calibri"/>
            <w:sz w:val="16"/>
            <w:szCs w:val="16"/>
          </w:rPr>
          <w:t>“Molecular Target” field as “Antibacterial”</w:t>
        </w:r>
      </w:ins>
      <w:ins w:id="28" w:author="Gergana Vandova" w:date="2019-05-05T23:25:00Z">
        <w:r w:rsidR="00B50B3A">
          <w:rPr>
            <w:rFonts w:ascii="Calibri" w:eastAsia="Calibri" w:hAnsi="Calibri" w:cs="Calibri"/>
            <w:sz w:val="16"/>
            <w:szCs w:val="16"/>
          </w:rPr>
          <w:t xml:space="preserve"> or “Cytotoxic”</w:t>
        </w:r>
      </w:ins>
      <w:ins w:id="29" w:author="Gergana Vandova" w:date="2019-05-05T23:24:00Z">
        <w:r w:rsidR="00B50B3A">
          <w:rPr>
            <w:rFonts w:ascii="Calibri" w:eastAsia="Calibri" w:hAnsi="Calibri" w:cs="Calibri"/>
            <w:sz w:val="16"/>
            <w:szCs w:val="16"/>
          </w:rPr>
          <w:t>.</w:t>
        </w:r>
      </w:ins>
      <w:ins w:id="30" w:author="Gergana Vandova" w:date="2019-05-05T23:23:00Z">
        <w:r w:rsidR="00B50B3A">
          <w:rPr>
            <w:rFonts w:ascii="Calibri" w:eastAsia="Calibri" w:hAnsi="Calibri" w:cs="Calibri"/>
            <w:sz w:val="16"/>
            <w:szCs w:val="16"/>
          </w:rPr>
          <w:t xml:space="preserve"> </w:t>
        </w:r>
      </w:ins>
      <w:ins w:id="31" w:author="Gergana Vandova" w:date="2019-05-05T23:22:00Z">
        <w:r w:rsidR="00B50B3A">
          <w:rPr>
            <w:rFonts w:ascii="Calibri" w:eastAsia="Calibri" w:hAnsi="Calibri" w:cs="Calibri"/>
            <w:sz w:val="16"/>
            <w:szCs w:val="16"/>
          </w:rPr>
          <w:t xml:space="preserve">For any given hit from the BLAST search, we searched the literature for experimental evidence of self-resistance of that gene in that particular cluster. </w:t>
        </w:r>
      </w:ins>
      <w:ins w:id="32" w:author="Gergana Vandova" w:date="2019-05-05T23:25:00Z">
        <w:r w:rsidR="00B50B3A">
          <w:rPr>
            <w:rFonts w:ascii="Calibri" w:eastAsia="Calibri" w:hAnsi="Calibri" w:cs="Calibri"/>
            <w:sz w:val="16"/>
            <w:szCs w:val="16"/>
          </w:rPr>
          <w:t xml:space="preserve">Of these results, combined with extensive literature search, </w:t>
        </w:r>
      </w:ins>
      <w:ins w:id="33" w:author="Gergana Vandova" w:date="2019-05-05T23:19:00Z">
        <w:r w:rsidR="00B50B3A">
          <w:rPr>
            <w:rFonts w:ascii="Calibri" w:eastAsia="Calibri" w:hAnsi="Calibri" w:cs="Calibri"/>
            <w:sz w:val="16"/>
            <w:szCs w:val="16"/>
          </w:rPr>
          <w:t>w</w:t>
        </w:r>
        <w:r w:rsidR="00E06795">
          <w:rPr>
            <w:rFonts w:ascii="Calibri" w:eastAsia="Calibri" w:hAnsi="Calibri" w:cs="Calibri"/>
            <w:sz w:val="16"/>
            <w:szCs w:val="16"/>
          </w:rPr>
          <w:t xml:space="preserve">e identified 16 clusters harboring one of 12 experimentally verified self-resistance protein families, spanning polyketides, non-ribosomal peptides and their hybrids, </w:t>
        </w:r>
        <w:proofErr w:type="spellStart"/>
        <w:r w:rsidR="00E06795">
          <w:rPr>
            <w:rFonts w:ascii="Calibri" w:eastAsia="Calibri" w:hAnsi="Calibri" w:cs="Calibri"/>
            <w:sz w:val="16"/>
            <w:szCs w:val="16"/>
          </w:rPr>
          <w:t>terpenes</w:t>
        </w:r>
        <w:proofErr w:type="spellEnd"/>
        <w:r w:rsidR="00E06795">
          <w:rPr>
            <w:rFonts w:ascii="Calibri" w:eastAsia="Calibri" w:hAnsi="Calibri" w:cs="Calibri"/>
            <w:sz w:val="16"/>
            <w:szCs w:val="16"/>
          </w:rPr>
          <w:t xml:space="preserve">, </w:t>
        </w:r>
        <w:proofErr w:type="spellStart"/>
        <w:r w:rsidR="00E06795">
          <w:rPr>
            <w:rFonts w:ascii="Calibri" w:eastAsia="Calibri" w:hAnsi="Calibri" w:cs="Calibri"/>
            <w:sz w:val="16"/>
            <w:szCs w:val="16"/>
          </w:rPr>
          <w:t>ribosomally</w:t>
        </w:r>
        <w:proofErr w:type="spellEnd"/>
        <w:r w:rsidR="00E06795">
          <w:rPr>
            <w:rFonts w:ascii="Calibri" w:eastAsia="Calibri" w:hAnsi="Calibri" w:cs="Calibri"/>
            <w:sz w:val="16"/>
            <w:szCs w:val="16"/>
          </w:rPr>
          <w:t xml:space="preserve"> synthesized and post-</w:t>
        </w:r>
        <w:proofErr w:type="spellStart"/>
        <w:r w:rsidR="00E06795">
          <w:rPr>
            <w:rFonts w:ascii="Calibri" w:eastAsia="Calibri" w:hAnsi="Calibri" w:cs="Calibri"/>
            <w:sz w:val="16"/>
            <w:szCs w:val="16"/>
          </w:rPr>
          <w:t>translationally</w:t>
        </w:r>
        <w:proofErr w:type="spellEnd"/>
        <w:r w:rsidR="00E06795">
          <w:rPr>
            <w:rFonts w:ascii="Calibri" w:eastAsia="Calibri" w:hAnsi="Calibri" w:cs="Calibri"/>
            <w:sz w:val="16"/>
            <w:szCs w:val="16"/>
          </w:rPr>
          <w:t xml:space="preserve"> modified peptides (</w:t>
        </w:r>
        <w:proofErr w:type="spellStart"/>
        <w:r w:rsidR="00E06795">
          <w:rPr>
            <w:rFonts w:ascii="Calibri" w:eastAsia="Calibri" w:hAnsi="Calibri" w:cs="Calibri"/>
            <w:sz w:val="16"/>
            <w:szCs w:val="16"/>
          </w:rPr>
          <w:t>RiPPs</w:t>
        </w:r>
        <w:proofErr w:type="spellEnd"/>
        <w:r w:rsidR="00E06795">
          <w:rPr>
            <w:rFonts w:ascii="Calibri" w:eastAsia="Calibri" w:hAnsi="Calibri" w:cs="Calibri"/>
            <w:sz w:val="16"/>
            <w:szCs w:val="16"/>
          </w:rPr>
          <w:t xml:space="preserve">) and </w:t>
        </w:r>
        <w:proofErr w:type="spellStart"/>
        <w:r w:rsidR="00E06795">
          <w:rPr>
            <w:rFonts w:ascii="Calibri" w:eastAsia="Calibri" w:hAnsi="Calibri" w:cs="Calibri"/>
            <w:sz w:val="16"/>
            <w:szCs w:val="16"/>
          </w:rPr>
          <w:t>aminocumarins</w:t>
        </w:r>
        <w:proofErr w:type="spellEnd"/>
        <w:r w:rsidR="00E06795">
          <w:rPr>
            <w:rFonts w:ascii="Calibri" w:eastAsia="Calibri" w:hAnsi="Calibri" w:cs="Calibri"/>
            <w:sz w:val="16"/>
            <w:szCs w:val="16"/>
          </w:rPr>
          <w:t xml:space="preserve">. Table 1 lists the number of clusters harboring each of these 12 self-resistance gene families. </w:t>
        </w:r>
      </w:ins>
    </w:p>
    <w:p w14:paraId="27A6CBF0" w14:textId="010EA278" w:rsidR="008C1B28" w:rsidRDefault="008C1B28" w:rsidP="00E06795">
      <w:pPr>
        <w:widowControl w:val="0"/>
        <w:rPr>
          <w:ins w:id="34" w:author="Gergana Vandova" w:date="2019-05-05T23:09:00Z"/>
          <w:rFonts w:ascii="Calibri" w:eastAsia="Calibri" w:hAnsi="Calibri" w:cs="Calibri"/>
          <w:sz w:val="16"/>
          <w:szCs w:val="16"/>
        </w:rPr>
      </w:pPr>
    </w:p>
    <w:p w14:paraId="29AC52F6" w14:textId="77777777" w:rsidR="0069569E" w:rsidRDefault="0069569E">
      <w:pPr>
        <w:widowControl w:val="0"/>
        <w:rPr>
          <w:rFonts w:ascii="Calibri" w:eastAsia="Calibri" w:hAnsi="Calibri" w:cs="Calibri"/>
          <w:b/>
          <w:sz w:val="16"/>
          <w:szCs w:val="16"/>
        </w:rPr>
      </w:pPr>
    </w:p>
    <w:p w14:paraId="52F77764"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Identifying Type I PKS clusters harboring a putative self-resistance gene in proximity to a KS domain</w:t>
      </w:r>
    </w:p>
    <w:p w14:paraId="7AAC10DD" w14:textId="77777777" w:rsidR="0069569E" w:rsidRDefault="00121FC4">
      <w:pPr>
        <w:widowControl w:val="0"/>
        <w:rPr>
          <w:rFonts w:ascii="Calibri" w:eastAsia="Calibri" w:hAnsi="Calibri" w:cs="Calibri"/>
          <w:i/>
          <w:sz w:val="16"/>
          <w:szCs w:val="16"/>
        </w:rPr>
      </w:pPr>
      <w:r>
        <w:rPr>
          <w:rFonts w:ascii="Calibri" w:eastAsia="Calibri" w:hAnsi="Calibri" w:cs="Calibri"/>
          <w:i/>
          <w:sz w:val="16"/>
          <w:szCs w:val="16"/>
        </w:rPr>
        <w:t xml:space="preserve">Step 1. Performing BLAST search for KS homologs. </w:t>
      </w:r>
    </w:p>
    <w:p w14:paraId="360FF0D0" w14:textId="77777777" w:rsidR="0069569E" w:rsidRDefault="00121FC4">
      <w:pPr>
        <w:rPr>
          <w:rFonts w:ascii="Calibri" w:eastAsia="Calibri" w:hAnsi="Calibri" w:cs="Calibri"/>
          <w:sz w:val="16"/>
          <w:szCs w:val="16"/>
        </w:rPr>
      </w:pPr>
      <w:r>
        <w:rPr>
          <w:rFonts w:ascii="Calibri" w:eastAsia="Calibri" w:hAnsi="Calibri" w:cs="Calibri"/>
          <w:sz w:val="16"/>
          <w:szCs w:val="16"/>
        </w:rPr>
        <w:t xml:space="preserve">All NCBI nucleotide and genome databases were searched for KS homologs using </w:t>
      </w:r>
      <w:proofErr w:type="spellStart"/>
      <w:r>
        <w:rPr>
          <w:rFonts w:ascii="Calibri" w:eastAsia="Calibri" w:hAnsi="Calibri" w:cs="Calibri"/>
          <w:sz w:val="16"/>
          <w:szCs w:val="16"/>
        </w:rPr>
        <w:t>tblastn</w:t>
      </w:r>
      <w:proofErr w:type="spellEnd"/>
      <w:r>
        <w:rPr>
          <w:rFonts w:ascii="Calibri" w:eastAsia="Calibri" w:hAnsi="Calibri" w:cs="Calibri"/>
          <w:sz w:val="16"/>
          <w:szCs w:val="16"/>
        </w:rPr>
        <w:t xml:space="preserve">. 8 diverse KS from modular Type I PKS (erythromycin), </w:t>
      </w:r>
      <w:proofErr w:type="spellStart"/>
      <w:r>
        <w:rPr>
          <w:rFonts w:ascii="Calibri" w:eastAsia="Calibri" w:hAnsi="Calibri" w:cs="Calibri"/>
          <w:sz w:val="16"/>
          <w:szCs w:val="16"/>
        </w:rPr>
        <w:t>cis</w:t>
      </w:r>
      <w:proofErr w:type="spellEnd"/>
      <w:r>
        <w:rPr>
          <w:rFonts w:ascii="Calibri" w:eastAsia="Calibri" w:hAnsi="Calibri" w:cs="Calibri"/>
          <w:sz w:val="16"/>
          <w:szCs w:val="16"/>
        </w:rPr>
        <w:t>-AT PKS/NRPS (</w:t>
      </w:r>
      <w:proofErr w:type="spellStart"/>
      <w:r>
        <w:rPr>
          <w:rFonts w:ascii="Calibri" w:eastAsia="Calibri" w:hAnsi="Calibri" w:cs="Calibri"/>
          <w:sz w:val="16"/>
          <w:szCs w:val="16"/>
        </w:rPr>
        <w:t>curacin</w:t>
      </w:r>
      <w:proofErr w:type="spellEnd"/>
      <w:r>
        <w:rPr>
          <w:rFonts w:ascii="Calibri" w:eastAsia="Calibri" w:hAnsi="Calibri" w:cs="Calibri"/>
          <w:sz w:val="16"/>
          <w:szCs w:val="16"/>
        </w:rPr>
        <w:t xml:space="preserve">, epothilone, </w:t>
      </w:r>
      <w:proofErr w:type="spellStart"/>
      <w:r>
        <w:rPr>
          <w:rFonts w:ascii="Calibri" w:eastAsia="Calibri" w:hAnsi="Calibri" w:cs="Calibri"/>
          <w:sz w:val="16"/>
          <w:szCs w:val="16"/>
        </w:rPr>
        <w:t>guadinomine</w:t>
      </w:r>
      <w:proofErr w:type="spellEnd"/>
      <w:r>
        <w:rPr>
          <w:rFonts w:ascii="Calibri" w:eastAsia="Calibri" w:hAnsi="Calibri" w:cs="Calibri"/>
          <w:sz w:val="16"/>
          <w:szCs w:val="16"/>
        </w:rPr>
        <w:t>, rapamycin) and trans-AT PKS/NRPS (</w:t>
      </w:r>
      <w:proofErr w:type="spellStart"/>
      <w:r>
        <w:rPr>
          <w:rFonts w:ascii="Calibri" w:eastAsia="Calibri" w:hAnsi="Calibri" w:cs="Calibri"/>
          <w:sz w:val="16"/>
          <w:szCs w:val="16"/>
        </w:rPr>
        <w:t>leinamycin</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disorazol</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chivosazol</w:t>
      </w:r>
      <w:proofErr w:type="spellEnd"/>
      <w:r>
        <w:rPr>
          <w:rFonts w:ascii="Calibri" w:eastAsia="Calibri" w:hAnsi="Calibri" w:cs="Calibri"/>
          <w:sz w:val="16"/>
          <w:szCs w:val="16"/>
        </w:rPr>
        <w:t xml:space="preserve">) clusters were used as query sequences against the major </w:t>
      </w:r>
      <w:proofErr w:type="gramStart"/>
      <w:r>
        <w:rPr>
          <w:rFonts w:ascii="Calibri" w:eastAsia="Calibri" w:hAnsi="Calibri" w:cs="Calibri"/>
          <w:sz w:val="16"/>
          <w:szCs w:val="16"/>
        </w:rPr>
        <w:t>NCBI  nucleotide</w:t>
      </w:r>
      <w:proofErr w:type="gramEnd"/>
      <w:r>
        <w:rPr>
          <w:rFonts w:ascii="Calibri" w:eastAsia="Calibri" w:hAnsi="Calibri" w:cs="Calibri"/>
          <w:sz w:val="16"/>
          <w:szCs w:val="16"/>
        </w:rPr>
        <w:t xml:space="preserve"> and genome databases (</w:t>
      </w:r>
      <w:proofErr w:type="spellStart"/>
      <w:r>
        <w:rPr>
          <w:rFonts w:ascii="Calibri" w:eastAsia="Calibri" w:hAnsi="Calibri" w:cs="Calibri"/>
          <w:sz w:val="16"/>
          <w:szCs w:val="16"/>
        </w:rPr>
        <w:t>nt</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refseq_genomic</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other_genomic</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env_nt</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patnt</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htgs</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tsa_nt</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sts</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gss</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est_others</w:t>
      </w:r>
      <w:proofErr w:type="spellEnd"/>
      <w:r>
        <w:rPr>
          <w:rFonts w:ascii="Calibri" w:eastAsia="Calibri" w:hAnsi="Calibri" w:cs="Calibri"/>
          <w:sz w:val="16"/>
          <w:szCs w:val="16"/>
        </w:rPr>
        <w:t xml:space="preserve"> updated in April 2018 and </w:t>
      </w:r>
      <w:proofErr w:type="spellStart"/>
      <w:r>
        <w:rPr>
          <w:rFonts w:ascii="Calibri" w:eastAsia="Calibri" w:hAnsi="Calibri" w:cs="Calibri"/>
          <w:sz w:val="16"/>
          <w:szCs w:val="16"/>
        </w:rPr>
        <w:t>wgs</w:t>
      </w:r>
      <w:proofErr w:type="spellEnd"/>
      <w:r>
        <w:rPr>
          <w:rFonts w:ascii="Calibri" w:eastAsia="Calibri" w:hAnsi="Calibri" w:cs="Calibri"/>
          <w:sz w:val="16"/>
          <w:szCs w:val="16"/>
        </w:rPr>
        <w:t xml:space="preserve"> updated in January 2016), as well as the Bacterial Assemblies database updated in October 2018.</w:t>
      </w:r>
    </w:p>
    <w:p w14:paraId="1C961F3A" w14:textId="77777777" w:rsidR="0069569E" w:rsidRDefault="00121FC4">
      <w:pPr>
        <w:rPr>
          <w:rFonts w:ascii="Calibri" w:eastAsia="Calibri" w:hAnsi="Calibri" w:cs="Calibri"/>
          <w:sz w:val="16"/>
          <w:szCs w:val="16"/>
        </w:rPr>
      </w:pPr>
      <w:r>
        <w:rPr>
          <w:rFonts w:ascii="Calibri" w:eastAsia="Calibri" w:hAnsi="Calibri" w:cs="Calibri"/>
          <w:sz w:val="16"/>
          <w:szCs w:val="16"/>
        </w:rPr>
        <w:t>An initial relaxed blast search (e value &lt; 1) identified 199,894 non-redundant protein sequences (99% identity cutoff) contained in 110,174 unique NCBI nucleotide records/genomes.</w:t>
      </w:r>
    </w:p>
    <w:p w14:paraId="4638A85F" w14:textId="77777777" w:rsidR="0069569E" w:rsidRDefault="0069569E">
      <w:pPr>
        <w:widowControl w:val="0"/>
        <w:rPr>
          <w:rFonts w:ascii="Calibri" w:eastAsia="Calibri" w:hAnsi="Calibri" w:cs="Calibri"/>
          <w:sz w:val="16"/>
          <w:szCs w:val="16"/>
        </w:rPr>
      </w:pPr>
    </w:p>
    <w:p w14:paraId="06A0161D" w14:textId="77777777" w:rsidR="0069569E" w:rsidRDefault="00121FC4">
      <w:pPr>
        <w:widowControl w:val="0"/>
        <w:rPr>
          <w:rFonts w:ascii="Calibri" w:eastAsia="Calibri" w:hAnsi="Calibri" w:cs="Calibri"/>
          <w:i/>
          <w:sz w:val="16"/>
          <w:szCs w:val="16"/>
        </w:rPr>
      </w:pPr>
      <w:r>
        <w:rPr>
          <w:rFonts w:ascii="Calibri" w:eastAsia="Calibri" w:hAnsi="Calibri" w:cs="Calibri"/>
          <w:i/>
          <w:sz w:val="16"/>
          <w:szCs w:val="16"/>
        </w:rPr>
        <w:t xml:space="preserve">Step 2. Running </w:t>
      </w:r>
      <w:proofErr w:type="spellStart"/>
      <w:r>
        <w:rPr>
          <w:rFonts w:ascii="Calibri" w:eastAsia="Calibri" w:hAnsi="Calibri" w:cs="Calibri"/>
          <w:i/>
          <w:sz w:val="16"/>
          <w:szCs w:val="16"/>
        </w:rPr>
        <w:t>antiSMASH</w:t>
      </w:r>
      <w:proofErr w:type="spellEnd"/>
      <w:r>
        <w:rPr>
          <w:rFonts w:ascii="Calibri" w:eastAsia="Calibri" w:hAnsi="Calibri" w:cs="Calibri"/>
          <w:i/>
          <w:sz w:val="16"/>
          <w:szCs w:val="16"/>
        </w:rPr>
        <w:t xml:space="preserve">. </w:t>
      </w:r>
    </w:p>
    <w:p w14:paraId="467D0298" w14:textId="7B7869AE" w:rsidR="0069569E" w:rsidRDefault="00121FC4">
      <w:pPr>
        <w:widowControl w:val="0"/>
        <w:rPr>
          <w:rFonts w:ascii="Calibri" w:eastAsia="Calibri" w:hAnsi="Calibri" w:cs="Calibri"/>
          <w:sz w:val="16"/>
          <w:szCs w:val="16"/>
        </w:rPr>
      </w:pPr>
      <w:proofErr w:type="spellStart"/>
      <w:proofErr w:type="gramStart"/>
      <w:r>
        <w:rPr>
          <w:rFonts w:ascii="Calibri" w:eastAsia="Calibri" w:hAnsi="Calibri" w:cs="Calibri"/>
          <w:sz w:val="16"/>
          <w:szCs w:val="16"/>
        </w:rPr>
        <w:t>antiSMASH</w:t>
      </w:r>
      <w:proofErr w:type="spellEnd"/>
      <w:proofErr w:type="gramEnd"/>
      <w:r>
        <w:rPr>
          <w:rFonts w:ascii="Calibri" w:eastAsia="Calibri" w:hAnsi="Calibri" w:cs="Calibri"/>
          <w:sz w:val="16"/>
          <w:szCs w:val="16"/>
        </w:rPr>
        <w:t xml:space="preserve"> 4 [REF.] with minimal functionalities was run on all </w:t>
      </w:r>
      <w:r>
        <w:rPr>
          <w:rFonts w:ascii="Calibri" w:eastAsia="Calibri" w:hAnsi="Calibri" w:cs="Calibri"/>
          <w:color w:val="222222"/>
          <w:sz w:val="16"/>
          <w:szCs w:val="16"/>
          <w:highlight w:val="white"/>
        </w:rPr>
        <w:t>79,053</w:t>
      </w:r>
      <w:r>
        <w:rPr>
          <w:rFonts w:ascii="Calibri" w:eastAsia="Calibri" w:hAnsi="Calibri" w:cs="Calibri"/>
          <w:sz w:val="16"/>
          <w:szCs w:val="16"/>
        </w:rPr>
        <w:t xml:space="preserve"> non-redundant NCBI records over 1000bp in length, including 26,573 assembly records. To speed up computation time, assembly records were split into smaller ones by extracting sequence 150kb upstream and downstream of a KS domain and running </w:t>
      </w:r>
      <w:proofErr w:type="spellStart"/>
      <w:r>
        <w:rPr>
          <w:rFonts w:ascii="Calibri" w:eastAsia="Calibri" w:hAnsi="Calibri" w:cs="Calibri"/>
          <w:sz w:val="16"/>
          <w:szCs w:val="16"/>
        </w:rPr>
        <w:t>antiSMASH</w:t>
      </w:r>
      <w:proofErr w:type="spellEnd"/>
      <w:r>
        <w:rPr>
          <w:rFonts w:ascii="Calibri" w:eastAsia="Calibri" w:hAnsi="Calibri" w:cs="Calibri"/>
          <w:sz w:val="16"/>
          <w:szCs w:val="16"/>
        </w:rPr>
        <w:t xml:space="preserve"> in parallel.</w:t>
      </w:r>
    </w:p>
    <w:p w14:paraId="44D95391" w14:textId="77777777" w:rsidR="0069569E" w:rsidRDefault="0069569E">
      <w:pPr>
        <w:widowControl w:val="0"/>
        <w:rPr>
          <w:rFonts w:ascii="Calibri" w:eastAsia="Calibri" w:hAnsi="Calibri" w:cs="Calibri"/>
          <w:sz w:val="16"/>
          <w:szCs w:val="16"/>
        </w:rPr>
      </w:pPr>
    </w:p>
    <w:p w14:paraId="6067AD0D" w14:textId="77777777" w:rsidR="0069569E" w:rsidRDefault="00121FC4">
      <w:pPr>
        <w:widowControl w:val="0"/>
        <w:rPr>
          <w:rFonts w:ascii="Calibri" w:eastAsia="Calibri" w:hAnsi="Calibri" w:cs="Calibri"/>
          <w:i/>
          <w:sz w:val="16"/>
          <w:szCs w:val="16"/>
        </w:rPr>
      </w:pPr>
      <w:r>
        <w:rPr>
          <w:rFonts w:ascii="Calibri" w:eastAsia="Calibri" w:hAnsi="Calibri" w:cs="Calibri"/>
          <w:i/>
          <w:sz w:val="16"/>
          <w:szCs w:val="16"/>
        </w:rPr>
        <w:t>Step 3: Generating a database of proteins found in Type I PKS clusters.</w:t>
      </w:r>
    </w:p>
    <w:p w14:paraId="0466C197" w14:textId="77777777" w:rsidR="0069569E" w:rsidRDefault="00121FC4">
      <w:pPr>
        <w:rPr>
          <w:rFonts w:ascii="Calibri" w:eastAsia="Calibri" w:hAnsi="Calibri" w:cs="Calibri"/>
          <w:sz w:val="16"/>
          <w:szCs w:val="16"/>
        </w:rPr>
      </w:pPr>
      <w:proofErr w:type="spellStart"/>
      <w:proofErr w:type="gramStart"/>
      <w:r>
        <w:rPr>
          <w:rFonts w:ascii="Calibri" w:eastAsia="Calibri" w:hAnsi="Calibri" w:cs="Calibri"/>
          <w:sz w:val="16"/>
          <w:szCs w:val="16"/>
        </w:rPr>
        <w:t>antiSMASH</w:t>
      </w:r>
      <w:proofErr w:type="spellEnd"/>
      <w:proofErr w:type="gramEnd"/>
      <w:r>
        <w:rPr>
          <w:rFonts w:ascii="Calibri" w:eastAsia="Calibri" w:hAnsi="Calibri" w:cs="Calibri"/>
          <w:sz w:val="16"/>
          <w:szCs w:val="16"/>
        </w:rPr>
        <w:t xml:space="preserve"> identified 29,987 clusters as Type I PKS, which constituted our cluster database. We extracted all proteins from these clusters, resulting in a database of 908,532 protein sequences. We also extracted all KS domains from these clusters and constructed a KS database.</w:t>
      </w:r>
    </w:p>
    <w:p w14:paraId="751D669D" w14:textId="77777777" w:rsidR="0069569E" w:rsidRDefault="0069569E">
      <w:pPr>
        <w:widowControl w:val="0"/>
        <w:rPr>
          <w:rFonts w:ascii="Calibri" w:eastAsia="Calibri" w:hAnsi="Calibri" w:cs="Calibri"/>
          <w:sz w:val="16"/>
          <w:szCs w:val="16"/>
        </w:rPr>
      </w:pPr>
    </w:p>
    <w:p w14:paraId="03F68E0C" w14:textId="77777777" w:rsidR="0069569E" w:rsidRDefault="00121FC4">
      <w:pPr>
        <w:widowControl w:val="0"/>
        <w:rPr>
          <w:rFonts w:ascii="Calibri" w:eastAsia="Calibri" w:hAnsi="Calibri" w:cs="Calibri"/>
          <w:i/>
          <w:sz w:val="16"/>
          <w:szCs w:val="16"/>
        </w:rPr>
      </w:pPr>
      <w:r>
        <w:rPr>
          <w:rFonts w:ascii="Calibri" w:eastAsia="Calibri" w:hAnsi="Calibri" w:cs="Calibri"/>
          <w:i/>
          <w:sz w:val="16"/>
          <w:szCs w:val="16"/>
        </w:rPr>
        <w:t>Step 4. Performing BLAST search for putative self-resistance genes in PKS clusters</w:t>
      </w:r>
    </w:p>
    <w:p w14:paraId="24B42353"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We searched the protein database for 12 experimentally verified self-resistance proteins (Table 1) using </w:t>
      </w:r>
      <w:proofErr w:type="spellStart"/>
      <w:r>
        <w:rPr>
          <w:rFonts w:ascii="Calibri" w:eastAsia="Calibri" w:hAnsi="Calibri" w:cs="Calibri"/>
          <w:sz w:val="16"/>
          <w:szCs w:val="16"/>
        </w:rPr>
        <w:t>blastp</w:t>
      </w:r>
      <w:proofErr w:type="spellEnd"/>
      <w:r>
        <w:rPr>
          <w:rFonts w:ascii="Calibri" w:eastAsia="Calibri" w:hAnsi="Calibri" w:cs="Calibri"/>
          <w:sz w:val="16"/>
          <w:szCs w:val="16"/>
        </w:rPr>
        <w:t xml:space="preserve"> with a relaxed e-value &lt;1, which resulted in 4,404 hits. </w:t>
      </w:r>
      <w:r>
        <w:rPr>
          <w:rFonts w:ascii="Calibri" w:eastAsia="Calibri" w:hAnsi="Calibri" w:cs="Calibri"/>
          <w:color w:val="000000"/>
          <w:sz w:val="16"/>
          <w:szCs w:val="16"/>
        </w:rPr>
        <w:t xml:space="preserve">Filtering blast hits by e-value &lt;1e-8 and identity &gt; 0.3 (and </w:t>
      </w:r>
      <w:proofErr w:type="spellStart"/>
      <w:r>
        <w:rPr>
          <w:rFonts w:ascii="Calibri" w:eastAsia="Calibri" w:hAnsi="Calibri" w:cs="Calibri"/>
          <w:color w:val="000000"/>
          <w:sz w:val="16"/>
          <w:szCs w:val="16"/>
        </w:rPr>
        <w:t>FabB</w:t>
      </w:r>
      <w:proofErr w:type="spellEnd"/>
      <w:r>
        <w:rPr>
          <w:rFonts w:ascii="Calibri" w:eastAsia="Calibri" w:hAnsi="Calibri" w:cs="Calibri"/>
          <w:color w:val="000000"/>
          <w:sz w:val="16"/>
          <w:szCs w:val="16"/>
        </w:rPr>
        <w:t>/F identity &gt; 0.6) reduced the set to 806 hits.</w:t>
      </w:r>
    </w:p>
    <w:p w14:paraId="2DBBED23" w14:textId="77777777" w:rsidR="0069569E" w:rsidRDefault="006956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eastAsia="Calibri" w:hAnsi="Calibri" w:cs="Calibri"/>
          <w:color w:val="000000"/>
          <w:sz w:val="16"/>
          <w:szCs w:val="16"/>
        </w:rPr>
      </w:pPr>
    </w:p>
    <w:p w14:paraId="1D852438" w14:textId="77777777" w:rsidR="0069569E" w:rsidRDefault="00121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eastAsia="Calibri" w:hAnsi="Calibri" w:cs="Calibri"/>
          <w:i/>
          <w:sz w:val="16"/>
          <w:szCs w:val="16"/>
        </w:rPr>
      </w:pPr>
      <w:r>
        <w:rPr>
          <w:rFonts w:ascii="Calibri" w:eastAsia="Calibri" w:hAnsi="Calibri" w:cs="Calibri"/>
          <w:i/>
          <w:color w:val="000000"/>
          <w:sz w:val="16"/>
          <w:szCs w:val="16"/>
        </w:rPr>
        <w:t xml:space="preserve">Step 5. Identifying putative self-resistance genes in proximity to KS domains. </w:t>
      </w:r>
    </w:p>
    <w:p w14:paraId="17CB3D48" w14:textId="77777777" w:rsidR="0069569E" w:rsidRDefault="00121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eastAsia="Calibri" w:hAnsi="Calibri" w:cs="Calibri"/>
          <w:sz w:val="16"/>
          <w:szCs w:val="16"/>
        </w:rPr>
      </w:pPr>
      <w:r>
        <w:rPr>
          <w:rFonts w:ascii="Calibri" w:eastAsia="Calibri" w:hAnsi="Calibri" w:cs="Calibri"/>
          <w:sz w:val="16"/>
          <w:szCs w:val="16"/>
        </w:rPr>
        <w:t xml:space="preserve">In most experimentally characterized clusters harboring a self-resistance gene (Table 1), it was within a 10kb-distance of a core KS domain, with the exception of </w:t>
      </w:r>
      <w:proofErr w:type="spellStart"/>
      <w:r>
        <w:rPr>
          <w:rFonts w:ascii="Calibri" w:eastAsia="Calibri" w:hAnsi="Calibri" w:cs="Calibri"/>
          <w:sz w:val="16"/>
          <w:szCs w:val="16"/>
        </w:rPr>
        <w:t>FabB</w:t>
      </w:r>
      <w:proofErr w:type="spellEnd"/>
      <w:r>
        <w:rPr>
          <w:rFonts w:ascii="Calibri" w:eastAsia="Calibri" w:hAnsi="Calibri" w:cs="Calibri"/>
          <w:sz w:val="16"/>
          <w:szCs w:val="16"/>
        </w:rPr>
        <w:t xml:space="preserve">/F in </w:t>
      </w:r>
      <w:proofErr w:type="spellStart"/>
      <w:r>
        <w:rPr>
          <w:rFonts w:ascii="Calibri" w:eastAsia="Calibri" w:hAnsi="Calibri" w:cs="Calibri"/>
          <w:sz w:val="16"/>
          <w:szCs w:val="16"/>
        </w:rPr>
        <w:t>platencimycin</w:t>
      </w:r>
      <w:proofErr w:type="spellEnd"/>
      <w:r>
        <w:rPr>
          <w:rFonts w:ascii="Calibri" w:eastAsia="Calibri" w:hAnsi="Calibri" w:cs="Calibri"/>
          <w:sz w:val="16"/>
          <w:szCs w:val="16"/>
        </w:rPr>
        <w:t xml:space="preserve"> BGC (13kb away) and </w:t>
      </w:r>
      <w:proofErr w:type="spellStart"/>
      <w:r>
        <w:rPr>
          <w:rFonts w:ascii="Calibri" w:eastAsia="Calibri" w:hAnsi="Calibri" w:cs="Calibri"/>
          <w:sz w:val="16"/>
          <w:szCs w:val="16"/>
        </w:rPr>
        <w:t>threonyl-tRNA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in </w:t>
      </w:r>
      <w:proofErr w:type="spellStart"/>
      <w:r>
        <w:rPr>
          <w:rFonts w:ascii="Calibri" w:eastAsia="Calibri" w:hAnsi="Calibri" w:cs="Calibri"/>
          <w:sz w:val="16"/>
          <w:szCs w:val="16"/>
        </w:rPr>
        <w:t>borrelidin</w:t>
      </w:r>
      <w:proofErr w:type="spellEnd"/>
      <w:r>
        <w:rPr>
          <w:rFonts w:ascii="Calibri" w:eastAsia="Calibri" w:hAnsi="Calibri" w:cs="Calibri"/>
          <w:sz w:val="16"/>
          <w:szCs w:val="16"/>
        </w:rPr>
        <w:t xml:space="preserve"> BGC (14.5kb). We set an initial threshold for the maximum allowed distance between a KS domain and a putative self-resistance gene at 10kb. This filter reduced the set to 252 hits in 250 clusters. For additional analyses, we used thresholds of 5kb and 20kb.</w:t>
      </w:r>
    </w:p>
    <w:p w14:paraId="6AFAAAD3" w14:textId="77777777" w:rsidR="0069569E" w:rsidRDefault="0069569E">
      <w:pPr>
        <w:widowControl w:val="0"/>
        <w:rPr>
          <w:rFonts w:ascii="Calibri" w:eastAsia="Calibri" w:hAnsi="Calibri" w:cs="Calibri"/>
          <w:sz w:val="16"/>
          <w:szCs w:val="16"/>
        </w:rPr>
      </w:pPr>
    </w:p>
    <w:p w14:paraId="2D785F48"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Phylogenetic analyses</w:t>
      </w:r>
    </w:p>
    <w:p w14:paraId="7DEC2618" w14:textId="77777777" w:rsidR="0069569E" w:rsidRDefault="00121FC4">
      <w:pPr>
        <w:widowControl w:val="0"/>
        <w:rPr>
          <w:rFonts w:ascii="Calibri" w:eastAsia="Calibri" w:hAnsi="Calibri" w:cs="Calibri"/>
          <w:color w:val="000000"/>
          <w:sz w:val="16"/>
          <w:szCs w:val="16"/>
        </w:rPr>
      </w:pPr>
      <w:r>
        <w:rPr>
          <w:rFonts w:ascii="Calibri" w:eastAsia="Calibri" w:hAnsi="Calibri" w:cs="Calibri"/>
          <w:sz w:val="16"/>
          <w:szCs w:val="16"/>
        </w:rPr>
        <w:t xml:space="preserve">To remove redundant gene clusters, we selected a standard redundancy threshold of 90% KS protein sequence identity, which further reduced the number to 150 hits in 149 unique NCBI nucleotide records. Multiple sequence alignment of KS domains located in proximity to a putative self-resistance gene was performed using MAFFT and phylogenetic tree was generated using </w:t>
      </w:r>
      <w:proofErr w:type="spellStart"/>
      <w:r>
        <w:rPr>
          <w:rFonts w:ascii="Calibri" w:eastAsia="Calibri" w:hAnsi="Calibri" w:cs="Calibri"/>
          <w:sz w:val="16"/>
          <w:szCs w:val="16"/>
        </w:rPr>
        <w:t>FastTreePMP</w:t>
      </w:r>
      <w:proofErr w:type="spellEnd"/>
      <w:r>
        <w:rPr>
          <w:rFonts w:ascii="Calibri" w:eastAsia="Calibri" w:hAnsi="Calibri" w:cs="Calibri"/>
          <w:sz w:val="16"/>
          <w:szCs w:val="16"/>
        </w:rPr>
        <w:t xml:space="preserve">. Tree was visualized using the APE package in R. Tree was rooted on </w:t>
      </w:r>
      <w:proofErr w:type="spellStart"/>
      <w:r>
        <w:rPr>
          <w:rFonts w:ascii="Calibri" w:eastAsia="Calibri" w:hAnsi="Calibri" w:cs="Calibri"/>
          <w:i/>
          <w:sz w:val="16"/>
          <w:szCs w:val="16"/>
        </w:rPr>
        <w:t>E.coli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FabB</w:t>
      </w:r>
      <w:proofErr w:type="spellEnd"/>
      <w:r>
        <w:rPr>
          <w:rFonts w:ascii="Calibri" w:eastAsia="Calibri" w:hAnsi="Calibri" w:cs="Calibri"/>
          <w:sz w:val="16"/>
          <w:szCs w:val="16"/>
        </w:rPr>
        <w:t>/F.</w:t>
      </w:r>
    </w:p>
    <w:p w14:paraId="677E57DC" w14:textId="77777777" w:rsidR="0069569E" w:rsidRDefault="00121FC4">
      <w:pPr>
        <w:widowControl w:val="0"/>
        <w:rPr>
          <w:rFonts w:ascii="Calibri" w:eastAsia="Calibri" w:hAnsi="Calibri" w:cs="Calibri"/>
          <w:color w:val="000000"/>
          <w:sz w:val="16"/>
          <w:szCs w:val="16"/>
        </w:rPr>
      </w:pPr>
      <w:r>
        <w:rPr>
          <w:rFonts w:ascii="Calibri" w:eastAsia="Calibri" w:hAnsi="Calibri" w:cs="Calibri"/>
          <w:color w:val="000000"/>
          <w:sz w:val="16"/>
          <w:szCs w:val="16"/>
        </w:rPr>
        <w:t xml:space="preserve"> </w:t>
      </w:r>
    </w:p>
    <w:p w14:paraId="74FD778C" w14:textId="77777777" w:rsidR="0069569E" w:rsidRDefault="00121FC4">
      <w:pPr>
        <w:widowControl w:val="0"/>
        <w:rPr>
          <w:rFonts w:ascii="Calibri" w:eastAsia="Calibri" w:hAnsi="Calibri" w:cs="Calibri"/>
          <w:b/>
          <w:color w:val="000000"/>
          <w:sz w:val="16"/>
          <w:szCs w:val="16"/>
        </w:rPr>
      </w:pPr>
      <w:r>
        <w:rPr>
          <w:rFonts w:ascii="Calibri" w:eastAsia="Calibri" w:hAnsi="Calibri" w:cs="Calibri"/>
          <w:b/>
          <w:color w:val="000000"/>
          <w:sz w:val="16"/>
          <w:szCs w:val="16"/>
        </w:rPr>
        <w:t>Housekeeping copy of the putative self-resistance gene</w:t>
      </w:r>
    </w:p>
    <w:p w14:paraId="3AE033E4" w14:textId="77777777" w:rsidR="0069569E" w:rsidRDefault="00121FC4">
      <w:pPr>
        <w:widowControl w:val="0"/>
        <w:rPr>
          <w:rFonts w:ascii="Calibri" w:eastAsia="Calibri" w:hAnsi="Calibri" w:cs="Calibri"/>
          <w:color w:val="000000"/>
          <w:sz w:val="16"/>
          <w:szCs w:val="16"/>
        </w:rPr>
      </w:pPr>
      <w:r>
        <w:rPr>
          <w:rFonts w:ascii="Calibri" w:eastAsia="Calibri" w:hAnsi="Calibri" w:cs="Calibri"/>
          <w:color w:val="000000"/>
          <w:sz w:val="16"/>
          <w:szCs w:val="16"/>
        </w:rPr>
        <w:t xml:space="preserve">To test whether there is an additional, housekeeping copy of a putative self-resistance gene within an NCBI record containing hits, we used the 12 self-resistance protein sequences as queries in </w:t>
      </w:r>
      <w:proofErr w:type="spellStart"/>
      <w:r>
        <w:rPr>
          <w:rFonts w:ascii="Calibri" w:eastAsia="Calibri" w:hAnsi="Calibri" w:cs="Calibri"/>
          <w:color w:val="000000"/>
          <w:sz w:val="16"/>
          <w:szCs w:val="16"/>
        </w:rPr>
        <w:t>blastp</w:t>
      </w:r>
      <w:proofErr w:type="spellEnd"/>
      <w:r>
        <w:rPr>
          <w:rFonts w:ascii="Calibri" w:eastAsia="Calibri" w:hAnsi="Calibri" w:cs="Calibri"/>
          <w:color w:val="000000"/>
          <w:sz w:val="16"/>
          <w:szCs w:val="16"/>
        </w:rPr>
        <w:t xml:space="preserve"> search of all NCBI records harboring clusters with putative self-resistance genes.  We used e-</w:t>
      </w:r>
      <w:proofErr w:type="spellStart"/>
      <w:r>
        <w:rPr>
          <w:rFonts w:ascii="Calibri" w:eastAsia="Calibri" w:hAnsi="Calibri" w:cs="Calibri"/>
          <w:color w:val="000000"/>
          <w:sz w:val="16"/>
          <w:szCs w:val="16"/>
        </w:rPr>
        <w:t>vaule</w:t>
      </w:r>
      <w:proofErr w:type="spellEnd"/>
      <w:r>
        <w:rPr>
          <w:rFonts w:ascii="Calibri" w:eastAsia="Calibri" w:hAnsi="Calibri" w:cs="Calibri"/>
          <w:color w:val="000000"/>
          <w:sz w:val="16"/>
          <w:szCs w:val="16"/>
        </w:rPr>
        <w:t xml:space="preserve"> cutoff of </w:t>
      </w:r>
      <w:proofErr w:type="spellStart"/>
      <w:r>
        <w:rPr>
          <w:rFonts w:ascii="Calibri" w:eastAsia="Calibri" w:hAnsi="Calibri" w:cs="Calibri"/>
          <w:color w:val="000000"/>
          <w:sz w:val="16"/>
          <w:szCs w:val="16"/>
        </w:rPr>
        <w:t>of</w:t>
      </w:r>
      <w:proofErr w:type="spellEnd"/>
      <w:r>
        <w:rPr>
          <w:rFonts w:ascii="Calibri" w:eastAsia="Calibri" w:hAnsi="Calibri" w:cs="Calibri"/>
          <w:color w:val="000000"/>
          <w:sz w:val="16"/>
          <w:szCs w:val="16"/>
        </w:rPr>
        <w:t xml:space="preserve"> 1e-8 and identity threshold of 0.3 (and </w:t>
      </w:r>
      <w:proofErr w:type="spellStart"/>
      <w:r>
        <w:rPr>
          <w:rFonts w:ascii="Calibri" w:eastAsia="Calibri" w:hAnsi="Calibri" w:cs="Calibri"/>
          <w:color w:val="000000"/>
          <w:sz w:val="16"/>
          <w:szCs w:val="16"/>
        </w:rPr>
        <w:t>FabB</w:t>
      </w:r>
      <w:proofErr w:type="spellEnd"/>
      <w:r>
        <w:rPr>
          <w:rFonts w:ascii="Calibri" w:eastAsia="Calibri" w:hAnsi="Calibri" w:cs="Calibri"/>
          <w:color w:val="000000"/>
          <w:sz w:val="16"/>
          <w:szCs w:val="16"/>
        </w:rPr>
        <w:t xml:space="preserve">/F identity threshold of 0.6 to exclude false positive hits of KS domains). The number of copies per NCBI record was counted and the status of the record – complete genome vs. incomplete was noted. </w:t>
      </w:r>
    </w:p>
    <w:p w14:paraId="3FC49059" w14:textId="77777777" w:rsidR="0069569E" w:rsidRDefault="0069569E">
      <w:pPr>
        <w:widowControl w:val="0"/>
        <w:rPr>
          <w:rFonts w:ascii="Calibri" w:eastAsia="Calibri" w:hAnsi="Calibri" w:cs="Calibri"/>
          <w:color w:val="000000"/>
          <w:sz w:val="16"/>
          <w:szCs w:val="16"/>
        </w:rPr>
      </w:pPr>
    </w:p>
    <w:p w14:paraId="72E287D0" w14:textId="77777777" w:rsidR="0069569E" w:rsidRDefault="00121FC4">
      <w:pPr>
        <w:widowControl w:val="0"/>
        <w:rPr>
          <w:rFonts w:ascii="Calibri" w:eastAsia="Calibri" w:hAnsi="Calibri" w:cs="Calibri"/>
          <w:b/>
          <w:color w:val="000000"/>
          <w:sz w:val="16"/>
          <w:szCs w:val="16"/>
        </w:rPr>
      </w:pPr>
      <w:r>
        <w:rPr>
          <w:rFonts w:ascii="Calibri" w:eastAsia="Calibri" w:hAnsi="Calibri" w:cs="Calibri"/>
          <w:b/>
          <w:color w:val="000000"/>
          <w:sz w:val="16"/>
          <w:szCs w:val="16"/>
        </w:rPr>
        <w:lastRenderedPageBreak/>
        <w:t>Coevolution</w:t>
      </w:r>
    </w:p>
    <w:p w14:paraId="77811C76" w14:textId="77777777" w:rsidR="0069569E" w:rsidRDefault="00121FC4">
      <w:pPr>
        <w:widowControl w:val="0"/>
        <w:rPr>
          <w:rFonts w:ascii="Calibri" w:eastAsia="Calibri" w:hAnsi="Calibri" w:cs="Calibri"/>
          <w:sz w:val="16"/>
          <w:szCs w:val="16"/>
        </w:rPr>
      </w:pPr>
      <w:r>
        <w:rPr>
          <w:rFonts w:ascii="Calibri" w:eastAsia="Calibri" w:hAnsi="Calibri" w:cs="Calibri"/>
          <w:color w:val="000000"/>
          <w:sz w:val="16"/>
          <w:szCs w:val="16"/>
        </w:rPr>
        <w:t xml:space="preserve">For clusters harboring the same type of a putative self-resistance gene, we defined a coevolution score between the protein sequences of self-resistance proteins and proximal KS domains. For each pair of such clusters, we plotted </w:t>
      </w:r>
      <w:r>
        <w:rPr>
          <w:rFonts w:ascii="Calibri" w:eastAsia="Calibri" w:hAnsi="Calibri" w:cs="Calibri"/>
          <w:sz w:val="16"/>
          <w:szCs w:val="16"/>
        </w:rPr>
        <w:t>the amino acid sequence identity of their putative self-resistance gene (I</w:t>
      </w:r>
      <w:r>
        <w:rPr>
          <w:rFonts w:ascii="Calibri" w:eastAsia="Calibri" w:hAnsi="Calibri" w:cs="Calibri"/>
          <w:sz w:val="16"/>
          <w:szCs w:val="16"/>
          <w:vertAlign w:val="subscript"/>
        </w:rPr>
        <w:t>PSRG</w:t>
      </w:r>
      <w:r>
        <w:rPr>
          <w:rFonts w:ascii="Calibri" w:eastAsia="Calibri" w:hAnsi="Calibri" w:cs="Calibri"/>
          <w:sz w:val="16"/>
          <w:szCs w:val="16"/>
        </w:rPr>
        <w:t>) vs. the amino acid sequence identity of the proximal KS domains (I</w:t>
      </w:r>
      <w:r>
        <w:rPr>
          <w:rFonts w:ascii="Calibri" w:eastAsia="Calibri" w:hAnsi="Calibri" w:cs="Calibri"/>
          <w:sz w:val="16"/>
          <w:szCs w:val="16"/>
          <w:vertAlign w:val="subscript"/>
        </w:rPr>
        <w:t>KS</w:t>
      </w:r>
      <w:r>
        <w:rPr>
          <w:rFonts w:ascii="Calibri" w:eastAsia="Calibri" w:hAnsi="Calibri" w:cs="Calibri"/>
          <w:sz w:val="16"/>
          <w:szCs w:val="16"/>
        </w:rPr>
        <w:t>), using either a 5kb, 10kb, or 20kb distance threshold. We fist plotted pairwise identities from our positive set, including clusters with predicted self-resistance gene (</w:t>
      </w:r>
      <w:proofErr w:type="spellStart"/>
      <w:r>
        <w:rPr>
          <w:rFonts w:ascii="Calibri" w:eastAsia="Calibri" w:hAnsi="Calibri" w:cs="Calibri"/>
          <w:sz w:val="16"/>
          <w:szCs w:val="16"/>
        </w:rPr>
        <w:t>clarexpoxin</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eponemycin</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cinnabaramide</w:t>
      </w:r>
      <w:proofErr w:type="spellEnd"/>
      <w:r>
        <w:rPr>
          <w:rFonts w:ascii="Calibri" w:eastAsia="Calibri" w:hAnsi="Calibri" w:cs="Calibri"/>
          <w:sz w:val="16"/>
          <w:szCs w:val="16"/>
        </w:rPr>
        <w:t>:  a homolog of the target gene is co-localized with cluster but it was not experimentally validated to be the self-resistance gene). We also calculated a coevolution score for each biosynthetic gene cluster:</w:t>
      </w:r>
    </w:p>
    <w:p w14:paraId="2F2DDC45" w14:textId="77777777" w:rsidR="0069569E" w:rsidRDefault="00121FC4">
      <w:pPr>
        <w:jc w:val="center"/>
        <w:rPr>
          <w:rFonts w:ascii="Cambria Math" w:eastAsia="Cambria Math" w:hAnsi="Cambria Math" w:cs="Cambria Math"/>
          <w:sz w:val="16"/>
          <w:szCs w:val="16"/>
        </w:rPr>
      </w:pPr>
      <m:oMathPara>
        <m:oMath>
          <m:r>
            <w:rPr>
              <w:rFonts w:ascii="Cambria Math" w:eastAsia="Cambria Math" w:hAnsi="Cambria Math" w:cs="Cambria Math"/>
              <w:sz w:val="16"/>
              <w:szCs w:val="16"/>
            </w:rPr>
            <m:t>Score=</m:t>
          </m:r>
          <m:f>
            <m:fPr>
              <m:ctrlPr>
                <w:rPr>
                  <w:rFonts w:ascii="Cambria Math" w:eastAsia="Cambria Math" w:hAnsi="Cambria Math" w:cs="Cambria Math"/>
                  <w:sz w:val="16"/>
                  <w:szCs w:val="16"/>
                </w:rPr>
              </m:ctrlPr>
            </m:fPr>
            <m:num>
              <m:nary>
                <m:naryPr>
                  <m:chr m:val="∑"/>
                  <m:ctrlPr>
                    <w:rPr>
                      <w:rFonts w:ascii="Cambria Math" w:eastAsia="Cambria Math" w:hAnsi="Cambria Math" w:cs="Cambria Math"/>
                      <w:sz w:val="16"/>
                      <w:szCs w:val="16"/>
                    </w:rPr>
                  </m:ctrlPr>
                </m:naryPr>
                <m:sub>
                  <m:r>
                    <w:rPr>
                      <w:rFonts w:ascii="Cambria Math" w:eastAsia="Cambria Math" w:hAnsi="Cambria Math" w:cs="Cambria Math"/>
                      <w:sz w:val="16"/>
                      <w:szCs w:val="16"/>
                    </w:rPr>
                    <m:t>n=1</m:t>
                  </m:r>
                </m:sub>
                <m:sup>
                  <m:r>
                    <w:rPr>
                      <w:rFonts w:ascii="Cambria Math" w:eastAsia="Cambria Math" w:hAnsi="Cambria Math" w:cs="Cambria Math"/>
                      <w:sz w:val="16"/>
                      <w:szCs w:val="16"/>
                    </w:rPr>
                    <m:t>N</m:t>
                  </m:r>
                </m:sup>
                <m:e/>
              </m:nary>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PSRGn</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I</m:t>
                  </m:r>
                </m:e>
                <m:sub>
                  <m:r>
                    <w:rPr>
                      <w:rFonts w:ascii="Cambria Math" w:eastAsia="Cambria Math" w:hAnsi="Cambria Math" w:cs="Cambria Math"/>
                      <w:sz w:val="16"/>
                      <w:szCs w:val="16"/>
                    </w:rPr>
                    <m:t>KSn</m:t>
                  </m:r>
                </m:sub>
              </m:sSub>
              <m:r>
                <w:rPr>
                  <w:rFonts w:ascii="Cambria Math" w:eastAsia="Cambria Math" w:hAnsi="Cambria Math" w:cs="Cambria Math"/>
                  <w:sz w:val="16"/>
                  <w:szCs w:val="16"/>
                </w:rPr>
                <m:t>|</m:t>
              </m:r>
            </m:num>
            <m:den>
              <m:r>
                <w:rPr>
                  <w:rFonts w:ascii="Cambria Math" w:eastAsia="Cambria Math" w:hAnsi="Cambria Math" w:cs="Cambria Math"/>
                  <w:sz w:val="16"/>
                  <w:szCs w:val="16"/>
                </w:rPr>
                <m:t>N</m:t>
              </m:r>
            </m:den>
          </m:f>
        </m:oMath>
      </m:oMathPara>
    </w:p>
    <w:p w14:paraId="0D681138" w14:textId="77777777" w:rsidR="0069569E" w:rsidRDefault="00121FC4">
      <w:pPr>
        <w:widowControl w:val="0"/>
        <w:rPr>
          <w:rFonts w:ascii="Calibri" w:eastAsia="Calibri" w:hAnsi="Calibri" w:cs="Calibri"/>
          <w:sz w:val="16"/>
          <w:szCs w:val="16"/>
        </w:rPr>
      </w:pPr>
      <w:proofErr w:type="gramStart"/>
      <w:r>
        <w:rPr>
          <w:rFonts w:ascii="Calibri" w:eastAsia="Calibri" w:hAnsi="Calibri" w:cs="Calibri"/>
          <w:sz w:val="16"/>
          <w:szCs w:val="16"/>
        </w:rPr>
        <w:t>where</w:t>
      </w:r>
      <w:proofErr w:type="gramEnd"/>
      <w:r>
        <w:rPr>
          <w:rFonts w:ascii="Calibri" w:eastAsia="Calibri" w:hAnsi="Calibri" w:cs="Calibri"/>
          <w:sz w:val="16"/>
          <w:szCs w:val="16"/>
        </w:rPr>
        <w:t xml:space="preserve"> </w:t>
      </w:r>
      <w:r>
        <w:rPr>
          <w:rFonts w:ascii="Calibri" w:eastAsia="Calibri" w:hAnsi="Calibri" w:cs="Calibri"/>
          <w:color w:val="000000"/>
          <w:sz w:val="16"/>
          <w:szCs w:val="16"/>
        </w:rPr>
        <w:t>N is the number of clusters pairs that harbor the same type of putative self-resistance gene and n is each such pair.</w:t>
      </w:r>
    </w:p>
    <w:p w14:paraId="6C695620" w14:textId="77777777" w:rsidR="0069569E" w:rsidRDefault="0069569E">
      <w:pPr>
        <w:widowControl w:val="0"/>
        <w:rPr>
          <w:rFonts w:ascii="Calibri" w:eastAsia="Calibri" w:hAnsi="Calibri" w:cs="Calibri"/>
          <w:sz w:val="16"/>
          <w:szCs w:val="16"/>
        </w:rPr>
      </w:pPr>
    </w:p>
    <w:p w14:paraId="201A0017"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Scoring scheme</w:t>
      </w:r>
    </w:p>
    <w:p w14:paraId="20822C94" w14:textId="77777777" w:rsidR="0069569E" w:rsidRDefault="00121FC4">
      <w:pPr>
        <w:shd w:val="clear" w:color="auto" w:fill="FFFFFF"/>
        <w:rPr>
          <w:rFonts w:ascii="Calibri" w:eastAsia="Calibri" w:hAnsi="Calibri" w:cs="Calibri"/>
          <w:sz w:val="16"/>
          <w:szCs w:val="16"/>
        </w:rPr>
      </w:pPr>
      <w:r>
        <w:rPr>
          <w:rFonts w:ascii="Calibri" w:eastAsia="Calibri" w:hAnsi="Calibri" w:cs="Calibri"/>
          <w:sz w:val="16"/>
          <w:szCs w:val="16"/>
        </w:rPr>
        <w:t>We devised a scoring scheme to rank the identified Type I PKS clusters harboring a putative self-resistance gene, based on several parameters: (1) distance of self-resistance gene to the closest KS, (2) presence of homologs in diverse species;  (3) presence of a housekeeping copy; (4) Coevolution score; (5) self-resistance gene ubiquity – the measure of how many times a putative self-resistance gene has been identified in the data set: high number of occurrences would increase the false discovery rate and vise-versa.</w:t>
      </w:r>
    </w:p>
    <w:p w14:paraId="3CF4E269" w14:textId="77777777" w:rsidR="0069569E" w:rsidRDefault="00121FC4">
      <w:pPr>
        <w:rPr>
          <w:rFonts w:ascii="Calibri" w:eastAsia="Calibri" w:hAnsi="Calibri" w:cs="Calibri"/>
          <w:sz w:val="16"/>
          <w:szCs w:val="16"/>
        </w:rPr>
      </w:pPr>
      <w:r>
        <w:rPr>
          <w:rFonts w:ascii="Calibri" w:eastAsia="Calibri" w:hAnsi="Calibri" w:cs="Calibri"/>
          <w:sz w:val="16"/>
          <w:szCs w:val="16"/>
        </w:rPr>
        <w:t xml:space="preserve">To select a threshold for defining homologous gene clusters, we manually examined pairwise amino acid sequence identities of KS domains from clusters known to be homologous. </w:t>
      </w:r>
      <w:proofErr w:type="spellStart"/>
      <w:r>
        <w:rPr>
          <w:rFonts w:ascii="Calibri" w:eastAsia="Calibri" w:hAnsi="Calibri" w:cs="Calibri"/>
          <w:sz w:val="16"/>
          <w:szCs w:val="16"/>
        </w:rPr>
        <w:t>Niddamycin</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spiramycin</w:t>
      </w:r>
      <w:proofErr w:type="spellEnd"/>
      <w:r>
        <w:rPr>
          <w:rFonts w:ascii="Calibri" w:eastAsia="Calibri" w:hAnsi="Calibri" w:cs="Calibri"/>
          <w:sz w:val="16"/>
          <w:szCs w:val="16"/>
        </w:rPr>
        <w:t xml:space="preserve"> produce identical compounds and their Loading Module KS pairwise sequence identity is X%. </w:t>
      </w:r>
      <w:proofErr w:type="spellStart"/>
      <w:r>
        <w:rPr>
          <w:rFonts w:ascii="Calibri" w:eastAsia="Calibri" w:hAnsi="Calibri" w:cs="Calibri"/>
          <w:color w:val="222222"/>
          <w:sz w:val="16"/>
          <w:szCs w:val="16"/>
          <w:highlight w:val="white"/>
        </w:rPr>
        <w:t>Tylactone</w:t>
      </w:r>
      <w:proofErr w:type="spellEnd"/>
      <w:r>
        <w:rPr>
          <w:rFonts w:ascii="Calibri" w:eastAsia="Calibri" w:hAnsi="Calibri" w:cs="Calibri"/>
          <w:color w:val="222222"/>
          <w:sz w:val="16"/>
          <w:szCs w:val="16"/>
          <w:highlight w:val="white"/>
        </w:rPr>
        <w:t xml:space="preserve"> and </w:t>
      </w:r>
      <w:proofErr w:type="spellStart"/>
      <w:r>
        <w:rPr>
          <w:rFonts w:ascii="Calibri" w:eastAsia="Calibri" w:hAnsi="Calibri" w:cs="Calibri"/>
          <w:color w:val="222222"/>
          <w:sz w:val="16"/>
          <w:szCs w:val="16"/>
          <w:highlight w:val="white"/>
        </w:rPr>
        <w:t>chalcomycin</w:t>
      </w:r>
      <w:proofErr w:type="spellEnd"/>
      <w:r>
        <w:rPr>
          <w:rFonts w:ascii="Calibri" w:eastAsia="Calibri" w:hAnsi="Calibri" w:cs="Calibri"/>
          <w:sz w:val="16"/>
          <w:szCs w:val="16"/>
        </w:rPr>
        <w:t xml:space="preserve"> produce closely related compounds and their Loading Module KS is Y% identical. Further characterization of the </w:t>
      </w:r>
      <w:proofErr w:type="spellStart"/>
      <w:r>
        <w:rPr>
          <w:rFonts w:ascii="Calibri" w:eastAsia="Calibri" w:hAnsi="Calibri" w:cs="Calibri"/>
          <w:sz w:val="16"/>
          <w:szCs w:val="16"/>
        </w:rPr>
        <w:t>thiolactomycin</w:t>
      </w:r>
      <w:proofErr w:type="spellEnd"/>
      <w:r>
        <w:rPr>
          <w:rFonts w:ascii="Calibri" w:eastAsia="Calibri" w:hAnsi="Calibri" w:cs="Calibri"/>
          <w:sz w:val="16"/>
          <w:szCs w:val="16"/>
        </w:rPr>
        <w:t xml:space="preserve"> synthase (TLMS) clade shows that the most distant TLMS homologs have X% identity between the KS domains of their Loading Modules [?], whereas the pairwise KS identity with the Loading Modules of clusters outside of that clade and the most distant TLMS homolog is Y%. We chose a threshold for homologous clusters of 80% amino acid identity.  </w:t>
      </w:r>
    </w:p>
    <w:p w14:paraId="199EBC46" w14:textId="77777777" w:rsidR="0069569E" w:rsidRDefault="00121FC4">
      <w:pPr>
        <w:shd w:val="clear" w:color="auto" w:fill="FFFFFF"/>
        <w:rPr>
          <w:rFonts w:ascii="Calibri" w:eastAsia="Calibri" w:hAnsi="Calibri" w:cs="Calibri"/>
          <w:color w:val="222222"/>
          <w:sz w:val="16"/>
          <w:szCs w:val="16"/>
        </w:rPr>
      </w:pPr>
      <w:r>
        <w:rPr>
          <w:rFonts w:ascii="Calibri" w:eastAsia="Calibri" w:hAnsi="Calibri" w:cs="Calibri"/>
          <w:sz w:val="16"/>
          <w:szCs w:val="16"/>
        </w:rPr>
        <w:t>Detailed description of the scores for each parameter is given in Table S1.</w:t>
      </w:r>
    </w:p>
    <w:p w14:paraId="79A99302"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79799BCC" w14:textId="77777777" w:rsidR="0069569E" w:rsidRDefault="0069569E">
      <w:pPr>
        <w:widowControl w:val="0"/>
        <w:rPr>
          <w:rFonts w:ascii="Calibri" w:eastAsia="Calibri" w:hAnsi="Calibri" w:cs="Calibri"/>
          <w:b/>
          <w:sz w:val="16"/>
          <w:szCs w:val="16"/>
        </w:rPr>
      </w:pPr>
    </w:p>
    <w:p w14:paraId="495AECDA" w14:textId="77777777" w:rsidR="0069569E" w:rsidRDefault="0069569E">
      <w:pPr>
        <w:widowControl w:val="0"/>
        <w:rPr>
          <w:rFonts w:ascii="Calibri" w:eastAsia="Calibri" w:hAnsi="Calibri" w:cs="Calibri"/>
          <w:b/>
          <w:sz w:val="16"/>
          <w:szCs w:val="16"/>
        </w:rPr>
      </w:pPr>
    </w:p>
    <w:p w14:paraId="403D37E5" w14:textId="77777777" w:rsidR="0069569E" w:rsidRDefault="0069569E">
      <w:pPr>
        <w:widowControl w:val="0"/>
        <w:rPr>
          <w:rFonts w:ascii="Calibri" w:eastAsia="Calibri" w:hAnsi="Calibri" w:cs="Calibri"/>
          <w:b/>
          <w:sz w:val="16"/>
          <w:szCs w:val="16"/>
        </w:rPr>
      </w:pPr>
    </w:p>
    <w:p w14:paraId="079617B9" w14:textId="77777777" w:rsidR="0069569E" w:rsidRDefault="0069569E">
      <w:pPr>
        <w:widowControl w:val="0"/>
        <w:rPr>
          <w:rFonts w:ascii="Calibri" w:eastAsia="Calibri" w:hAnsi="Calibri" w:cs="Calibri"/>
          <w:b/>
          <w:sz w:val="16"/>
          <w:szCs w:val="16"/>
        </w:rPr>
      </w:pPr>
    </w:p>
    <w:p w14:paraId="2418CB48" w14:textId="77777777" w:rsidR="0069569E" w:rsidRDefault="0069569E">
      <w:pPr>
        <w:widowControl w:val="0"/>
        <w:rPr>
          <w:rFonts w:ascii="Calibri" w:eastAsia="Calibri" w:hAnsi="Calibri" w:cs="Calibri"/>
          <w:b/>
          <w:sz w:val="16"/>
          <w:szCs w:val="16"/>
        </w:rPr>
      </w:pPr>
    </w:p>
    <w:p w14:paraId="663B5009" w14:textId="77777777" w:rsidR="0069569E" w:rsidRDefault="0069569E">
      <w:pPr>
        <w:widowControl w:val="0"/>
        <w:rPr>
          <w:rFonts w:ascii="Calibri" w:eastAsia="Calibri" w:hAnsi="Calibri" w:cs="Calibri"/>
          <w:b/>
          <w:sz w:val="16"/>
          <w:szCs w:val="16"/>
        </w:rPr>
      </w:pPr>
    </w:p>
    <w:p w14:paraId="0C7A6308" w14:textId="77777777" w:rsidR="0069569E" w:rsidRDefault="0069569E">
      <w:pPr>
        <w:widowControl w:val="0"/>
        <w:rPr>
          <w:rFonts w:ascii="Calibri" w:eastAsia="Calibri" w:hAnsi="Calibri" w:cs="Calibri"/>
          <w:b/>
          <w:sz w:val="16"/>
          <w:szCs w:val="16"/>
        </w:rPr>
      </w:pPr>
    </w:p>
    <w:p w14:paraId="4E35E3C0" w14:textId="77777777" w:rsidR="0069569E" w:rsidRDefault="0069569E">
      <w:pPr>
        <w:widowControl w:val="0"/>
        <w:rPr>
          <w:rFonts w:ascii="Calibri" w:eastAsia="Calibri" w:hAnsi="Calibri" w:cs="Calibri"/>
          <w:b/>
          <w:sz w:val="16"/>
          <w:szCs w:val="16"/>
        </w:rPr>
      </w:pPr>
    </w:p>
    <w:p w14:paraId="046F1F49"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360FE187"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1A4BBFC1"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6707FC11"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385E17C8"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0CC313F3"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32E0FEE9"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7C9FFBDF"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208E81F1"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161BABA2"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3E94185B"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52771EDE"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3EE81340"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6837479A"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2BC2D87B"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6CF7B1FC"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7573FF70"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7E1B654B"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7C09E6F4"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22EE1075"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21FA2F0C"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15EBB155"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0DFED8C8"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04CF2E67"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1B33CC4F"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2D31B097"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66506C0B"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364DBE02"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5F7F2EA9"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2D2E04BA" w14:textId="77777777" w:rsidR="0069569E" w:rsidRDefault="0069569E">
      <w:pPr>
        <w:pBdr>
          <w:top w:val="nil"/>
          <w:left w:val="nil"/>
          <w:bottom w:val="nil"/>
          <w:right w:val="nil"/>
          <w:between w:val="nil"/>
        </w:pBdr>
        <w:ind w:left="360" w:hanging="720"/>
        <w:rPr>
          <w:rFonts w:ascii="Calibri" w:eastAsia="Calibri" w:hAnsi="Calibri" w:cs="Calibri"/>
          <w:color w:val="000000"/>
          <w:sz w:val="16"/>
          <w:szCs w:val="16"/>
        </w:rPr>
      </w:pPr>
    </w:p>
    <w:p w14:paraId="7794D33C" w14:textId="77777777" w:rsidR="0069569E" w:rsidRDefault="0069569E" w:rsidP="004D6379">
      <w:pPr>
        <w:pBdr>
          <w:top w:val="nil"/>
          <w:left w:val="nil"/>
          <w:bottom w:val="nil"/>
          <w:right w:val="nil"/>
          <w:between w:val="nil"/>
        </w:pBdr>
        <w:rPr>
          <w:rFonts w:ascii="Calibri" w:eastAsia="Calibri" w:hAnsi="Calibri" w:cs="Calibri"/>
          <w:color w:val="000000"/>
          <w:sz w:val="16"/>
          <w:szCs w:val="16"/>
        </w:rPr>
      </w:pPr>
    </w:p>
    <w:p w14:paraId="2378A467" w14:textId="77777777" w:rsidR="0069569E" w:rsidRDefault="00121FC4">
      <w:pPr>
        <w:pBdr>
          <w:top w:val="nil"/>
          <w:left w:val="nil"/>
          <w:bottom w:val="nil"/>
          <w:right w:val="nil"/>
          <w:between w:val="nil"/>
        </w:pBdr>
        <w:ind w:hanging="720"/>
        <w:rPr>
          <w:rFonts w:ascii="Calibri" w:eastAsia="Calibri" w:hAnsi="Calibri" w:cs="Calibri"/>
          <w:color w:val="000000"/>
          <w:sz w:val="16"/>
          <w:szCs w:val="16"/>
        </w:rPr>
      </w:pPr>
      <w:r>
        <w:rPr>
          <w:rFonts w:ascii="Calibri" w:eastAsia="Calibri" w:hAnsi="Calibri" w:cs="Calibri"/>
          <w:b/>
          <w:color w:val="000000"/>
          <w:sz w:val="16"/>
          <w:szCs w:val="16"/>
        </w:rPr>
        <w:lastRenderedPageBreak/>
        <w:t>RESULTS</w:t>
      </w:r>
    </w:p>
    <w:p w14:paraId="6647C3C8" w14:textId="77777777" w:rsidR="0069569E" w:rsidRDefault="00121FC4">
      <w:pPr>
        <w:rPr>
          <w:rFonts w:ascii="Calibri" w:eastAsia="Calibri" w:hAnsi="Calibri" w:cs="Calibri"/>
          <w:b/>
          <w:sz w:val="16"/>
          <w:szCs w:val="16"/>
        </w:rPr>
      </w:pPr>
      <w:proofErr w:type="spellStart"/>
      <w:r>
        <w:rPr>
          <w:rFonts w:ascii="Calibri" w:eastAsia="Calibri" w:hAnsi="Calibri" w:cs="Calibri"/>
          <w:b/>
          <w:sz w:val="16"/>
          <w:szCs w:val="16"/>
        </w:rPr>
        <w:t>Curation</w:t>
      </w:r>
      <w:proofErr w:type="spellEnd"/>
      <w:r>
        <w:rPr>
          <w:rFonts w:ascii="Calibri" w:eastAsia="Calibri" w:hAnsi="Calibri" w:cs="Calibri"/>
          <w:b/>
          <w:sz w:val="16"/>
          <w:szCs w:val="16"/>
        </w:rPr>
        <w:t xml:space="preserve"> of a reference set of 12 experimentally verified self-resistance genes in 16 biosynthetic gene clusters (Table 1)</w:t>
      </w:r>
    </w:p>
    <w:p w14:paraId="6A2EAA9E" w14:textId="10C6BE19" w:rsidR="0069569E" w:rsidRDefault="00121FC4">
      <w:pPr>
        <w:rPr>
          <w:rFonts w:ascii="Calibri" w:eastAsia="Calibri" w:hAnsi="Calibri" w:cs="Calibri"/>
          <w:sz w:val="16"/>
          <w:szCs w:val="16"/>
        </w:rPr>
      </w:pPr>
      <w:r>
        <w:rPr>
          <w:rFonts w:ascii="Calibri" w:eastAsia="Calibri" w:hAnsi="Calibri" w:cs="Calibri"/>
          <w:sz w:val="16"/>
          <w:szCs w:val="16"/>
        </w:rPr>
        <w:t xml:space="preserve">In order to identify bacterial type I PKS biosynthetic gene clusters (BGCs) harboring a self-resistance copy of the target gene, we curated a list of known antibacterial self-resistance genes co-localized with the type I PKS BGCs </w:t>
      </w:r>
      <w:ins w:id="35" w:author="Gergana Vandova" w:date="2019-05-06T11:07:00Z">
        <w:r w:rsidR="004D6379">
          <w:rPr>
            <w:rFonts w:ascii="Calibri" w:eastAsia="Calibri" w:hAnsi="Calibri" w:cs="Calibri"/>
            <w:sz w:val="16"/>
            <w:szCs w:val="16"/>
          </w:rPr>
          <w:t xml:space="preserve">by (a) automated mining of annotated gene clusters in the </w:t>
        </w:r>
        <w:proofErr w:type="spellStart"/>
        <w:r w:rsidR="004D6379">
          <w:rPr>
            <w:rFonts w:ascii="Calibri" w:eastAsia="Calibri" w:hAnsi="Calibri" w:cs="Calibri"/>
            <w:sz w:val="16"/>
            <w:szCs w:val="16"/>
          </w:rPr>
          <w:t>MIBiG</w:t>
        </w:r>
        <w:proofErr w:type="spellEnd"/>
        <w:r w:rsidR="004D6379">
          <w:rPr>
            <w:rFonts w:ascii="Calibri" w:eastAsia="Calibri" w:hAnsi="Calibri" w:cs="Calibri"/>
            <w:sz w:val="16"/>
            <w:szCs w:val="16"/>
          </w:rPr>
          <w:t xml:space="preserve"> database, and (b) manual literature search</w:t>
        </w:r>
      </w:ins>
      <w:proofErr w:type="gramStart"/>
      <w:ins w:id="36" w:author="Gergana Vandova" w:date="2019-05-06T11:08:00Z">
        <w:r w:rsidR="004D6379">
          <w:rPr>
            <w:rFonts w:ascii="Calibri" w:eastAsia="Calibri" w:hAnsi="Calibri" w:cs="Calibri"/>
            <w:sz w:val="16"/>
            <w:szCs w:val="16"/>
          </w:rPr>
          <w:t>.</w:t>
        </w:r>
      </w:ins>
      <w:ins w:id="37" w:author="Gergana Vandova" w:date="2019-05-06T11:06:00Z">
        <w:r w:rsidR="004D6379">
          <w:rPr>
            <w:rFonts w:ascii="Calibri" w:eastAsia="Calibri" w:hAnsi="Calibri" w:cs="Calibri"/>
            <w:sz w:val="16"/>
            <w:szCs w:val="16"/>
          </w:rPr>
          <w:t>.</w:t>
        </w:r>
        <w:proofErr w:type="gramEnd"/>
        <w:r w:rsidR="004D6379">
          <w:rPr>
            <w:rFonts w:ascii="Calibri" w:eastAsia="Calibri" w:hAnsi="Calibri" w:cs="Calibri"/>
            <w:sz w:val="16"/>
            <w:szCs w:val="16"/>
          </w:rPr>
          <w:t xml:space="preserve"> </w:t>
        </w:r>
      </w:ins>
      <w:bookmarkStart w:id="38" w:name="_GoBack"/>
      <w:bookmarkEnd w:id="38"/>
      <w:r w:rsidR="009874BF">
        <w:rPr>
          <w:rFonts w:ascii="Calibri" w:eastAsia="Calibri" w:hAnsi="Calibri" w:cs="Calibri"/>
          <w:sz w:val="16"/>
          <w:szCs w:val="16"/>
        </w:rPr>
        <w:t>W</w:t>
      </w:r>
      <w:r>
        <w:rPr>
          <w:rFonts w:ascii="Calibri" w:eastAsia="Calibri" w:hAnsi="Calibri" w:cs="Calibri"/>
          <w:sz w:val="16"/>
          <w:szCs w:val="16"/>
        </w:rPr>
        <w:t xml:space="preserve">e identified 16 clusters harboring </w:t>
      </w:r>
      <w:ins w:id="39" w:author="Gergana Vandova" w:date="2019-05-06T11:06:00Z">
        <w:r w:rsidR="004D6379">
          <w:rPr>
            <w:rFonts w:ascii="Calibri" w:eastAsia="Calibri" w:hAnsi="Calibri" w:cs="Calibri"/>
            <w:sz w:val="16"/>
            <w:szCs w:val="16"/>
          </w:rPr>
          <w:t xml:space="preserve">one of 12 </w:t>
        </w:r>
      </w:ins>
      <w:r>
        <w:rPr>
          <w:rFonts w:ascii="Calibri" w:eastAsia="Calibri" w:hAnsi="Calibri" w:cs="Calibri"/>
          <w:sz w:val="16"/>
          <w:szCs w:val="16"/>
        </w:rPr>
        <w:t xml:space="preserve">experimentally verified self-resistance proteins, spanning polyketides, non-ribosomal peptides and their hybrids, </w:t>
      </w:r>
      <w:proofErr w:type="spellStart"/>
      <w:r>
        <w:rPr>
          <w:rFonts w:ascii="Calibri" w:eastAsia="Calibri" w:hAnsi="Calibri" w:cs="Calibri"/>
          <w:sz w:val="16"/>
          <w:szCs w:val="16"/>
        </w:rPr>
        <w:t>terpenes</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ribosomally</w:t>
      </w:r>
      <w:proofErr w:type="spellEnd"/>
      <w:r>
        <w:rPr>
          <w:rFonts w:ascii="Calibri" w:eastAsia="Calibri" w:hAnsi="Calibri" w:cs="Calibri"/>
          <w:sz w:val="16"/>
          <w:szCs w:val="16"/>
        </w:rPr>
        <w:t xml:space="preserve"> synthesized and post-</w:t>
      </w:r>
      <w:proofErr w:type="spellStart"/>
      <w:r>
        <w:rPr>
          <w:rFonts w:ascii="Calibri" w:eastAsia="Calibri" w:hAnsi="Calibri" w:cs="Calibri"/>
          <w:sz w:val="16"/>
          <w:szCs w:val="16"/>
        </w:rPr>
        <w:t>translationally</w:t>
      </w:r>
      <w:proofErr w:type="spellEnd"/>
      <w:r>
        <w:rPr>
          <w:rFonts w:ascii="Calibri" w:eastAsia="Calibri" w:hAnsi="Calibri" w:cs="Calibri"/>
          <w:sz w:val="16"/>
          <w:szCs w:val="16"/>
        </w:rPr>
        <w:t xml:space="preserve"> modified peptides (</w:t>
      </w:r>
      <w:proofErr w:type="spellStart"/>
      <w:r>
        <w:rPr>
          <w:rFonts w:ascii="Calibri" w:eastAsia="Calibri" w:hAnsi="Calibri" w:cs="Calibri"/>
          <w:sz w:val="16"/>
          <w:szCs w:val="16"/>
        </w:rPr>
        <w:t>RiPPs</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aminocumarins</w:t>
      </w:r>
      <w:proofErr w:type="spellEnd"/>
      <w:ins w:id="40" w:author="Gergana Vandova" w:date="2019-05-06T11:06:00Z">
        <w:r w:rsidR="004D6379">
          <w:rPr>
            <w:rFonts w:ascii="Calibri" w:eastAsia="Calibri" w:hAnsi="Calibri" w:cs="Calibri"/>
            <w:sz w:val="16"/>
            <w:szCs w:val="16"/>
          </w:rPr>
          <w:t xml:space="preserve"> (</w:t>
        </w:r>
      </w:ins>
      <w:del w:id="41" w:author="Gergana Vandova" w:date="2019-05-06T11:06:00Z">
        <w:r w:rsidDel="004D6379">
          <w:rPr>
            <w:rFonts w:ascii="Calibri" w:eastAsia="Calibri" w:hAnsi="Calibri" w:cs="Calibri"/>
            <w:sz w:val="16"/>
            <w:szCs w:val="16"/>
          </w:rPr>
          <w:delText xml:space="preserve">. </w:delText>
        </w:r>
      </w:del>
      <w:r>
        <w:rPr>
          <w:rFonts w:ascii="Calibri" w:eastAsia="Calibri" w:hAnsi="Calibri" w:cs="Calibri"/>
          <w:sz w:val="16"/>
          <w:szCs w:val="16"/>
        </w:rPr>
        <w:t>Table 1</w:t>
      </w:r>
      <w:ins w:id="42" w:author="Gergana Vandova" w:date="2019-05-06T11:06:00Z">
        <w:r w:rsidR="004D6379">
          <w:rPr>
            <w:rFonts w:ascii="Calibri" w:eastAsia="Calibri" w:hAnsi="Calibri" w:cs="Calibri"/>
            <w:sz w:val="16"/>
            <w:szCs w:val="16"/>
          </w:rPr>
          <w:t>).</w:t>
        </w:r>
      </w:ins>
      <w:r>
        <w:rPr>
          <w:rFonts w:ascii="Calibri" w:eastAsia="Calibri" w:hAnsi="Calibri" w:cs="Calibri"/>
          <w:sz w:val="16"/>
          <w:szCs w:val="16"/>
        </w:rPr>
        <w:t xml:space="preserve"> </w:t>
      </w:r>
      <w:proofErr w:type="gramStart"/>
      <w:r>
        <w:rPr>
          <w:rFonts w:ascii="Calibri" w:eastAsia="Calibri" w:hAnsi="Calibri" w:cs="Calibri"/>
          <w:sz w:val="16"/>
          <w:szCs w:val="16"/>
        </w:rPr>
        <w:t>lists</w:t>
      </w:r>
      <w:proofErr w:type="gramEnd"/>
      <w:r>
        <w:rPr>
          <w:rFonts w:ascii="Calibri" w:eastAsia="Calibri" w:hAnsi="Calibri" w:cs="Calibri"/>
          <w:sz w:val="16"/>
          <w:szCs w:val="16"/>
        </w:rPr>
        <w:t xml:space="preserve"> the number of clusters harboring each of these </w:t>
      </w:r>
      <w:commentRangeStart w:id="43"/>
      <w:r>
        <w:rPr>
          <w:rFonts w:ascii="Calibri" w:eastAsia="Calibri" w:hAnsi="Calibri" w:cs="Calibri"/>
          <w:sz w:val="16"/>
          <w:szCs w:val="16"/>
        </w:rPr>
        <w:t xml:space="preserve">12 self-resistance gene families. </w:t>
      </w:r>
      <w:commentRangeEnd w:id="43"/>
      <w:r w:rsidR="009874BF">
        <w:rPr>
          <w:rStyle w:val="CommentReference"/>
        </w:rPr>
        <w:commentReference w:id="43"/>
      </w:r>
    </w:p>
    <w:p w14:paraId="1B545CDF" w14:textId="50F9A3BD" w:rsidR="0069569E" w:rsidRDefault="00121FC4">
      <w:pPr>
        <w:rPr>
          <w:rFonts w:ascii="Calibri" w:eastAsia="Calibri" w:hAnsi="Calibri" w:cs="Calibri"/>
          <w:sz w:val="16"/>
          <w:szCs w:val="16"/>
        </w:rPr>
      </w:pPr>
      <w:r>
        <w:rPr>
          <w:rFonts w:ascii="Calibri" w:eastAsia="Calibri" w:hAnsi="Calibri" w:cs="Calibri"/>
          <w:sz w:val="16"/>
          <w:szCs w:val="16"/>
          <w:highlight w:val="white"/>
        </w:rPr>
        <w:t> </w:t>
      </w:r>
      <w:commentRangeStart w:id="44"/>
      <w:r>
        <w:rPr>
          <w:rFonts w:ascii="Calibri" w:eastAsia="Calibri" w:hAnsi="Calibri" w:cs="Calibri"/>
          <w:sz w:val="16"/>
          <w:szCs w:val="16"/>
          <w:highlight w:val="white"/>
        </w:rPr>
        <w:t xml:space="preserve">Out of all 1816 deposited in </w:t>
      </w:r>
      <w:proofErr w:type="spellStart"/>
      <w:r>
        <w:rPr>
          <w:rFonts w:ascii="Calibri" w:eastAsia="Calibri" w:hAnsi="Calibri" w:cs="Calibri"/>
          <w:sz w:val="16"/>
          <w:szCs w:val="16"/>
          <w:highlight w:val="white"/>
        </w:rPr>
        <w:t>MIBiG</w:t>
      </w:r>
      <w:proofErr w:type="spellEnd"/>
      <w:r>
        <w:rPr>
          <w:rFonts w:ascii="Calibri" w:eastAsia="Calibri" w:hAnsi="Calibri" w:cs="Calibri"/>
          <w:sz w:val="16"/>
          <w:szCs w:val="16"/>
          <w:highlight w:val="white"/>
        </w:rPr>
        <w:t xml:space="preserve">, </w:t>
      </w:r>
      <w:commentRangeStart w:id="45"/>
      <w:r>
        <w:rPr>
          <w:rFonts w:ascii="Calibri" w:eastAsia="Calibri" w:hAnsi="Calibri" w:cs="Calibri"/>
          <w:sz w:val="16"/>
          <w:szCs w:val="16"/>
          <w:highlight w:val="white"/>
        </w:rPr>
        <w:t xml:space="preserve">176 have been </w:t>
      </w:r>
      <w:ins w:id="46" w:author="Gergana Vandova" w:date="2019-05-05T21:01:00Z">
        <w:r w:rsidR="00A73522">
          <w:rPr>
            <w:rFonts w:ascii="Calibri" w:eastAsia="Calibri" w:hAnsi="Calibri" w:cs="Calibri"/>
            <w:sz w:val="16"/>
            <w:szCs w:val="16"/>
            <w:highlight w:val="white"/>
          </w:rPr>
          <w:t xml:space="preserve">annotated </w:t>
        </w:r>
      </w:ins>
      <w:r>
        <w:rPr>
          <w:rFonts w:ascii="Calibri" w:eastAsia="Calibri" w:hAnsi="Calibri" w:cs="Calibri"/>
          <w:sz w:val="16"/>
          <w:szCs w:val="16"/>
          <w:highlight w:val="white"/>
        </w:rPr>
        <w:t>to have antibacterial activity</w:t>
      </w:r>
      <w:commentRangeEnd w:id="45"/>
      <w:r w:rsidR="009874BF">
        <w:rPr>
          <w:rStyle w:val="CommentReference"/>
        </w:rPr>
        <w:commentReference w:id="45"/>
      </w:r>
      <w:r>
        <w:rPr>
          <w:rFonts w:ascii="Calibri" w:eastAsia="Calibri" w:hAnsi="Calibri" w:cs="Calibri"/>
          <w:sz w:val="16"/>
          <w:szCs w:val="16"/>
          <w:highlight w:val="white"/>
        </w:rPr>
        <w:t xml:space="preserve">. </w:t>
      </w:r>
      <w:commentRangeStart w:id="47"/>
      <w:r>
        <w:rPr>
          <w:rFonts w:ascii="Calibri" w:eastAsia="Calibri" w:hAnsi="Calibri" w:cs="Calibri"/>
          <w:sz w:val="16"/>
          <w:szCs w:val="16"/>
          <w:highlight w:val="white"/>
        </w:rPr>
        <w:t xml:space="preserve">16 of these 176 </w:t>
      </w:r>
      <w:commentRangeEnd w:id="47"/>
      <w:r w:rsidR="009874BF">
        <w:rPr>
          <w:rStyle w:val="CommentReference"/>
        </w:rPr>
        <w:commentReference w:id="47"/>
      </w:r>
      <w:r>
        <w:rPr>
          <w:rFonts w:ascii="Calibri" w:eastAsia="Calibri" w:hAnsi="Calibri" w:cs="Calibri"/>
          <w:sz w:val="16"/>
          <w:szCs w:val="16"/>
          <w:highlight w:val="white"/>
        </w:rPr>
        <w:t xml:space="preserve">harbor a modified target gene, which was experimentally validated to be the self-resistance gene. Thus, in total, </w:t>
      </w:r>
      <w:ins w:id="48" w:author="Gergana Vandova" w:date="2019-05-05T21:02:00Z">
        <w:r w:rsidR="00A73522">
          <w:rPr>
            <w:rFonts w:ascii="Calibri" w:eastAsia="Calibri" w:hAnsi="Calibri" w:cs="Calibri"/>
            <w:sz w:val="16"/>
            <w:szCs w:val="16"/>
            <w:highlight w:val="white"/>
          </w:rPr>
          <w:t xml:space="preserve">at least </w:t>
        </w:r>
      </w:ins>
      <w:r>
        <w:rPr>
          <w:rFonts w:ascii="Calibri" w:eastAsia="Calibri" w:hAnsi="Calibri" w:cs="Calibri"/>
          <w:sz w:val="16"/>
          <w:szCs w:val="16"/>
          <w:highlight w:val="white"/>
        </w:rPr>
        <w:t xml:space="preserve">10% of the clusters encode antibiotics, of which 10% harbor a modified target as the self-resistance gene. </w:t>
      </w:r>
      <w:r>
        <w:rPr>
          <w:rFonts w:ascii="Calibri" w:eastAsia="Calibri" w:hAnsi="Calibri" w:cs="Calibri"/>
          <w:sz w:val="16"/>
          <w:szCs w:val="16"/>
        </w:rPr>
        <w:t xml:space="preserve">9 out these 16 clusters are type I PKSs or type I PKS hybrids, which accounts for 1.22% of all type I PKS clusters deposited in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Of all clusters deposited into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only 0.88% </w:t>
      </w:r>
      <w:proofErr w:type="gramStart"/>
      <w:r>
        <w:rPr>
          <w:rFonts w:ascii="Calibri" w:eastAsia="Calibri" w:hAnsi="Calibri" w:cs="Calibri"/>
          <w:sz w:val="16"/>
          <w:szCs w:val="16"/>
        </w:rPr>
        <w:t>have</w:t>
      </w:r>
      <w:proofErr w:type="gramEnd"/>
      <w:r>
        <w:rPr>
          <w:rFonts w:ascii="Calibri" w:eastAsia="Calibri" w:hAnsi="Calibri" w:cs="Calibri"/>
          <w:sz w:val="16"/>
          <w:szCs w:val="16"/>
        </w:rPr>
        <w:t xml:space="preserve"> a characterized self-resistance gene that belongs to the same family as the target gene. </w:t>
      </w:r>
      <w:commentRangeEnd w:id="44"/>
      <w:r w:rsidR="009874BF">
        <w:rPr>
          <w:rStyle w:val="CommentReference"/>
        </w:rPr>
        <w:commentReference w:id="44"/>
      </w:r>
      <w:r>
        <w:rPr>
          <w:rFonts w:ascii="Calibri" w:eastAsia="Calibri" w:hAnsi="Calibri" w:cs="Calibri"/>
          <w:sz w:val="16"/>
          <w:szCs w:val="16"/>
          <w:highlight w:val="white"/>
        </w:rPr>
        <w:t xml:space="preserve">These numbers suggest that (1) most natural product producers do not produce antibiotics. Currently, we have limited understanding to what all these clusters are encoding [REFS]; (2) we have characterized only a fraction of the self-resistance genes, but there are many more to be discovered; (3) the self-resistance mechanism through target modification is rare in nature and most producers protect themselves from the antibacterial compounds by either drug efflux or compound modification; (4) it is possible that the self-resistance gene is not co-localized with the biosynthetic genes. This phenomenon has been observed for the </w:t>
      </w:r>
      <w:proofErr w:type="spellStart"/>
      <w:r>
        <w:rPr>
          <w:rFonts w:ascii="Calibri" w:eastAsia="Calibri" w:hAnsi="Calibri" w:cs="Calibri"/>
          <w:sz w:val="16"/>
          <w:szCs w:val="16"/>
          <w:highlight w:val="white"/>
        </w:rPr>
        <w:t>streptolydigin</w:t>
      </w:r>
      <w:proofErr w:type="spellEnd"/>
      <w:r>
        <w:rPr>
          <w:rFonts w:ascii="Calibri" w:eastAsia="Calibri" w:hAnsi="Calibri" w:cs="Calibri"/>
          <w:sz w:val="16"/>
          <w:szCs w:val="16"/>
          <w:highlight w:val="white"/>
        </w:rPr>
        <w:t xml:space="preserve"> biosynthetic gene cluster: it inhibits the beta subunit of RNA polymerase (RNA </w:t>
      </w:r>
      <w:proofErr w:type="spellStart"/>
      <w:r>
        <w:rPr>
          <w:rFonts w:ascii="Calibri" w:eastAsia="Calibri" w:hAnsi="Calibri" w:cs="Calibri"/>
          <w:sz w:val="16"/>
          <w:szCs w:val="16"/>
          <w:highlight w:val="white"/>
        </w:rPr>
        <w:t>PolB</w:t>
      </w:r>
      <w:proofErr w:type="spellEnd"/>
      <w:r>
        <w:rPr>
          <w:rFonts w:ascii="Calibri" w:eastAsia="Calibri" w:hAnsi="Calibri" w:cs="Calibri"/>
          <w:sz w:val="16"/>
          <w:szCs w:val="16"/>
          <w:highlight w:val="white"/>
        </w:rPr>
        <w:t xml:space="preserve">) and there is a self-resistance </w:t>
      </w:r>
      <w:r>
        <w:rPr>
          <w:rFonts w:ascii="Calibri" w:eastAsia="Calibri" w:hAnsi="Calibri" w:cs="Calibri"/>
          <w:i/>
          <w:sz w:val="16"/>
          <w:szCs w:val="16"/>
          <w:highlight w:val="white"/>
        </w:rPr>
        <w:t xml:space="preserve">RNA </w:t>
      </w:r>
      <w:proofErr w:type="spellStart"/>
      <w:r>
        <w:rPr>
          <w:rFonts w:ascii="Calibri" w:eastAsia="Calibri" w:hAnsi="Calibri" w:cs="Calibri"/>
          <w:i/>
          <w:sz w:val="16"/>
          <w:szCs w:val="16"/>
          <w:highlight w:val="white"/>
        </w:rPr>
        <w:t>polB</w:t>
      </w:r>
      <w:proofErr w:type="spellEnd"/>
      <w:r>
        <w:rPr>
          <w:rFonts w:ascii="Calibri" w:eastAsia="Calibri" w:hAnsi="Calibri" w:cs="Calibri"/>
          <w:sz w:val="16"/>
          <w:szCs w:val="16"/>
          <w:highlight w:val="white"/>
        </w:rPr>
        <w:t xml:space="preserve"> gene outside of the cluster in the natural producer </w:t>
      </w:r>
      <w:r>
        <w:rPr>
          <w:rFonts w:ascii="Calibri" w:eastAsia="Calibri" w:hAnsi="Calibri" w:cs="Calibri"/>
          <w:i/>
          <w:sz w:val="16"/>
          <w:szCs w:val="16"/>
          <w:highlight w:val="white"/>
        </w:rPr>
        <w:t xml:space="preserve">Streptomyces </w:t>
      </w:r>
      <w:proofErr w:type="spellStart"/>
      <w:r>
        <w:rPr>
          <w:rFonts w:ascii="Calibri" w:eastAsia="Calibri" w:hAnsi="Calibri" w:cs="Calibri"/>
          <w:i/>
          <w:sz w:val="16"/>
          <w:szCs w:val="16"/>
          <w:highlight w:val="white"/>
        </w:rPr>
        <w:t>lydicus</w:t>
      </w:r>
      <w:proofErr w:type="spellEnd"/>
      <w:r>
        <w:rPr>
          <w:rFonts w:ascii="Calibri" w:eastAsia="Calibri" w:hAnsi="Calibri" w:cs="Calibri"/>
          <w:i/>
          <w:sz w:val="16"/>
          <w:szCs w:val="16"/>
        </w:rPr>
        <w:t>,</w:t>
      </w:r>
      <w:r>
        <w:rPr>
          <w:rFonts w:ascii="Calibri" w:eastAsia="Calibri" w:hAnsi="Calibri" w:cs="Calibri"/>
          <w:sz w:val="16"/>
          <w:szCs w:val="16"/>
        </w:rPr>
        <w:t xml:space="preserve"> located </w:t>
      </w:r>
      <w:proofErr w:type="spellStart"/>
      <w:r>
        <w:rPr>
          <w:rFonts w:ascii="Calibri" w:eastAsia="Calibri" w:hAnsi="Calibri" w:cs="Calibri"/>
          <w:sz w:val="16"/>
          <w:szCs w:val="16"/>
        </w:rPr>
        <w:t>Xkb</w:t>
      </w:r>
      <w:proofErr w:type="spellEnd"/>
      <w:r>
        <w:rPr>
          <w:rFonts w:ascii="Calibri" w:eastAsia="Calibri" w:hAnsi="Calibri" w:cs="Calibri"/>
          <w:sz w:val="16"/>
          <w:szCs w:val="16"/>
        </w:rPr>
        <w:t xml:space="preserve"> away from a KS domain (</w:t>
      </w:r>
      <w:r>
        <w:rPr>
          <w:rFonts w:ascii="Calibri" w:eastAsia="Calibri" w:hAnsi="Calibri" w:cs="Calibri"/>
          <w:sz w:val="16"/>
          <w:szCs w:val="16"/>
          <w:highlight w:val="white"/>
        </w:rPr>
        <w:t>Marina Sánchez-Hidalgo et al 2010).</w:t>
      </w:r>
    </w:p>
    <w:p w14:paraId="0E7B98F4" w14:textId="77777777" w:rsidR="0069569E" w:rsidRDefault="0069569E">
      <w:pPr>
        <w:widowControl w:val="0"/>
        <w:rPr>
          <w:rFonts w:ascii="Calibri" w:eastAsia="Calibri" w:hAnsi="Calibri" w:cs="Calibri"/>
          <w:sz w:val="16"/>
          <w:szCs w:val="16"/>
        </w:rPr>
      </w:pPr>
    </w:p>
    <w:p w14:paraId="36A7761F"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Expanding the repertoire of type I PKS gene clusters harboring one of the 12 known self-resistance genes</w:t>
      </w:r>
    </w:p>
    <w:p w14:paraId="516B66EA" w14:textId="1CA31288" w:rsidR="0069569E" w:rsidRDefault="00121FC4">
      <w:pPr>
        <w:rPr>
          <w:rFonts w:ascii="Calibri" w:eastAsia="Calibri" w:hAnsi="Calibri" w:cs="Calibri"/>
          <w:sz w:val="16"/>
          <w:szCs w:val="16"/>
        </w:rPr>
      </w:pPr>
      <w:r>
        <w:rPr>
          <w:rFonts w:ascii="Calibri" w:eastAsia="Calibri" w:hAnsi="Calibri" w:cs="Calibri"/>
          <w:sz w:val="16"/>
          <w:szCs w:val="16"/>
        </w:rPr>
        <w:t xml:space="preserve">We performed a BLAST search of KS homologs in all NCBI databases using 8 diverse KS domain sequences as queries. We ran </w:t>
      </w:r>
      <w:proofErr w:type="spellStart"/>
      <w:r>
        <w:rPr>
          <w:rFonts w:ascii="Calibri" w:eastAsia="Calibri" w:hAnsi="Calibri" w:cs="Calibri"/>
          <w:sz w:val="16"/>
          <w:szCs w:val="16"/>
        </w:rPr>
        <w:t>antiSMASH</w:t>
      </w:r>
      <w:proofErr w:type="spellEnd"/>
      <w:r>
        <w:rPr>
          <w:rFonts w:ascii="Calibri" w:eastAsia="Calibri" w:hAnsi="Calibri" w:cs="Calibri"/>
          <w:sz w:val="16"/>
          <w:szCs w:val="16"/>
        </w:rPr>
        <w:t xml:space="preserve"> on all positive NCBI records and made a database of all proteins contained in </w:t>
      </w:r>
      <w:ins w:id="49" w:author="Gergana Vandova" w:date="2019-05-05T21:12:00Z">
        <w:r w:rsidR="00A660D1">
          <w:rPr>
            <w:rFonts w:ascii="Calibri" w:eastAsia="Calibri" w:hAnsi="Calibri" w:cs="Calibri"/>
            <w:sz w:val="16"/>
            <w:szCs w:val="16"/>
          </w:rPr>
          <w:t xml:space="preserve">~30,000 </w:t>
        </w:r>
      </w:ins>
      <w:r>
        <w:rPr>
          <w:rFonts w:ascii="Calibri" w:eastAsia="Calibri" w:hAnsi="Calibri" w:cs="Calibri"/>
          <w:sz w:val="16"/>
          <w:szCs w:val="16"/>
        </w:rPr>
        <w:t>clusters annotated as type I PKS</w:t>
      </w:r>
      <w:ins w:id="50" w:author="Gergana Vandova" w:date="2019-05-05T21:13:00Z">
        <w:r w:rsidR="00A660D1">
          <w:rPr>
            <w:rFonts w:ascii="Calibri" w:eastAsia="Calibri" w:hAnsi="Calibri" w:cs="Calibri"/>
            <w:sz w:val="16"/>
            <w:szCs w:val="16"/>
          </w:rPr>
          <w:t xml:space="preserve">. </w:t>
        </w:r>
      </w:ins>
      <w:r>
        <w:rPr>
          <w:rFonts w:ascii="Calibri" w:eastAsia="Calibri" w:hAnsi="Calibri" w:cs="Calibri"/>
          <w:sz w:val="16"/>
          <w:szCs w:val="16"/>
        </w:rPr>
        <w:t xml:space="preserve">Then we performed a BLAST search of all 12 experimentally validated self-resistance protein sequences against our protein database to identify which clusters harbor a putative self-resistance gene. Lastly, we extracted all clusters in which the putative self-resistance gene is less than 10kB away from a KS domain. </w:t>
      </w:r>
    </w:p>
    <w:p w14:paraId="20580F2D" w14:textId="77777777" w:rsidR="0069569E" w:rsidRDefault="0069569E">
      <w:pPr>
        <w:rPr>
          <w:rFonts w:ascii="Calibri" w:eastAsia="Calibri" w:hAnsi="Calibri" w:cs="Calibri"/>
          <w:sz w:val="16"/>
          <w:szCs w:val="16"/>
        </w:rPr>
      </w:pPr>
    </w:p>
    <w:p w14:paraId="6D4B07F6" w14:textId="77777777" w:rsidR="0069569E" w:rsidRDefault="00121FC4">
      <w:pPr>
        <w:widowControl w:val="0"/>
        <w:rPr>
          <w:rFonts w:ascii="Calibri" w:eastAsia="Calibri" w:hAnsi="Calibri" w:cs="Calibri"/>
          <w:b/>
          <w:color w:val="000000"/>
          <w:sz w:val="16"/>
          <w:szCs w:val="16"/>
        </w:rPr>
      </w:pPr>
      <w:r>
        <w:rPr>
          <w:rFonts w:ascii="Calibri" w:eastAsia="Calibri" w:hAnsi="Calibri" w:cs="Calibri"/>
          <w:b/>
          <w:color w:val="000000"/>
          <w:sz w:val="16"/>
          <w:szCs w:val="16"/>
        </w:rPr>
        <w:t>Validation of the [ACRONYM] approach</w:t>
      </w:r>
    </w:p>
    <w:p w14:paraId="727D67AB" w14:textId="5BD3E3AF" w:rsidR="0069569E" w:rsidRDefault="00121FC4">
      <w:pPr>
        <w:widowControl w:val="0"/>
        <w:rPr>
          <w:rFonts w:ascii="Calibri" w:eastAsia="Calibri" w:hAnsi="Calibri" w:cs="Calibri"/>
          <w:sz w:val="16"/>
          <w:szCs w:val="16"/>
        </w:rPr>
      </w:pPr>
      <w:r>
        <w:rPr>
          <w:rFonts w:ascii="Calibri" w:eastAsia="Calibri" w:hAnsi="Calibri" w:cs="Calibri"/>
          <w:color w:val="000000"/>
          <w:sz w:val="16"/>
          <w:szCs w:val="16"/>
        </w:rPr>
        <w:t xml:space="preserve">There are 16 clusters harboring an experimentally validated self-resistance gene, including 9 type I PKS and type I PKS/NRPS hybrids. All of them were detected by our approach, except for the </w:t>
      </w:r>
      <w:proofErr w:type="spellStart"/>
      <w:r>
        <w:rPr>
          <w:rFonts w:ascii="Calibri" w:eastAsia="Calibri" w:hAnsi="Calibri" w:cs="Calibri"/>
          <w:color w:val="000000"/>
          <w:sz w:val="16"/>
          <w:szCs w:val="16"/>
        </w:rPr>
        <w:t>a</w:t>
      </w:r>
      <w:r>
        <w:rPr>
          <w:rFonts w:ascii="Calibri" w:eastAsia="Calibri" w:hAnsi="Calibri" w:cs="Calibri"/>
          <w:sz w:val="16"/>
          <w:szCs w:val="16"/>
        </w:rPr>
        <w:t>ndrimid</w:t>
      </w:r>
      <w:proofErr w:type="spellEnd"/>
      <w:r>
        <w:rPr>
          <w:rFonts w:ascii="Calibri" w:eastAsia="Calibri" w:hAnsi="Calibri" w:cs="Calibri"/>
          <w:sz w:val="16"/>
          <w:szCs w:val="16"/>
        </w:rPr>
        <w:t xml:space="preserve"> biosynthetic cluster, which was not annotated as a type I PKS</w:t>
      </w:r>
      <w:r w:rsidR="007407FB">
        <w:rPr>
          <w:rFonts w:ascii="Calibri" w:eastAsia="Calibri" w:hAnsi="Calibri" w:cs="Calibri"/>
          <w:sz w:val="16"/>
          <w:szCs w:val="16"/>
        </w:rPr>
        <w:t xml:space="preserve"> in MIBIG</w:t>
      </w:r>
      <w:r>
        <w:rPr>
          <w:rFonts w:ascii="Calibri" w:eastAsia="Calibri" w:hAnsi="Calibri" w:cs="Calibri"/>
          <w:sz w:val="16"/>
          <w:szCs w:val="16"/>
        </w:rPr>
        <w:t xml:space="preserve">, although it contains type I PKS KS domains. </w:t>
      </w:r>
      <w:r>
        <w:rPr>
          <w:rFonts w:ascii="Calibri" w:eastAsia="Calibri" w:hAnsi="Calibri" w:cs="Calibri"/>
          <w:color w:val="000000"/>
          <w:sz w:val="16"/>
          <w:szCs w:val="16"/>
        </w:rPr>
        <w:t xml:space="preserve">7 out of 8 clusters were identified using a KS-self-resistance gene tandem distance cutoff of 10kb, whereas and 8 out of 8 we identified using a KS-target tandem distance cutoff of 20kb. Increasing the cutoff to 20kb allowed the discovery of the </w:t>
      </w:r>
      <w:proofErr w:type="spellStart"/>
      <w:r>
        <w:rPr>
          <w:rFonts w:ascii="Calibri" w:eastAsia="Calibri" w:hAnsi="Calibri" w:cs="Calibri"/>
          <w:color w:val="000000"/>
          <w:sz w:val="16"/>
          <w:szCs w:val="16"/>
        </w:rPr>
        <w:t>borrelidin</w:t>
      </w:r>
      <w:proofErr w:type="spellEnd"/>
      <w:r>
        <w:rPr>
          <w:rFonts w:ascii="Calibri" w:eastAsia="Calibri" w:hAnsi="Calibri" w:cs="Calibri"/>
          <w:color w:val="000000"/>
          <w:sz w:val="16"/>
          <w:szCs w:val="16"/>
        </w:rPr>
        <w:t xml:space="preserve"> biosynthetic cluster, which inhibits a </w:t>
      </w:r>
      <w:proofErr w:type="spellStart"/>
      <w:r>
        <w:rPr>
          <w:rFonts w:ascii="Calibri" w:eastAsia="Calibri" w:hAnsi="Calibri" w:cs="Calibri"/>
          <w:color w:val="000000"/>
          <w:sz w:val="16"/>
          <w:szCs w:val="16"/>
        </w:rPr>
        <w:t>Threonyl-tRNA</w:t>
      </w:r>
      <w:proofErr w:type="spellEnd"/>
      <w:r>
        <w:rPr>
          <w:rFonts w:ascii="Calibri" w:eastAsia="Calibri" w:hAnsi="Calibri" w:cs="Calibri"/>
          <w:color w:val="000000"/>
          <w:sz w:val="16"/>
          <w:szCs w:val="16"/>
        </w:rPr>
        <w:t xml:space="preserve"> synthase and the producer harbors a self-resistance copy of the </w:t>
      </w:r>
      <w:proofErr w:type="spellStart"/>
      <w:r>
        <w:rPr>
          <w:rFonts w:ascii="Calibri" w:eastAsia="Calibri" w:hAnsi="Calibri" w:cs="Calibri"/>
          <w:color w:val="000000"/>
          <w:sz w:val="16"/>
          <w:szCs w:val="16"/>
        </w:rPr>
        <w:t>threonyl</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tRNA</w:t>
      </w:r>
      <w:proofErr w:type="spellEnd"/>
      <w:r>
        <w:rPr>
          <w:rFonts w:ascii="Calibri" w:eastAsia="Calibri" w:hAnsi="Calibri" w:cs="Calibri"/>
          <w:color w:val="000000"/>
          <w:sz w:val="16"/>
          <w:szCs w:val="16"/>
        </w:rPr>
        <w:t xml:space="preserve"> synthase gene located 12kb form a KS domain. </w:t>
      </w:r>
    </w:p>
    <w:p w14:paraId="4FFEFC56" w14:textId="77777777" w:rsidR="0069569E" w:rsidRDefault="0069569E">
      <w:pPr>
        <w:rPr>
          <w:rFonts w:ascii="Calibri" w:eastAsia="Calibri" w:hAnsi="Calibri" w:cs="Calibri"/>
          <w:sz w:val="16"/>
          <w:szCs w:val="16"/>
        </w:rPr>
      </w:pPr>
    </w:p>
    <w:p w14:paraId="04235AC5" w14:textId="5102B5D1" w:rsidR="0069569E" w:rsidRDefault="00121FC4">
      <w:pPr>
        <w:widowControl w:val="0"/>
        <w:rPr>
          <w:rFonts w:ascii="Calibri" w:eastAsia="Calibri" w:hAnsi="Calibri" w:cs="Calibri"/>
          <w:sz w:val="16"/>
          <w:szCs w:val="16"/>
        </w:rPr>
      </w:pPr>
      <w:r>
        <w:rPr>
          <w:rFonts w:ascii="Calibri" w:eastAsia="Calibri" w:hAnsi="Calibri" w:cs="Calibri"/>
          <w:sz w:val="16"/>
          <w:szCs w:val="16"/>
        </w:rPr>
        <w:t>Out of the ~30, 000 clusters</w:t>
      </w:r>
      <w:ins w:id="51" w:author="Maureen Hillenmeyer" w:date="2019-05-05T20:30:00Z">
        <w:r w:rsidR="007407FB">
          <w:rPr>
            <w:rFonts w:ascii="Calibri" w:eastAsia="Calibri" w:hAnsi="Calibri" w:cs="Calibri"/>
            <w:sz w:val="16"/>
            <w:szCs w:val="16"/>
          </w:rPr>
          <w:t xml:space="preserve"> </w:t>
        </w:r>
      </w:ins>
      <w:r>
        <w:rPr>
          <w:rFonts w:ascii="Calibri" w:eastAsia="Calibri" w:hAnsi="Calibri" w:cs="Calibri"/>
          <w:sz w:val="16"/>
          <w:szCs w:val="16"/>
        </w:rPr>
        <w:t xml:space="preserve">annotated as type I PKSs by </w:t>
      </w:r>
      <w:proofErr w:type="spellStart"/>
      <w:r>
        <w:rPr>
          <w:rFonts w:ascii="Calibri" w:eastAsia="Calibri" w:hAnsi="Calibri" w:cs="Calibri"/>
          <w:sz w:val="16"/>
          <w:szCs w:val="16"/>
        </w:rPr>
        <w:t>antiSMASH</w:t>
      </w:r>
      <w:proofErr w:type="spellEnd"/>
      <w:r>
        <w:rPr>
          <w:rFonts w:ascii="Calibri" w:eastAsia="Calibri" w:hAnsi="Calibri" w:cs="Calibri"/>
          <w:sz w:val="16"/>
          <w:szCs w:val="16"/>
        </w:rPr>
        <w:t xml:space="preserve">, </w:t>
      </w:r>
      <w:ins w:id="52" w:author="Gergana Vandova" w:date="2019-05-05T21:38:00Z">
        <w:r w:rsidR="0001607B">
          <w:rPr>
            <w:rFonts w:ascii="Calibri" w:eastAsia="Calibri" w:hAnsi="Calibri" w:cs="Calibri"/>
            <w:sz w:val="16"/>
            <w:szCs w:val="16"/>
          </w:rPr>
          <w:t>252</w:t>
        </w:r>
      </w:ins>
      <w:ins w:id="53" w:author="Gergana Vandova" w:date="2019-05-05T21:13:00Z">
        <w:r w:rsidR="00A660D1">
          <w:rPr>
            <w:rFonts w:ascii="Calibri" w:eastAsia="Calibri" w:hAnsi="Calibri" w:cs="Calibri"/>
            <w:sz w:val="16"/>
            <w:szCs w:val="16"/>
          </w:rPr>
          <w:t xml:space="preserve"> </w:t>
        </w:r>
      </w:ins>
      <w:r>
        <w:rPr>
          <w:rFonts w:ascii="Calibri" w:eastAsia="Calibri" w:hAnsi="Calibri" w:cs="Calibri"/>
          <w:sz w:val="16"/>
          <w:szCs w:val="16"/>
        </w:rPr>
        <w:t xml:space="preserve">clusters had a putative self-resistance gene located within 10kb of a KS domain (Table S2). </w:t>
      </w:r>
      <w:ins w:id="54" w:author="Gergana Vandova" w:date="2019-05-05T21:39:00Z">
        <w:r w:rsidR="0001607B">
          <w:rPr>
            <w:rFonts w:ascii="Calibri" w:eastAsia="Calibri" w:hAnsi="Calibri" w:cs="Calibri"/>
            <w:sz w:val="16"/>
            <w:szCs w:val="16"/>
          </w:rPr>
          <w:t xml:space="preserve">Using a redundancy cutoff of 90% </w:t>
        </w:r>
      </w:ins>
      <w:ins w:id="55" w:author="Gergana Vandova" w:date="2019-05-05T21:41:00Z">
        <w:r w:rsidR="004D66D5">
          <w:rPr>
            <w:rFonts w:ascii="Calibri" w:eastAsia="Calibri" w:hAnsi="Calibri" w:cs="Calibri"/>
            <w:sz w:val="16"/>
            <w:szCs w:val="16"/>
          </w:rPr>
          <w:t xml:space="preserve">resulted in </w:t>
        </w:r>
      </w:ins>
      <w:ins w:id="56" w:author="Gergana Vandova" w:date="2019-05-05T21:39:00Z">
        <w:r w:rsidR="0001607B">
          <w:rPr>
            <w:rFonts w:ascii="Calibri" w:eastAsia="Calibri" w:hAnsi="Calibri" w:cs="Calibri"/>
            <w:sz w:val="16"/>
            <w:szCs w:val="16"/>
          </w:rPr>
          <w:t>150</w:t>
        </w:r>
      </w:ins>
      <w:ins w:id="57" w:author="Gergana Vandova" w:date="2019-05-05T21:41:00Z">
        <w:r w:rsidR="004D66D5">
          <w:rPr>
            <w:rFonts w:ascii="Calibri" w:eastAsia="Calibri" w:hAnsi="Calibri" w:cs="Calibri"/>
            <w:sz w:val="16"/>
            <w:szCs w:val="16"/>
          </w:rPr>
          <w:t xml:space="preserve"> non-redundant clusters</w:t>
        </w:r>
      </w:ins>
      <w:ins w:id="58" w:author="Gergana Vandova" w:date="2019-05-05T21:39:00Z">
        <w:r w:rsidR="0001607B">
          <w:rPr>
            <w:rFonts w:ascii="Calibri" w:eastAsia="Calibri" w:hAnsi="Calibri" w:cs="Calibri"/>
            <w:sz w:val="16"/>
            <w:szCs w:val="16"/>
          </w:rPr>
          <w:t xml:space="preserve">. </w:t>
        </w:r>
      </w:ins>
      <w:r>
        <w:rPr>
          <w:rFonts w:ascii="Calibri" w:eastAsia="Calibri" w:hAnsi="Calibri" w:cs="Calibri"/>
          <w:sz w:val="16"/>
          <w:szCs w:val="16"/>
        </w:rPr>
        <w:t xml:space="preserve">Increasing the distance cutoff to 20kb increased the number </w:t>
      </w:r>
      <w:ins w:id="59" w:author="Gergana Vandova" w:date="2019-05-05T21:49:00Z">
        <w:r w:rsidR="004D66D5">
          <w:rPr>
            <w:rFonts w:ascii="Calibri" w:eastAsia="Calibri" w:hAnsi="Calibri" w:cs="Calibri"/>
            <w:sz w:val="16"/>
            <w:szCs w:val="16"/>
          </w:rPr>
          <w:t>of redundant</w:t>
        </w:r>
      </w:ins>
      <w:ins w:id="60" w:author="Gergana Vandova" w:date="2019-05-05T21:42:00Z">
        <w:r w:rsidR="004D66D5">
          <w:rPr>
            <w:rFonts w:ascii="Calibri" w:eastAsia="Calibri" w:hAnsi="Calibri" w:cs="Calibri"/>
            <w:sz w:val="16"/>
            <w:szCs w:val="16"/>
          </w:rPr>
          <w:t xml:space="preserve"> </w:t>
        </w:r>
      </w:ins>
      <w:r>
        <w:rPr>
          <w:rFonts w:ascii="Calibri" w:eastAsia="Calibri" w:hAnsi="Calibri" w:cs="Calibri"/>
          <w:sz w:val="16"/>
          <w:szCs w:val="16"/>
        </w:rPr>
        <w:t xml:space="preserve">clusters to </w:t>
      </w:r>
      <w:ins w:id="61" w:author="Gergana Vandova" w:date="2019-05-05T21:42:00Z">
        <w:r w:rsidR="004D66D5">
          <w:rPr>
            <w:rFonts w:ascii="Calibri" w:eastAsia="Calibri" w:hAnsi="Calibri" w:cs="Calibri"/>
            <w:sz w:val="16"/>
            <w:szCs w:val="16"/>
          </w:rPr>
          <w:t xml:space="preserve">587, and the number of non-redundant clusters to </w:t>
        </w:r>
      </w:ins>
      <w:r>
        <w:rPr>
          <w:rFonts w:ascii="Calibri" w:eastAsia="Calibri" w:hAnsi="Calibri" w:cs="Calibri"/>
          <w:sz w:val="16"/>
          <w:szCs w:val="16"/>
        </w:rPr>
        <w:t>306. These are discovery rates of 0.</w:t>
      </w:r>
      <w:ins w:id="62" w:author="Gergana Vandova" w:date="2019-05-05T21:43:00Z">
        <w:r w:rsidR="004D66D5">
          <w:rPr>
            <w:rFonts w:ascii="Calibri" w:eastAsia="Calibri" w:hAnsi="Calibri" w:cs="Calibri"/>
            <w:sz w:val="16"/>
            <w:szCs w:val="16"/>
          </w:rPr>
          <w:t>84</w:t>
        </w:r>
      </w:ins>
      <w:r>
        <w:rPr>
          <w:rFonts w:ascii="Calibri" w:eastAsia="Calibri" w:hAnsi="Calibri" w:cs="Calibri"/>
          <w:sz w:val="16"/>
          <w:szCs w:val="16"/>
        </w:rPr>
        <w:t>% and 1.</w:t>
      </w:r>
      <w:ins w:id="63" w:author="Gergana Vandova" w:date="2019-05-05T21:43:00Z">
        <w:r w:rsidR="004D66D5">
          <w:rPr>
            <w:rFonts w:ascii="Calibri" w:eastAsia="Calibri" w:hAnsi="Calibri" w:cs="Calibri"/>
            <w:sz w:val="16"/>
            <w:szCs w:val="16"/>
          </w:rPr>
          <w:t>95</w:t>
        </w:r>
      </w:ins>
      <w:ins w:id="64" w:author="Gergana Vandova" w:date="2019-05-05T21:44:00Z">
        <w:r w:rsidR="004D66D5">
          <w:rPr>
            <w:rFonts w:ascii="Calibri" w:eastAsia="Calibri" w:hAnsi="Calibri" w:cs="Calibri"/>
            <w:sz w:val="16"/>
            <w:szCs w:val="16"/>
          </w:rPr>
          <w:t>%</w:t>
        </w:r>
      </w:ins>
      <w:r>
        <w:rPr>
          <w:rFonts w:ascii="Calibri" w:eastAsia="Calibri" w:hAnsi="Calibri" w:cs="Calibri"/>
          <w:sz w:val="16"/>
          <w:szCs w:val="16"/>
        </w:rPr>
        <w:t xml:space="preserve">, respectively, which are close to the </w:t>
      </w:r>
      <w:commentRangeStart w:id="65"/>
      <w:r>
        <w:rPr>
          <w:rFonts w:ascii="Calibri" w:eastAsia="Calibri" w:hAnsi="Calibri" w:cs="Calibri"/>
          <w:sz w:val="16"/>
          <w:szCs w:val="16"/>
        </w:rPr>
        <w:t xml:space="preserve">fraction of characterized type I PKS clusters from </w:t>
      </w:r>
      <w:proofErr w:type="spellStart"/>
      <w:r>
        <w:rPr>
          <w:rFonts w:ascii="Calibri" w:eastAsia="Calibri" w:hAnsi="Calibri" w:cs="Calibri"/>
          <w:sz w:val="16"/>
          <w:szCs w:val="16"/>
        </w:rPr>
        <w:t>MIBiG</w:t>
      </w:r>
      <w:proofErr w:type="spellEnd"/>
      <w:ins w:id="66" w:author="Gergana Vandova" w:date="2019-05-05T21:45:00Z">
        <w:r w:rsidR="004D66D5">
          <w:rPr>
            <w:rFonts w:ascii="Calibri" w:eastAsia="Calibri" w:hAnsi="Calibri" w:cs="Calibri"/>
            <w:sz w:val="16"/>
            <w:szCs w:val="16"/>
          </w:rPr>
          <w:t xml:space="preserve"> which harbor a self-resistance homolog of the target gene</w:t>
        </w:r>
      </w:ins>
      <w:r>
        <w:rPr>
          <w:rFonts w:ascii="Calibri" w:eastAsia="Calibri" w:hAnsi="Calibri" w:cs="Calibri"/>
          <w:sz w:val="16"/>
          <w:szCs w:val="16"/>
        </w:rPr>
        <w:t xml:space="preserve"> </w:t>
      </w:r>
      <w:commentRangeEnd w:id="65"/>
      <w:r w:rsidR="007407FB">
        <w:rPr>
          <w:rStyle w:val="CommentReference"/>
        </w:rPr>
        <w:commentReference w:id="65"/>
      </w:r>
      <w:r>
        <w:rPr>
          <w:rFonts w:ascii="Calibri" w:eastAsia="Calibri" w:hAnsi="Calibri" w:cs="Calibri"/>
          <w:sz w:val="16"/>
          <w:szCs w:val="16"/>
        </w:rPr>
        <w:t>(1.22%). As discussed above, one possible explanation is that the self-resistance mechanism through target modification is rare in nature.</w:t>
      </w:r>
    </w:p>
    <w:p w14:paraId="5B5DDDC7" w14:textId="77777777" w:rsidR="0069569E" w:rsidRDefault="0069569E">
      <w:pPr>
        <w:widowControl w:val="0"/>
        <w:rPr>
          <w:rFonts w:ascii="Calibri" w:eastAsia="Calibri" w:hAnsi="Calibri" w:cs="Calibri"/>
          <w:sz w:val="16"/>
          <w:szCs w:val="16"/>
        </w:rPr>
      </w:pPr>
    </w:p>
    <w:p w14:paraId="3B120D8F" w14:textId="6C375ACA" w:rsidR="0069569E" w:rsidRDefault="00121FC4">
      <w:pPr>
        <w:rPr>
          <w:rFonts w:ascii="Calibri" w:eastAsia="Calibri" w:hAnsi="Calibri" w:cs="Calibri"/>
          <w:sz w:val="16"/>
          <w:szCs w:val="16"/>
        </w:rPr>
      </w:pPr>
      <w:r>
        <w:rPr>
          <w:rFonts w:ascii="Calibri" w:eastAsia="Calibri" w:hAnsi="Calibri" w:cs="Calibri"/>
          <w:sz w:val="16"/>
          <w:szCs w:val="16"/>
        </w:rPr>
        <w:t xml:space="preserve">Clusters encoding the acetyl-CoA carboxylase beta subunit (ACCB) and </w:t>
      </w:r>
      <w:proofErr w:type="spellStart"/>
      <w:r>
        <w:rPr>
          <w:rFonts w:ascii="Calibri" w:eastAsia="Calibri" w:hAnsi="Calibri" w:cs="Calibri"/>
          <w:sz w:val="16"/>
          <w:szCs w:val="16"/>
        </w:rPr>
        <w:t>Isoluecyl-tRNA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synthetases</w:t>
      </w:r>
      <w:proofErr w:type="spellEnd"/>
      <w:r>
        <w:rPr>
          <w:rFonts w:ascii="Calibri" w:eastAsia="Calibri" w:hAnsi="Calibri" w:cs="Calibri"/>
          <w:sz w:val="16"/>
          <w:szCs w:val="16"/>
        </w:rPr>
        <w:t xml:space="preserve">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are the most abundant ones (Table 2). The fraction of clusters encoding a </w:t>
      </w:r>
      <w:commentRangeStart w:id="67"/>
      <w:r>
        <w:rPr>
          <w:rFonts w:ascii="Calibri" w:eastAsia="Calibri" w:hAnsi="Calibri" w:cs="Calibri"/>
          <w:sz w:val="16"/>
          <w:szCs w:val="16"/>
        </w:rPr>
        <w:t xml:space="preserve">self-resistance </w:t>
      </w:r>
      <w:commentRangeEnd w:id="67"/>
      <w:r w:rsidR="007407FB">
        <w:rPr>
          <w:rStyle w:val="CommentReference"/>
        </w:rPr>
        <w:commentReference w:id="67"/>
      </w:r>
      <w:proofErr w:type="spellStart"/>
      <w:r>
        <w:rPr>
          <w:rFonts w:ascii="Calibri" w:eastAsia="Calibri" w:hAnsi="Calibri" w:cs="Calibri"/>
          <w:i/>
          <w:sz w:val="16"/>
          <w:szCs w:val="16"/>
        </w:rPr>
        <w:t>accB</w:t>
      </w:r>
      <w:proofErr w:type="spellEnd"/>
      <w:r>
        <w:rPr>
          <w:rFonts w:ascii="Calibri" w:eastAsia="Calibri" w:hAnsi="Calibri" w:cs="Calibri"/>
          <w:sz w:val="16"/>
          <w:szCs w:val="16"/>
        </w:rPr>
        <w:t xml:space="preserve"> gene in our positive set is 0.05%, whereas our approach detected </w:t>
      </w:r>
      <w:ins w:id="68" w:author="Gergana Vandova" w:date="2019-05-05T21:16:00Z">
        <w:r w:rsidR="00A660D1">
          <w:rPr>
            <w:rFonts w:ascii="Calibri" w:eastAsia="Calibri" w:hAnsi="Calibri" w:cs="Calibri"/>
            <w:sz w:val="16"/>
            <w:szCs w:val="16"/>
          </w:rPr>
          <w:t xml:space="preserve">a putative self-resistance </w:t>
        </w:r>
      </w:ins>
      <w:proofErr w:type="spellStart"/>
      <w:r>
        <w:rPr>
          <w:rFonts w:ascii="Calibri" w:eastAsia="Calibri" w:hAnsi="Calibri" w:cs="Calibri"/>
          <w:i/>
          <w:sz w:val="16"/>
          <w:szCs w:val="16"/>
        </w:rPr>
        <w:t>accB</w:t>
      </w:r>
      <w:proofErr w:type="spellEnd"/>
      <w:r>
        <w:rPr>
          <w:rFonts w:ascii="Calibri" w:eastAsia="Calibri" w:hAnsi="Calibri" w:cs="Calibri"/>
          <w:sz w:val="16"/>
          <w:szCs w:val="16"/>
        </w:rPr>
        <w:t xml:space="preserve"> </w:t>
      </w:r>
      <w:ins w:id="69" w:author="Gergana Vandova" w:date="2019-05-05T21:16:00Z">
        <w:r w:rsidR="00A660D1">
          <w:rPr>
            <w:rFonts w:ascii="Calibri" w:eastAsia="Calibri" w:hAnsi="Calibri" w:cs="Calibri"/>
            <w:sz w:val="16"/>
            <w:szCs w:val="16"/>
          </w:rPr>
          <w:t xml:space="preserve">gene </w:t>
        </w:r>
      </w:ins>
      <w:r>
        <w:rPr>
          <w:rFonts w:ascii="Calibri" w:eastAsia="Calibri" w:hAnsi="Calibri" w:cs="Calibri"/>
          <w:sz w:val="16"/>
          <w:szCs w:val="16"/>
        </w:rPr>
        <w:t>in 0.16% of type I PKS clusters.  It is probable that some of the identified clusters are false positives.</w:t>
      </w:r>
      <w:r>
        <w:rPr>
          <w:rFonts w:ascii="Calibri" w:eastAsia="Calibri" w:hAnsi="Calibri" w:cs="Calibri"/>
          <w:color w:val="FF0000"/>
          <w:sz w:val="16"/>
          <w:szCs w:val="16"/>
        </w:rPr>
        <w:t xml:space="preserve"> </w:t>
      </w:r>
      <w:r>
        <w:rPr>
          <w:rFonts w:ascii="Calibri" w:eastAsia="Calibri" w:hAnsi="Calibri" w:cs="Calibri"/>
          <w:sz w:val="16"/>
          <w:szCs w:val="16"/>
        </w:rPr>
        <w:t>One explanation is that ACCB is a biosynthetic enzyme providing the extender unit for the polyketide chain. Similarly,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could be a biosynthetic enzyme involved in the biosynthesis of amino acids incorporated in the polypeptide moiety of a natural product. However, if the cluster harboring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does not contain any NRPS modules, it is more likely that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is a self-resistance protein. Similarly, for any putative self-resistance gene, if the corresponding protein is involved in the primary or secondary metabolism, it is difficult to assess whether its function within a cluster is to provide self-resistance or merely to encode a biosynthetic enzyme.  Genes encoding non-metabolic enzymes, such as </w:t>
      </w:r>
      <w:proofErr w:type="spellStart"/>
      <w:r>
        <w:rPr>
          <w:rFonts w:ascii="Calibri" w:eastAsia="Calibri" w:hAnsi="Calibri" w:cs="Calibri"/>
          <w:sz w:val="16"/>
          <w:szCs w:val="16"/>
        </w:rPr>
        <w:t>Gyrase</w:t>
      </w:r>
      <w:proofErr w:type="spellEnd"/>
      <w:r>
        <w:rPr>
          <w:rFonts w:ascii="Calibri" w:eastAsia="Calibri" w:hAnsi="Calibri" w:cs="Calibri"/>
          <w:sz w:val="16"/>
          <w:szCs w:val="16"/>
        </w:rPr>
        <w:t xml:space="preserve"> B, are less likely to be biosynthetic. </w:t>
      </w:r>
    </w:p>
    <w:p w14:paraId="3E9F00DD" w14:textId="77777777" w:rsidR="0069569E" w:rsidRDefault="0069569E">
      <w:pPr>
        <w:widowControl w:val="0"/>
        <w:rPr>
          <w:rFonts w:ascii="Calibri" w:eastAsia="Calibri" w:hAnsi="Calibri" w:cs="Calibri"/>
          <w:sz w:val="16"/>
          <w:szCs w:val="16"/>
        </w:rPr>
      </w:pPr>
    </w:p>
    <w:p w14:paraId="74F0F6EC" w14:textId="77777777" w:rsidR="0069569E" w:rsidRDefault="00121FC4">
      <w:pPr>
        <w:widowControl w:val="0"/>
        <w:rPr>
          <w:rFonts w:ascii="Calibri" w:eastAsia="Calibri" w:hAnsi="Calibri" w:cs="Calibri"/>
          <w:b/>
          <w:color w:val="000000"/>
          <w:sz w:val="16"/>
          <w:szCs w:val="16"/>
        </w:rPr>
      </w:pPr>
      <w:r>
        <w:rPr>
          <w:rFonts w:ascii="Calibri" w:eastAsia="Calibri" w:hAnsi="Calibri" w:cs="Calibri"/>
          <w:b/>
          <w:color w:val="000000"/>
          <w:sz w:val="16"/>
          <w:szCs w:val="16"/>
        </w:rPr>
        <w:t>Housekeeping copy of the putative self-resistance gene</w:t>
      </w:r>
    </w:p>
    <w:p w14:paraId="5B3DB75D" w14:textId="430029E2"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We reasoned that self-resistance </w:t>
      </w:r>
      <w:proofErr w:type="gramStart"/>
      <w:r>
        <w:rPr>
          <w:rFonts w:ascii="Calibri" w:eastAsia="Calibri" w:hAnsi="Calibri" w:cs="Calibri"/>
          <w:sz w:val="16"/>
          <w:szCs w:val="16"/>
        </w:rPr>
        <w:t>genes</w:t>
      </w:r>
      <w:proofErr w:type="gramEnd"/>
      <w:r>
        <w:rPr>
          <w:rFonts w:ascii="Calibri" w:eastAsia="Calibri" w:hAnsi="Calibri" w:cs="Calibri"/>
          <w:sz w:val="16"/>
          <w:szCs w:val="16"/>
        </w:rPr>
        <w:t xml:space="preserve"> would often be </w:t>
      </w:r>
      <w:proofErr w:type="gramStart"/>
      <w:r>
        <w:rPr>
          <w:rFonts w:ascii="Calibri" w:eastAsia="Calibri" w:hAnsi="Calibri" w:cs="Calibri"/>
          <w:sz w:val="16"/>
          <w:szCs w:val="16"/>
        </w:rPr>
        <w:t>a cluster-localized duplicate of “housekeeping” gene elsewhere in the genome,</w:t>
      </w:r>
      <w:proofErr w:type="gramEnd"/>
      <w:r>
        <w:rPr>
          <w:rFonts w:ascii="Calibri" w:eastAsia="Calibri" w:hAnsi="Calibri" w:cs="Calibri"/>
          <w:sz w:val="16"/>
          <w:szCs w:val="16"/>
        </w:rPr>
        <w:t xml:space="preserve"> and that often this genomic copy would not encode self-resistance. In the positive set of clusters, only 5 out of 9 NCBI records containing BCGs were of complete or nearly complete genomes; we examined only those records for the co-occurrence of “housekeeping” copies and we found ones in all 5 (Table 1). With our approach, we detected a “housekeeping” copy in </w:t>
      </w:r>
      <w:commentRangeStart w:id="70"/>
      <w:r>
        <w:rPr>
          <w:rFonts w:ascii="Calibri" w:eastAsia="Calibri" w:hAnsi="Calibri" w:cs="Calibri"/>
          <w:sz w:val="16"/>
          <w:szCs w:val="16"/>
        </w:rPr>
        <w:t>four</w:t>
      </w:r>
      <w:commentRangeEnd w:id="70"/>
      <w:r>
        <w:commentReference w:id="70"/>
      </w:r>
      <w:r>
        <w:rPr>
          <w:rFonts w:ascii="Calibri" w:eastAsia="Calibri" w:hAnsi="Calibri" w:cs="Calibri"/>
          <w:sz w:val="16"/>
          <w:szCs w:val="16"/>
        </w:rPr>
        <w:t xml:space="preserve"> of them. Since we have set the sequence identity cutoff at 30%, our approach did not detect a second copy of the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in the genome </w:t>
      </w:r>
      <w:proofErr w:type="gramStart"/>
      <w:r>
        <w:rPr>
          <w:rFonts w:ascii="Calibri" w:eastAsia="Calibri" w:hAnsi="Calibri" w:cs="Calibri"/>
          <w:sz w:val="16"/>
          <w:szCs w:val="16"/>
        </w:rPr>
        <w:t xml:space="preserve">of  </w:t>
      </w:r>
      <w:r>
        <w:rPr>
          <w:rFonts w:ascii="Calibri" w:eastAsia="Calibri" w:hAnsi="Calibri" w:cs="Calibri"/>
          <w:i/>
          <w:sz w:val="16"/>
          <w:szCs w:val="16"/>
        </w:rPr>
        <w:t>Pseudomonas</w:t>
      </w:r>
      <w:proofErr w:type="gramEnd"/>
      <w:r>
        <w:rPr>
          <w:rFonts w:ascii="Calibri" w:eastAsia="Calibri" w:hAnsi="Calibri" w:cs="Calibri"/>
          <w:i/>
          <w:sz w:val="16"/>
          <w:szCs w:val="16"/>
        </w:rPr>
        <w:t xml:space="preserve"> </w:t>
      </w:r>
      <w:proofErr w:type="spellStart"/>
      <w:r>
        <w:rPr>
          <w:rFonts w:ascii="Calibri" w:eastAsia="Calibri" w:hAnsi="Calibri" w:cs="Calibri"/>
          <w:i/>
          <w:sz w:val="16"/>
          <w:szCs w:val="16"/>
        </w:rPr>
        <w:t>fluorescens</w:t>
      </w:r>
      <w:proofErr w:type="spellEnd"/>
      <w:r>
        <w:rPr>
          <w:rFonts w:ascii="Calibri" w:eastAsia="Calibri" w:hAnsi="Calibri" w:cs="Calibri"/>
          <w:sz w:val="16"/>
          <w:szCs w:val="16"/>
        </w:rPr>
        <w:t>, which is only 23% identical to the self-resistance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synthase gene in the </w:t>
      </w:r>
      <w:proofErr w:type="spellStart"/>
      <w:r>
        <w:rPr>
          <w:rFonts w:ascii="Calibri" w:eastAsia="Calibri" w:hAnsi="Calibri" w:cs="Calibri"/>
          <w:sz w:val="16"/>
          <w:szCs w:val="16"/>
        </w:rPr>
        <w:t>mupirocin</w:t>
      </w:r>
      <w:proofErr w:type="spellEnd"/>
      <w:r>
        <w:rPr>
          <w:rFonts w:ascii="Calibri" w:eastAsia="Calibri" w:hAnsi="Calibri" w:cs="Calibri"/>
          <w:sz w:val="16"/>
          <w:szCs w:val="16"/>
        </w:rPr>
        <w:t xml:space="preserve"> biosynthetic cluster. Out of 150 identified clusters, only 24 are derived from complete genome sequences and a housekeeping copy is present in </w:t>
      </w:r>
      <w:commentRangeStart w:id="71"/>
      <w:r>
        <w:rPr>
          <w:rFonts w:ascii="Calibri" w:eastAsia="Calibri" w:hAnsi="Calibri" w:cs="Calibri"/>
          <w:sz w:val="16"/>
          <w:szCs w:val="16"/>
        </w:rPr>
        <w:t>12</w:t>
      </w:r>
      <w:commentRangeEnd w:id="71"/>
      <w:r>
        <w:commentReference w:id="71"/>
      </w:r>
      <w:r>
        <w:rPr>
          <w:rFonts w:ascii="Calibri" w:eastAsia="Calibri" w:hAnsi="Calibri" w:cs="Calibri"/>
          <w:sz w:val="16"/>
          <w:szCs w:val="16"/>
        </w:rPr>
        <w:t xml:space="preserve"> of those NCBI records. The remaining records could not be exhaustively searched for the housekeeping copy of the self-resistance gene. In total, we identified at least two copies of the putative self-resistance gene in 27 NCBI records out of 150. The presence of a second housekeeping copy of the putative self-resistance gene is a useful feature by which to identify potential antibiotic producers. However, it is not required for the producer to keep both copies of the target, since harboring just the self-</w:t>
      </w:r>
      <w:r>
        <w:rPr>
          <w:rFonts w:ascii="Calibri" w:eastAsia="Calibri" w:hAnsi="Calibri" w:cs="Calibri"/>
          <w:sz w:val="16"/>
          <w:szCs w:val="16"/>
        </w:rPr>
        <w:lastRenderedPageBreak/>
        <w:t xml:space="preserve">resistance one is sufficient for its survival [Ref?]. It is possibly evolutionary more advantageous for the producer to lose the sensitive copy of the target. Indeed, the </w:t>
      </w:r>
      <w:proofErr w:type="spellStart"/>
      <w:r>
        <w:rPr>
          <w:rFonts w:ascii="Calibri" w:eastAsia="Calibri" w:hAnsi="Calibri" w:cs="Calibri"/>
          <w:sz w:val="16"/>
          <w:szCs w:val="16"/>
        </w:rPr>
        <w:t>rifamycin</w:t>
      </w:r>
      <w:proofErr w:type="spellEnd"/>
      <w:r>
        <w:rPr>
          <w:rFonts w:ascii="Calibri" w:eastAsia="Calibri" w:hAnsi="Calibri" w:cs="Calibri"/>
          <w:sz w:val="16"/>
          <w:szCs w:val="16"/>
        </w:rPr>
        <w:t xml:space="preserve"> producer </w:t>
      </w:r>
      <w:proofErr w:type="spellStart"/>
      <w:r>
        <w:rPr>
          <w:rFonts w:ascii="Calibri" w:eastAsia="Calibri" w:hAnsi="Calibri" w:cs="Calibri"/>
          <w:i/>
          <w:sz w:val="16"/>
          <w:szCs w:val="16"/>
        </w:rPr>
        <w:t>Amycolatopsis</w:t>
      </w:r>
      <w:proofErr w:type="spellEnd"/>
      <w:r>
        <w:rPr>
          <w:rFonts w:ascii="Calibri" w:eastAsia="Calibri" w:hAnsi="Calibri" w:cs="Calibri"/>
          <w:i/>
          <w:sz w:val="16"/>
          <w:szCs w:val="16"/>
        </w:rPr>
        <w:t xml:space="preserve"> </w:t>
      </w:r>
      <w:proofErr w:type="spellStart"/>
      <w:r>
        <w:rPr>
          <w:rFonts w:ascii="Calibri" w:eastAsia="Calibri" w:hAnsi="Calibri" w:cs="Calibri"/>
          <w:i/>
          <w:sz w:val="16"/>
          <w:szCs w:val="16"/>
        </w:rPr>
        <w:t>mediterranei</w:t>
      </w:r>
      <w:proofErr w:type="spellEnd"/>
      <w:r>
        <w:rPr>
          <w:rFonts w:ascii="Calibri" w:eastAsia="Calibri" w:hAnsi="Calibri" w:cs="Calibri"/>
          <w:sz w:val="16"/>
          <w:szCs w:val="16"/>
        </w:rPr>
        <w:t xml:space="preserve"> harbors only a self-resistance copy of the RNA polymerase beta gene [ref?]. Furthermore, it is not clear whether there are extra copies of that gene per genome, since there is no reference copy number per gene per genome.  We could apply the online tool ARTS to obtain a reference copy number, but ARTS output is limited to species belonging to the Actinobacteria phylum. Moreover, isolates from the same species might have different copy numbers of the same gene [Ref?]. Thus, although informative, the presence of a housekeeping copy of the putative self-resistance gene is not a required characteristic of the antibiotic producer organisms. </w:t>
      </w:r>
    </w:p>
    <w:p w14:paraId="69B05FE5" w14:textId="77777777" w:rsidR="0069569E" w:rsidRDefault="0069569E">
      <w:pPr>
        <w:widowControl w:val="0"/>
        <w:rPr>
          <w:rFonts w:ascii="Calibri" w:eastAsia="Calibri" w:hAnsi="Calibri" w:cs="Calibri"/>
          <w:color w:val="000000"/>
          <w:sz w:val="16"/>
          <w:szCs w:val="16"/>
        </w:rPr>
      </w:pPr>
    </w:p>
    <w:p w14:paraId="2E5BD0B9"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 xml:space="preserve">Phylogeny </w:t>
      </w:r>
    </w:p>
    <w:p w14:paraId="13631EB4"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We constructed a phylogenetic tree of all KS domains proximal to a putative self-resistance gene from the identified 150 clusters (Figure 2 and S1a). Two thirds of the clusters are from Actinobacteria, and the rest from </w:t>
      </w:r>
      <w:proofErr w:type="spellStart"/>
      <w:r>
        <w:rPr>
          <w:rFonts w:ascii="Calibri" w:eastAsia="Calibri" w:hAnsi="Calibri" w:cs="Calibri"/>
          <w:sz w:val="16"/>
          <w:szCs w:val="16"/>
        </w:rPr>
        <w:t>Proteobacteria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Firmicutes</w:t>
      </w:r>
      <w:proofErr w:type="spellEnd"/>
      <w:r>
        <w:rPr>
          <w:rFonts w:ascii="Calibri" w:eastAsia="Calibri" w:hAnsi="Calibri" w:cs="Calibri"/>
          <w:sz w:val="16"/>
          <w:szCs w:val="16"/>
        </w:rPr>
        <w:t xml:space="preserve">, </w:t>
      </w:r>
      <w:proofErr w:type="gramStart"/>
      <w:r>
        <w:rPr>
          <w:rFonts w:ascii="Calibri" w:eastAsia="Calibri" w:hAnsi="Calibri" w:cs="Calibri"/>
          <w:sz w:val="16"/>
          <w:szCs w:val="16"/>
        </w:rPr>
        <w:t>Cyanobacteria</w:t>
      </w:r>
      <w:proofErr w:type="gramEnd"/>
      <w:r>
        <w:rPr>
          <w:rFonts w:ascii="Calibri" w:eastAsia="Calibri" w:hAnsi="Calibri" w:cs="Calibri"/>
          <w:sz w:val="16"/>
          <w:szCs w:val="16"/>
        </w:rPr>
        <w:t xml:space="preserve">. A few clusters are from </w:t>
      </w:r>
      <w:proofErr w:type="spellStart"/>
      <w:r>
        <w:rPr>
          <w:rFonts w:ascii="Calibri" w:eastAsia="Calibri" w:hAnsi="Calibri" w:cs="Calibri"/>
          <w:sz w:val="16"/>
          <w:szCs w:val="16"/>
        </w:rPr>
        <w:t>metagenomic</w:t>
      </w:r>
      <w:proofErr w:type="spellEnd"/>
      <w:r>
        <w:rPr>
          <w:rFonts w:ascii="Calibri" w:eastAsia="Calibri" w:hAnsi="Calibri" w:cs="Calibri"/>
          <w:sz w:val="16"/>
          <w:szCs w:val="16"/>
        </w:rPr>
        <w:t xml:space="preserve"> sequences. </w:t>
      </w:r>
      <w:commentRangeStart w:id="72"/>
      <w:r>
        <w:rPr>
          <w:rFonts w:ascii="Calibri" w:eastAsia="Calibri" w:hAnsi="Calibri" w:cs="Calibri"/>
          <w:sz w:val="16"/>
          <w:szCs w:val="16"/>
        </w:rPr>
        <w:t>We hypothesize that if a cluster was producing an antibiotic and thus conferring selective advantage, that cluster would likely have a close homolog, also harboring a homologous self-resistance gene</w:t>
      </w:r>
      <w:commentRangeEnd w:id="72"/>
      <w:r w:rsidR="009501DC">
        <w:rPr>
          <w:rStyle w:val="CommentReference"/>
        </w:rPr>
        <w:commentReference w:id="72"/>
      </w:r>
      <w:r>
        <w:rPr>
          <w:rFonts w:ascii="Calibri" w:eastAsia="Calibri" w:hAnsi="Calibri" w:cs="Calibri"/>
          <w:sz w:val="16"/>
          <w:szCs w:val="16"/>
        </w:rPr>
        <w:t xml:space="preserve">. Indeed, there are several clades, in which the KS domains cluster by the putative self-resistance gene. Looking more closely at the architecture of the PKS clusters, we identified sets of close homologs: clusters which harbor the same number of modules and same number and set of domains. Interestingly, although there are 15 clusters harboring a </w:t>
      </w:r>
      <w:proofErr w:type="spellStart"/>
      <w:r>
        <w:rPr>
          <w:rFonts w:ascii="Calibri" w:eastAsia="Calibri" w:hAnsi="Calibri" w:cs="Calibri"/>
          <w:sz w:val="16"/>
          <w:szCs w:val="16"/>
        </w:rPr>
        <w:t>gyrase</w:t>
      </w:r>
      <w:proofErr w:type="spellEnd"/>
      <w:r>
        <w:rPr>
          <w:rFonts w:ascii="Calibri" w:eastAsia="Calibri" w:hAnsi="Calibri" w:cs="Calibri"/>
          <w:sz w:val="16"/>
          <w:szCs w:val="16"/>
        </w:rPr>
        <w:t xml:space="preserve"> B gene, the respective proximal KS domains have low sequence similarity. Possible explanations are: (1) close homologs of these 15 clusters exist, but there is a sparse coverage of the sequence space thus far;  (2) </w:t>
      </w:r>
      <w:proofErr w:type="spellStart"/>
      <w:r>
        <w:rPr>
          <w:rFonts w:ascii="Calibri" w:eastAsia="Calibri" w:hAnsi="Calibri" w:cs="Calibri"/>
          <w:sz w:val="16"/>
          <w:szCs w:val="16"/>
        </w:rPr>
        <w:t>phylogenetically</w:t>
      </w:r>
      <w:proofErr w:type="spellEnd"/>
      <w:r>
        <w:rPr>
          <w:rFonts w:ascii="Calibri" w:eastAsia="Calibri" w:hAnsi="Calibri" w:cs="Calibri"/>
          <w:sz w:val="16"/>
          <w:szCs w:val="16"/>
        </w:rPr>
        <w:t xml:space="preserve"> distant type I PKS clusters target </w:t>
      </w:r>
      <w:proofErr w:type="spellStart"/>
      <w:r>
        <w:rPr>
          <w:rFonts w:ascii="Calibri" w:eastAsia="Calibri" w:hAnsi="Calibri" w:cs="Calibri"/>
          <w:sz w:val="16"/>
          <w:szCs w:val="16"/>
        </w:rPr>
        <w:t>gyrase</w:t>
      </w:r>
      <w:proofErr w:type="spellEnd"/>
      <w:r>
        <w:rPr>
          <w:rFonts w:ascii="Calibri" w:eastAsia="Calibri" w:hAnsi="Calibri" w:cs="Calibri"/>
          <w:sz w:val="16"/>
          <w:szCs w:val="16"/>
        </w:rPr>
        <w:t xml:space="preserve"> </w:t>
      </w:r>
      <w:proofErr w:type="gramStart"/>
      <w:r>
        <w:rPr>
          <w:rFonts w:ascii="Calibri" w:eastAsia="Calibri" w:hAnsi="Calibri" w:cs="Calibri"/>
          <w:sz w:val="16"/>
          <w:szCs w:val="16"/>
        </w:rPr>
        <w:t>B ;</w:t>
      </w:r>
      <w:proofErr w:type="gramEnd"/>
      <w:r>
        <w:rPr>
          <w:rFonts w:ascii="Calibri" w:eastAsia="Calibri" w:hAnsi="Calibri" w:cs="Calibri"/>
          <w:sz w:val="16"/>
          <w:szCs w:val="16"/>
        </w:rPr>
        <w:t xml:space="preserve"> or (3) there are no type I PKS clusters harboring a self-resistance </w:t>
      </w:r>
      <w:proofErr w:type="spellStart"/>
      <w:r>
        <w:rPr>
          <w:rFonts w:ascii="Calibri" w:eastAsia="Calibri" w:hAnsi="Calibri" w:cs="Calibri"/>
          <w:sz w:val="16"/>
          <w:szCs w:val="16"/>
        </w:rPr>
        <w:t>gyrase</w:t>
      </w:r>
      <w:proofErr w:type="spellEnd"/>
      <w:r>
        <w:rPr>
          <w:rFonts w:ascii="Calibri" w:eastAsia="Calibri" w:hAnsi="Calibri" w:cs="Calibri"/>
          <w:sz w:val="16"/>
          <w:szCs w:val="16"/>
        </w:rPr>
        <w:t xml:space="preserve"> B gene and all clusters we identified are false positives.  </w:t>
      </w:r>
    </w:p>
    <w:p w14:paraId="5C9D9C88" w14:textId="77777777" w:rsidR="0069569E" w:rsidRDefault="0069569E">
      <w:pPr>
        <w:widowControl w:val="0"/>
        <w:rPr>
          <w:rFonts w:ascii="Calibri" w:eastAsia="Calibri" w:hAnsi="Calibri" w:cs="Calibri"/>
          <w:b/>
          <w:sz w:val="16"/>
          <w:szCs w:val="16"/>
        </w:rPr>
      </w:pPr>
    </w:p>
    <w:p w14:paraId="258AEFA4"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Coevolution</w:t>
      </w:r>
    </w:p>
    <w:p w14:paraId="5E181F13"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We previously used co-evolution analyses to detect coevolution and gene swap events in domains of type II PKS clusters (REF). We showed that the core KS and chain length factor (CLF) domain is a well conserved pair in type II PKS clusters and that it has coevolved: when two KSs from different NCBI records have high sequence identity, their corresponding CLFs also have high sequence identity, and when two KSs have low sequence identity, their corresponding CLFs also have low sequence identity. </w:t>
      </w:r>
    </w:p>
    <w:p w14:paraId="5E6CF417" w14:textId="77777777" w:rsidR="0069569E" w:rsidRDefault="00121FC4">
      <w:pPr>
        <w:widowControl w:val="0"/>
        <w:rPr>
          <w:rFonts w:ascii="Calibri" w:eastAsia="Calibri" w:hAnsi="Calibri" w:cs="Calibri"/>
          <w:color w:val="000000"/>
          <w:sz w:val="16"/>
          <w:szCs w:val="16"/>
        </w:rPr>
      </w:pPr>
      <w:r>
        <w:rPr>
          <w:rFonts w:ascii="Calibri" w:eastAsia="Calibri" w:hAnsi="Calibri" w:cs="Calibri"/>
          <w:sz w:val="16"/>
          <w:szCs w:val="16"/>
        </w:rPr>
        <w:t xml:space="preserve">In this study, we extended this approach to test if a KS domain coevolved with a putative self-resistance gene by comparing pairwise protein identity scores between pairs of homologs. We hypothesized that there will be a high correlation of KS sequence identities and the corresponding putative self-resistance protein identities, provided that the putative self-resistance gene is indeed providing protection to the bacterial producer from the biosynthesized antibiotic. However, there are several caveats of using coevolution of KS domains and self-resistance gene as a metric for presence of a self-resistance gene in a PKS cluster: the KS might have been horizontally gene transferred, which </w:t>
      </w:r>
      <w:commentRangeStart w:id="73"/>
      <w:r>
        <w:rPr>
          <w:rFonts w:ascii="Calibri" w:eastAsia="Calibri" w:hAnsi="Calibri" w:cs="Calibri"/>
          <w:sz w:val="16"/>
          <w:szCs w:val="16"/>
        </w:rPr>
        <w:t>could result both in false positive and false negative results</w:t>
      </w:r>
      <w:commentRangeEnd w:id="73"/>
      <w:r w:rsidR="009501DC">
        <w:rPr>
          <w:rStyle w:val="CommentReference"/>
        </w:rPr>
        <w:commentReference w:id="73"/>
      </w:r>
      <w:r>
        <w:rPr>
          <w:rFonts w:ascii="Calibri" w:eastAsia="Calibri" w:hAnsi="Calibri" w:cs="Calibri"/>
          <w:sz w:val="16"/>
          <w:szCs w:val="16"/>
        </w:rPr>
        <w:t>. With that caveat in mind, we first evaluated the co-evolution approach on the positive data set. For each family of self-resistance genes, we combined type I PKS clusters where the function of that gene was characterized (Table 1), and those where the gene was</w:t>
      </w:r>
      <w:r>
        <w:rPr>
          <w:rFonts w:ascii="Calibri" w:eastAsia="Calibri" w:hAnsi="Calibri" w:cs="Calibri"/>
          <w:color w:val="000000"/>
          <w:sz w:val="16"/>
          <w:szCs w:val="16"/>
        </w:rPr>
        <w:t xml:space="preserve"> hypothesized to provide self-resistance, yet not experimentally validated (</w:t>
      </w:r>
      <w:proofErr w:type="spellStart"/>
      <w:r>
        <w:rPr>
          <w:rFonts w:ascii="Calibri" w:eastAsia="Calibri" w:hAnsi="Calibri" w:cs="Calibri"/>
          <w:color w:val="000000"/>
          <w:sz w:val="16"/>
          <w:szCs w:val="16"/>
        </w:rPr>
        <w:t>salinosporamide</w:t>
      </w:r>
      <w:proofErr w:type="spellEnd"/>
      <w:r>
        <w:rPr>
          <w:rFonts w:ascii="Calibri" w:eastAsia="Calibri" w:hAnsi="Calibri" w:cs="Calibri"/>
          <w:color w:val="000000"/>
          <w:sz w:val="16"/>
          <w:szCs w:val="16"/>
        </w:rPr>
        <w:t xml:space="preserve"> beta subunit inhibitors: </w:t>
      </w:r>
      <w:proofErr w:type="spellStart"/>
      <w:r>
        <w:rPr>
          <w:rFonts w:ascii="Calibri" w:eastAsia="Calibri" w:hAnsi="Calibri" w:cs="Calibri"/>
          <w:color w:val="000000"/>
          <w:sz w:val="16"/>
          <w:szCs w:val="16"/>
        </w:rPr>
        <w:t>cinnabaramide</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3366"/>
          <w:sz w:val="16"/>
          <w:szCs w:val="16"/>
        </w:rPr>
        <w:t>clarexpoxcin</w:t>
      </w:r>
      <w:proofErr w:type="spellEnd"/>
      <w:r>
        <w:rPr>
          <w:rFonts w:ascii="Calibri" w:eastAsia="Calibri" w:hAnsi="Calibri" w:cs="Calibri"/>
          <w:color w:val="000000"/>
          <w:sz w:val="16"/>
          <w:szCs w:val="16"/>
        </w:rPr>
        <w:t xml:space="preserve">, and </w:t>
      </w:r>
      <w:proofErr w:type="spellStart"/>
      <w:r>
        <w:rPr>
          <w:rFonts w:ascii="Calibri" w:eastAsia="Calibri" w:hAnsi="Calibri" w:cs="Calibri"/>
          <w:color w:val="000000"/>
          <w:sz w:val="16"/>
          <w:szCs w:val="16"/>
        </w:rPr>
        <w:t>eponemycin</w:t>
      </w:r>
      <w:proofErr w:type="spellEnd"/>
      <w:r>
        <w:rPr>
          <w:rFonts w:ascii="Calibri" w:eastAsia="Calibri" w:hAnsi="Calibri" w:cs="Calibri"/>
          <w:color w:val="000000"/>
          <w:sz w:val="16"/>
          <w:szCs w:val="16"/>
        </w:rPr>
        <w:t>, Table S1). We then calculated a co-evolution score for each pair of clusters harboring self-resistance genes from the same family. As expected, sequence identities of KS domains and self-resistance proteins were highly correlated (Figure 3a). To further test this approach, we selected a KS-self-resistance gene distance cutoff of 5kb, 10kb, and &gt;50kb (to capture random pairs) and constructed a coevolution plot for each data set (Figure 3). Pairwise identities are colored by target. There is a strong correlation of pairwise KS and self-resistance genes identities on the 5kb plot (R</w:t>
      </w:r>
      <w:r>
        <w:rPr>
          <w:rFonts w:ascii="Calibri" w:eastAsia="Calibri" w:hAnsi="Calibri" w:cs="Calibri"/>
          <w:color w:val="000000"/>
          <w:sz w:val="16"/>
          <w:szCs w:val="16"/>
          <w:vertAlign w:val="superscript"/>
        </w:rPr>
        <w:t>2</w:t>
      </w:r>
      <w:r>
        <w:rPr>
          <w:rFonts w:ascii="Calibri" w:eastAsia="Calibri" w:hAnsi="Calibri" w:cs="Calibri"/>
          <w:color w:val="000000"/>
          <w:sz w:val="16"/>
          <w:szCs w:val="16"/>
        </w:rPr>
        <w:t xml:space="preserve"> = 0.73, p-value &lt; 0.001), which suggests that the KS and targets from these pairs coevolved. For the </w:t>
      </w:r>
      <w:proofErr w:type="spellStart"/>
      <w:r>
        <w:rPr>
          <w:rFonts w:ascii="Calibri" w:eastAsia="Calibri" w:hAnsi="Calibri" w:cs="Calibri"/>
          <w:color w:val="000000"/>
          <w:sz w:val="16"/>
          <w:szCs w:val="16"/>
        </w:rPr>
        <w:t>FabB</w:t>
      </w:r>
      <w:proofErr w:type="spellEnd"/>
      <w:r>
        <w:rPr>
          <w:rFonts w:ascii="Calibri" w:eastAsia="Calibri" w:hAnsi="Calibri" w:cs="Calibri"/>
          <w:color w:val="000000"/>
          <w:sz w:val="16"/>
          <w:szCs w:val="16"/>
        </w:rPr>
        <w:t>/F target, there is even a stronger KS-</w:t>
      </w:r>
      <w:proofErr w:type="spellStart"/>
      <w:r>
        <w:rPr>
          <w:rFonts w:ascii="Calibri" w:eastAsia="Calibri" w:hAnsi="Calibri" w:cs="Calibri"/>
          <w:color w:val="000000"/>
          <w:sz w:val="16"/>
          <w:szCs w:val="16"/>
        </w:rPr>
        <w:t>FabB</w:t>
      </w:r>
      <w:proofErr w:type="spellEnd"/>
      <w:r>
        <w:rPr>
          <w:rFonts w:ascii="Calibri" w:eastAsia="Calibri" w:hAnsi="Calibri" w:cs="Calibri"/>
          <w:color w:val="000000"/>
          <w:sz w:val="16"/>
          <w:szCs w:val="16"/>
        </w:rPr>
        <w:t xml:space="preserve">/F correlation, and most of these clusters harboring a </w:t>
      </w:r>
      <w:proofErr w:type="spellStart"/>
      <w:r>
        <w:rPr>
          <w:rFonts w:ascii="Calibri" w:eastAsia="Calibri" w:hAnsi="Calibri" w:cs="Calibri"/>
          <w:color w:val="000000"/>
          <w:sz w:val="16"/>
          <w:szCs w:val="16"/>
        </w:rPr>
        <w:t>FabB</w:t>
      </w:r>
      <w:proofErr w:type="spellEnd"/>
      <w:r>
        <w:rPr>
          <w:rFonts w:ascii="Calibri" w:eastAsia="Calibri" w:hAnsi="Calibri" w:cs="Calibri"/>
          <w:color w:val="000000"/>
          <w:sz w:val="16"/>
          <w:szCs w:val="16"/>
        </w:rPr>
        <w:t xml:space="preserve">/F gene are close homologs of </w:t>
      </w:r>
      <w:proofErr w:type="spellStart"/>
      <w:r>
        <w:rPr>
          <w:rFonts w:ascii="Calibri" w:eastAsia="Calibri" w:hAnsi="Calibri" w:cs="Calibri"/>
          <w:color w:val="000000"/>
          <w:sz w:val="16"/>
          <w:szCs w:val="16"/>
        </w:rPr>
        <w:t>thiolactomycin</w:t>
      </w:r>
      <w:proofErr w:type="spellEnd"/>
      <w:r>
        <w:rPr>
          <w:rFonts w:ascii="Calibri" w:eastAsia="Calibri" w:hAnsi="Calibri" w:cs="Calibri"/>
          <w:color w:val="000000"/>
          <w:sz w:val="16"/>
          <w:szCs w:val="16"/>
        </w:rPr>
        <w:t xml:space="preserve"> and </w:t>
      </w:r>
      <w:proofErr w:type="spellStart"/>
      <w:r>
        <w:rPr>
          <w:rFonts w:ascii="Calibri" w:eastAsia="Calibri" w:hAnsi="Calibri" w:cs="Calibri"/>
          <w:color w:val="000000"/>
          <w:sz w:val="16"/>
          <w:szCs w:val="16"/>
        </w:rPr>
        <w:t>thioteramide</w:t>
      </w:r>
      <w:proofErr w:type="spellEnd"/>
      <w:r>
        <w:rPr>
          <w:rFonts w:ascii="Calibri" w:eastAsia="Calibri" w:hAnsi="Calibri" w:cs="Calibri"/>
          <w:color w:val="000000"/>
          <w:sz w:val="16"/>
          <w:szCs w:val="16"/>
        </w:rPr>
        <w:t xml:space="preserve"> synthases, which further increases the confidence of using coevolution plots for discovering clusters harboring self-resistance genes. There is a slight shift of the on-diagonal group: </w:t>
      </w:r>
      <w:r>
        <w:rPr>
          <w:rFonts w:ascii="Calibri" w:eastAsia="Calibri" w:hAnsi="Calibri" w:cs="Calibri"/>
          <w:sz w:val="16"/>
          <w:szCs w:val="16"/>
        </w:rPr>
        <w:t xml:space="preserve">higher pairwise KS identity and lower pairwise self-resistance protein identity is generally observed. This phenomenon is possibly due to the fact that pairwise identities of KS pairs are calculated based on the KS domains only, not the entire protein sequences. KS domains are the most conserved PKS domains and do not contain more variable protein regions such as linkers, whereas the self-resistance protein sequence could be less constrained. </w:t>
      </w:r>
    </w:p>
    <w:p w14:paraId="14DD0E8B" w14:textId="77777777" w:rsidR="0069569E" w:rsidRDefault="00121FC4">
      <w:pPr>
        <w:rPr>
          <w:rFonts w:ascii="Calibri" w:eastAsia="Calibri" w:hAnsi="Calibri" w:cs="Calibri"/>
          <w:color w:val="000000"/>
          <w:sz w:val="16"/>
          <w:szCs w:val="16"/>
        </w:rPr>
      </w:pPr>
      <w:r>
        <w:rPr>
          <w:rFonts w:ascii="Calibri" w:eastAsia="Calibri" w:hAnsi="Calibri" w:cs="Calibri"/>
          <w:color w:val="000000"/>
          <w:sz w:val="16"/>
          <w:szCs w:val="16"/>
        </w:rPr>
        <w:t>Increasing the distance cutoff to 10kb and then to 20kb decreased the correlation coefficient from 0.73 to 0.69 and 0.64, respectively with p-value &lt; 0.001, suggesting that using a more stringent KS-self-resistance gene distance cutoff could reduce the false-discovery rate. Most importantly, increasing the cutoff to more than 50kb generated a plot with no significant correlation between the pairwise identities for all families of self-resistance genes (R</w:t>
      </w:r>
      <w:r>
        <w:rPr>
          <w:rFonts w:ascii="Calibri" w:eastAsia="Calibri" w:hAnsi="Calibri" w:cs="Calibri"/>
          <w:color w:val="000000"/>
          <w:sz w:val="16"/>
          <w:szCs w:val="16"/>
          <w:vertAlign w:val="superscript"/>
        </w:rPr>
        <w:t>2</w:t>
      </w:r>
      <w:r>
        <w:rPr>
          <w:rFonts w:ascii="Calibri" w:eastAsia="Calibri" w:hAnsi="Calibri" w:cs="Calibri"/>
          <w:color w:val="000000"/>
          <w:sz w:val="16"/>
          <w:szCs w:val="16"/>
        </w:rPr>
        <w:t xml:space="preserve"> = 0.19, p-value &lt; 0.001, Figure 3d).</w:t>
      </w:r>
    </w:p>
    <w:p w14:paraId="7F83AB75" w14:textId="77777777" w:rsidR="0069569E" w:rsidRDefault="00121FC4">
      <w:pPr>
        <w:widowControl w:val="0"/>
        <w:rPr>
          <w:rFonts w:ascii="Calibri" w:eastAsia="Calibri" w:hAnsi="Calibri" w:cs="Calibri"/>
          <w:sz w:val="16"/>
          <w:szCs w:val="16"/>
        </w:rPr>
      </w:pPr>
      <w:r>
        <w:rPr>
          <w:rFonts w:ascii="Calibri" w:eastAsia="Calibri" w:hAnsi="Calibri" w:cs="Calibri"/>
          <w:color w:val="000000"/>
          <w:sz w:val="16"/>
          <w:szCs w:val="16"/>
        </w:rPr>
        <w:t xml:space="preserve">For each cluster, we calculated a coevolution score by averaging all distances to the diagonal of that cluster with all of its pairs. </w:t>
      </w:r>
      <w:r>
        <w:rPr>
          <w:rFonts w:ascii="Calibri" w:eastAsia="Calibri" w:hAnsi="Calibri" w:cs="Calibri"/>
          <w:sz w:val="16"/>
          <w:szCs w:val="16"/>
        </w:rPr>
        <w:t xml:space="preserve">The lower the coevolution score, the more partners this cluster has as on-diagonal group of pairwise data points, which would translate in higher confidence that the putative self-resistance gene coevolved with the KS and is thus the self-resistance gene in that cluster. </w:t>
      </w:r>
    </w:p>
    <w:p w14:paraId="795593D9"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An interesting feature of the coevolution plots is the stripes pattern for some of the targets, like ACCB: there are diverse pairwise KS identities for the same value of self-resistance protein identities. This pattern indicates that the self-resistance gene does not coevolve with the KS gene. As a result, other factors should be taken into account when prioritizing a cluster based on a coevolution score alone.</w:t>
      </w:r>
    </w:p>
    <w:p w14:paraId="6315DED8" w14:textId="77777777" w:rsidR="0069569E" w:rsidRDefault="0069569E">
      <w:pPr>
        <w:widowControl w:val="0"/>
        <w:rPr>
          <w:rFonts w:ascii="Calibri" w:eastAsia="Calibri" w:hAnsi="Calibri" w:cs="Calibri"/>
          <w:sz w:val="16"/>
          <w:szCs w:val="16"/>
        </w:rPr>
      </w:pPr>
    </w:p>
    <w:p w14:paraId="5912FDC7"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Ranking clusters</w:t>
      </w:r>
    </w:p>
    <w:p w14:paraId="489E980E" w14:textId="1AFC9EA4"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In order to select the most interesting and useful clusters which could encode a compound with antibiotic activity, we developed a </w:t>
      </w:r>
      <w:commentRangeStart w:id="74"/>
      <w:r>
        <w:rPr>
          <w:rFonts w:ascii="Calibri" w:eastAsia="Calibri" w:hAnsi="Calibri" w:cs="Calibri"/>
          <w:sz w:val="16"/>
          <w:szCs w:val="16"/>
        </w:rPr>
        <w:t xml:space="preserve">scoring scheme </w:t>
      </w:r>
      <w:commentRangeEnd w:id="74"/>
      <w:r>
        <w:rPr>
          <w:rStyle w:val="CommentReference"/>
        </w:rPr>
        <w:commentReference w:id="74"/>
      </w:r>
      <w:r>
        <w:rPr>
          <w:rFonts w:ascii="Calibri" w:eastAsia="Calibri" w:hAnsi="Calibri" w:cs="Calibri"/>
          <w:sz w:val="16"/>
          <w:szCs w:val="16"/>
        </w:rPr>
        <w:t xml:space="preserve">based on (1) distance, (2) presence of a “housekeeping” copy, (3) coevolution score, (4) presence of close homologs, and (5) ubiquity of the target, which attributed a score between 0 and 70 to each cluster and ranked them based on this score. </w:t>
      </w:r>
      <w:ins w:id="75" w:author="Gergana Vandova" w:date="2019-05-05T22:28:00Z">
        <w:r w:rsidR="00301B07">
          <w:rPr>
            <w:rFonts w:ascii="Calibri" w:eastAsia="Calibri" w:hAnsi="Calibri" w:cs="Calibri"/>
            <w:sz w:val="16"/>
            <w:szCs w:val="16"/>
          </w:rPr>
          <w:t xml:space="preserve">The </w:t>
        </w:r>
        <w:proofErr w:type="gramStart"/>
        <w:r w:rsidR="00301B07">
          <w:rPr>
            <w:rFonts w:ascii="Calibri" w:eastAsia="Calibri" w:hAnsi="Calibri" w:cs="Calibri"/>
            <w:sz w:val="16"/>
            <w:szCs w:val="16"/>
          </w:rPr>
          <w:t>scoring</w:t>
        </w:r>
        <w:proofErr w:type="gramEnd"/>
        <w:r w:rsidR="00301B07">
          <w:rPr>
            <w:rFonts w:ascii="Calibri" w:eastAsia="Calibri" w:hAnsi="Calibri" w:cs="Calibri"/>
            <w:sz w:val="16"/>
            <w:szCs w:val="16"/>
          </w:rPr>
          <w:t xml:space="preserve"> scheme is described </w:t>
        </w:r>
      </w:ins>
      <w:ins w:id="76" w:author="Gergana Vandova" w:date="2019-05-05T22:29:00Z">
        <w:r w:rsidR="00301B07">
          <w:rPr>
            <w:rFonts w:ascii="Calibri" w:eastAsia="Calibri" w:hAnsi="Calibri" w:cs="Calibri"/>
            <w:sz w:val="16"/>
            <w:szCs w:val="16"/>
          </w:rPr>
          <w:t xml:space="preserve">in </w:t>
        </w:r>
      </w:ins>
      <w:ins w:id="77" w:author="Gergana Vandova" w:date="2019-05-05T22:28:00Z">
        <w:r w:rsidR="00301B07">
          <w:rPr>
            <w:rFonts w:ascii="Calibri" w:eastAsia="Calibri" w:hAnsi="Calibri" w:cs="Calibri"/>
            <w:sz w:val="16"/>
            <w:szCs w:val="16"/>
          </w:rPr>
          <w:t xml:space="preserve">Table S1. </w:t>
        </w:r>
      </w:ins>
      <w:r>
        <w:rPr>
          <w:rFonts w:ascii="Calibri" w:eastAsia="Calibri" w:hAnsi="Calibri" w:cs="Calibri"/>
          <w:sz w:val="16"/>
          <w:szCs w:val="16"/>
        </w:rPr>
        <w:t xml:space="preserve">As expected, most clusters from the positive set ranked high (Table S2) with scores between 40 and 70, except for </w:t>
      </w:r>
      <w:proofErr w:type="spellStart"/>
      <w:r>
        <w:rPr>
          <w:rFonts w:ascii="Calibri" w:eastAsia="Calibri" w:hAnsi="Calibri" w:cs="Calibri"/>
          <w:color w:val="000000"/>
          <w:sz w:val="16"/>
          <w:szCs w:val="16"/>
        </w:rPr>
        <w:t>kalimantacin</w:t>
      </w:r>
      <w:proofErr w:type="spellEnd"/>
      <w:r>
        <w:rPr>
          <w:rFonts w:ascii="Calibri" w:eastAsia="Calibri" w:hAnsi="Calibri" w:cs="Calibri"/>
          <w:color w:val="000000"/>
          <w:sz w:val="16"/>
          <w:szCs w:val="16"/>
        </w:rPr>
        <w:t>/</w:t>
      </w:r>
      <w:proofErr w:type="spellStart"/>
      <w:r>
        <w:rPr>
          <w:rFonts w:ascii="Calibri" w:eastAsia="Calibri" w:hAnsi="Calibri" w:cs="Calibri"/>
          <w:color w:val="000000"/>
          <w:sz w:val="16"/>
          <w:szCs w:val="16"/>
        </w:rPr>
        <w:t>batumin</w:t>
      </w:r>
      <w:proofErr w:type="spellEnd"/>
      <w:r>
        <w:rPr>
          <w:rFonts w:ascii="Calibri" w:eastAsia="Calibri" w:hAnsi="Calibri" w:cs="Calibri"/>
          <w:color w:val="000000"/>
          <w:sz w:val="16"/>
          <w:szCs w:val="16"/>
        </w:rPr>
        <w:t xml:space="preserve">, which received a score of </w:t>
      </w:r>
      <w:commentRangeStart w:id="78"/>
      <w:r>
        <w:rPr>
          <w:rFonts w:ascii="Calibri" w:eastAsia="Calibri" w:hAnsi="Calibri" w:cs="Calibri"/>
          <w:color w:val="000000"/>
          <w:sz w:val="16"/>
          <w:szCs w:val="16"/>
        </w:rPr>
        <w:t>15</w:t>
      </w:r>
      <w:commentRangeEnd w:id="78"/>
      <w:r>
        <w:commentReference w:id="78"/>
      </w:r>
      <w:r>
        <w:rPr>
          <w:rFonts w:ascii="Calibri" w:eastAsia="Calibri" w:hAnsi="Calibri" w:cs="Calibri"/>
          <w:color w:val="000000"/>
          <w:sz w:val="16"/>
          <w:szCs w:val="16"/>
        </w:rPr>
        <w:t xml:space="preserve">. We listed </w:t>
      </w:r>
      <w:r>
        <w:rPr>
          <w:rFonts w:ascii="Calibri" w:eastAsia="Calibri" w:hAnsi="Calibri" w:cs="Calibri"/>
          <w:sz w:val="16"/>
          <w:szCs w:val="16"/>
        </w:rPr>
        <w:t>the top–ranking orphan clusters in Table 3.</w:t>
      </w:r>
    </w:p>
    <w:p w14:paraId="073C25FC" w14:textId="77777777" w:rsidR="0069569E" w:rsidRDefault="0069569E">
      <w:pPr>
        <w:widowControl w:val="0"/>
        <w:rPr>
          <w:rFonts w:ascii="Calibri" w:eastAsia="Calibri" w:hAnsi="Calibri" w:cs="Calibri"/>
          <w:sz w:val="16"/>
          <w:szCs w:val="16"/>
        </w:rPr>
      </w:pPr>
    </w:p>
    <w:p w14:paraId="2989E04F"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Type I PKS catalog application</w:t>
      </w:r>
    </w:p>
    <w:p w14:paraId="296EED2C"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lastRenderedPageBreak/>
        <w:t>Our approach for searching type I PKS clusters harboring a putative self-resistance gene identified a total of 150 non-redundant PKSs and PKS/NRPS hybrids. Of them, we detected all characterized type I PKS clusters that harbor a self-resistance variant of the target and mapped them on the phylogenetic tree of KS domains proximal to those genes (Figure 2). This phylogenetic map provides the opportunity to either study structural analogs of known clusters, or explore orphan clusters for which the molecular structures of the encoded compounds are not known. Approximately 9% of these gene clusters encode a known natural product (TODO: map all known gene clusters on tree, not just the ones with a self-resistance gene); the rest are orphan PKS clusters with no known compound. Several clades lack any characterized cluster and could represent PKSs encoding new classes of polyketide antibiotics. For example, the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inhibibor</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mupirocin</w:t>
      </w:r>
      <w:proofErr w:type="spellEnd"/>
      <w:r>
        <w:rPr>
          <w:rFonts w:ascii="Calibri" w:eastAsia="Calibri" w:hAnsi="Calibri" w:cs="Calibri"/>
          <w:sz w:val="16"/>
          <w:szCs w:val="16"/>
        </w:rPr>
        <w:t xml:space="preserve"> belongs to a clade different that the one harboring most of the identified Ile-</w:t>
      </w:r>
      <w:proofErr w:type="spellStart"/>
      <w:r>
        <w:rPr>
          <w:rFonts w:ascii="Calibri" w:eastAsia="Calibri" w:hAnsi="Calibri" w:cs="Calibri"/>
          <w:sz w:val="16"/>
          <w:szCs w:val="16"/>
        </w:rPr>
        <w:t>tRNA</w:t>
      </w:r>
      <w:proofErr w:type="spellEnd"/>
      <w:r>
        <w:rPr>
          <w:rFonts w:ascii="Calibri" w:eastAsia="Calibri" w:hAnsi="Calibri" w:cs="Calibri"/>
          <w:sz w:val="16"/>
          <w:szCs w:val="16"/>
        </w:rPr>
        <w:t>-</w:t>
      </w:r>
      <w:proofErr w:type="spellStart"/>
      <w:r>
        <w:rPr>
          <w:rFonts w:ascii="Calibri" w:eastAsia="Calibri" w:hAnsi="Calibri" w:cs="Calibri"/>
          <w:sz w:val="16"/>
          <w:szCs w:val="16"/>
        </w:rPr>
        <w:t>synthetase</w:t>
      </w:r>
      <w:proofErr w:type="spellEnd"/>
      <w:r>
        <w:rPr>
          <w:rFonts w:ascii="Calibri" w:eastAsia="Calibri" w:hAnsi="Calibri" w:cs="Calibri"/>
          <w:sz w:val="16"/>
          <w:szCs w:val="16"/>
        </w:rPr>
        <w:t>-harboring clusters, which could encode a novel class of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inhibitor. Similarly, a group of BGCs encode beta proteasome, even though their proximal KS domains are not similar in sequence to that of </w:t>
      </w:r>
      <w:proofErr w:type="spellStart"/>
      <w:r>
        <w:rPr>
          <w:rFonts w:ascii="Calibri" w:eastAsia="Calibri" w:hAnsi="Calibri" w:cs="Calibri"/>
          <w:sz w:val="16"/>
          <w:szCs w:val="16"/>
        </w:rPr>
        <w:t>salinosporamide</w:t>
      </w:r>
      <w:proofErr w:type="spellEnd"/>
      <w:r>
        <w:rPr>
          <w:rFonts w:ascii="Calibri" w:eastAsia="Calibri" w:hAnsi="Calibri" w:cs="Calibri"/>
          <w:sz w:val="16"/>
          <w:szCs w:val="16"/>
        </w:rPr>
        <w:t xml:space="preserve"> synthase. They could produce a new class of beta </w:t>
      </w:r>
      <w:proofErr w:type="spellStart"/>
      <w:r>
        <w:rPr>
          <w:rFonts w:ascii="Calibri" w:eastAsia="Calibri" w:hAnsi="Calibri" w:cs="Calibri"/>
          <w:sz w:val="16"/>
          <w:szCs w:val="16"/>
        </w:rPr>
        <w:t>proteasomal</w:t>
      </w:r>
      <w:proofErr w:type="spellEnd"/>
      <w:r>
        <w:rPr>
          <w:rFonts w:ascii="Calibri" w:eastAsia="Calibri" w:hAnsi="Calibri" w:cs="Calibri"/>
          <w:sz w:val="16"/>
          <w:szCs w:val="16"/>
        </w:rPr>
        <w:t xml:space="preserve"> inhibitors. Furthermore, we have identified several homologs of </w:t>
      </w:r>
      <w:proofErr w:type="spellStart"/>
      <w:r>
        <w:rPr>
          <w:rFonts w:ascii="Calibri" w:eastAsia="Calibri" w:hAnsi="Calibri" w:cs="Calibri"/>
          <w:sz w:val="16"/>
          <w:szCs w:val="16"/>
        </w:rPr>
        <w:t>thiolactomycin</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thiotetramide</w:t>
      </w:r>
      <w:proofErr w:type="spellEnd"/>
      <w:r>
        <w:rPr>
          <w:rFonts w:ascii="Calibri" w:eastAsia="Calibri" w:hAnsi="Calibri" w:cs="Calibri"/>
          <w:sz w:val="16"/>
          <w:szCs w:val="16"/>
        </w:rPr>
        <w:t xml:space="preserve"> BGCs (Figure S1), which could be producing their analogs. Moreover, there are several </w:t>
      </w:r>
      <w:proofErr w:type="gramStart"/>
      <w:r>
        <w:rPr>
          <w:rFonts w:ascii="Calibri" w:eastAsia="Calibri" w:hAnsi="Calibri" w:cs="Calibri"/>
          <w:sz w:val="16"/>
          <w:szCs w:val="16"/>
        </w:rPr>
        <w:t>clusters which</w:t>
      </w:r>
      <w:proofErr w:type="gramEnd"/>
      <w:r>
        <w:rPr>
          <w:rFonts w:ascii="Calibri" w:eastAsia="Calibri" w:hAnsi="Calibri" w:cs="Calibri"/>
          <w:sz w:val="16"/>
          <w:szCs w:val="16"/>
        </w:rPr>
        <w:t xml:space="preserve"> harbor putative self-resistance proteins such as </w:t>
      </w:r>
      <w:proofErr w:type="spellStart"/>
      <w:r>
        <w:rPr>
          <w:rFonts w:ascii="Calibri" w:eastAsia="Calibri" w:hAnsi="Calibri" w:cs="Calibri"/>
          <w:sz w:val="16"/>
          <w:szCs w:val="16"/>
        </w:rPr>
        <w:t>Gyrase</w:t>
      </w:r>
      <w:proofErr w:type="spellEnd"/>
      <w:r>
        <w:rPr>
          <w:rFonts w:ascii="Calibri" w:eastAsia="Calibri" w:hAnsi="Calibri" w:cs="Calibri"/>
          <w:sz w:val="16"/>
          <w:szCs w:val="16"/>
        </w:rPr>
        <w:t xml:space="preserve"> B and Elongation factor </w:t>
      </w:r>
      <w:proofErr w:type="spellStart"/>
      <w:r>
        <w:rPr>
          <w:rFonts w:ascii="Calibri" w:eastAsia="Calibri" w:hAnsi="Calibri" w:cs="Calibri"/>
          <w:sz w:val="16"/>
          <w:szCs w:val="16"/>
        </w:rPr>
        <w:t>Tu</w:t>
      </w:r>
      <w:proofErr w:type="spellEnd"/>
      <w:r>
        <w:rPr>
          <w:rFonts w:ascii="Calibri" w:eastAsia="Calibri" w:hAnsi="Calibri" w:cs="Calibri"/>
          <w:sz w:val="16"/>
          <w:szCs w:val="16"/>
        </w:rPr>
        <w:t xml:space="preserve"> and DNA polymerase sliding clamp, which were not previously reported as self-resistance genes in type I PKS clusters. Moreover, ranking of the discovered clusters should aid the prioritization of useful and biologically active natural products and should guide the refactoring of these biosynthetic gene clusters in tractable heterologous hosts. Clusters from non-</w:t>
      </w:r>
      <w:proofErr w:type="spellStart"/>
      <w:r>
        <w:rPr>
          <w:rFonts w:ascii="Calibri" w:eastAsia="Calibri" w:hAnsi="Calibri" w:cs="Calibri"/>
          <w:sz w:val="16"/>
          <w:szCs w:val="16"/>
        </w:rPr>
        <w:t>actinobacterial</w:t>
      </w:r>
      <w:proofErr w:type="spellEnd"/>
      <w:r>
        <w:rPr>
          <w:rFonts w:ascii="Calibri" w:eastAsia="Calibri" w:hAnsi="Calibri" w:cs="Calibri"/>
          <w:sz w:val="16"/>
          <w:szCs w:val="16"/>
        </w:rPr>
        <w:t xml:space="preserve"> origin, such as from </w:t>
      </w:r>
      <w:proofErr w:type="spellStart"/>
      <w:r>
        <w:rPr>
          <w:rFonts w:ascii="Calibri" w:eastAsia="Calibri" w:hAnsi="Calibri" w:cs="Calibri"/>
          <w:sz w:val="16"/>
          <w:szCs w:val="16"/>
        </w:rPr>
        <w:t>Proteobacteria</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Firmicutes</w:t>
      </w:r>
      <w:proofErr w:type="spellEnd"/>
      <w:r>
        <w:rPr>
          <w:rFonts w:ascii="Calibri" w:eastAsia="Calibri" w:hAnsi="Calibri" w:cs="Calibri"/>
          <w:sz w:val="16"/>
          <w:szCs w:val="16"/>
        </w:rPr>
        <w:t>, are attractive for expression in tractable non-</w:t>
      </w:r>
      <w:proofErr w:type="spellStart"/>
      <w:r>
        <w:rPr>
          <w:rFonts w:ascii="Calibri" w:eastAsia="Calibri" w:hAnsi="Calibri" w:cs="Calibri"/>
          <w:sz w:val="16"/>
          <w:szCs w:val="16"/>
        </w:rPr>
        <w:t>actinobacterial</w:t>
      </w:r>
      <w:proofErr w:type="spellEnd"/>
      <w:r>
        <w:rPr>
          <w:rFonts w:ascii="Calibri" w:eastAsia="Calibri" w:hAnsi="Calibri" w:cs="Calibri"/>
          <w:sz w:val="16"/>
          <w:szCs w:val="16"/>
        </w:rPr>
        <w:t xml:space="preserve"> heterologous hosts, such as </w:t>
      </w:r>
      <w:r>
        <w:rPr>
          <w:rFonts w:ascii="Calibri" w:eastAsia="Calibri" w:hAnsi="Calibri" w:cs="Calibri"/>
          <w:i/>
          <w:sz w:val="16"/>
          <w:szCs w:val="16"/>
        </w:rPr>
        <w:t xml:space="preserve">E. coli </w:t>
      </w:r>
      <w:r>
        <w:rPr>
          <w:rFonts w:ascii="Calibri" w:eastAsia="Calibri" w:hAnsi="Calibri" w:cs="Calibri"/>
          <w:sz w:val="16"/>
          <w:szCs w:val="16"/>
        </w:rPr>
        <w:t xml:space="preserve">or </w:t>
      </w:r>
      <w:r>
        <w:rPr>
          <w:rFonts w:ascii="Calibri" w:eastAsia="Calibri" w:hAnsi="Calibri" w:cs="Calibri"/>
          <w:i/>
          <w:sz w:val="16"/>
          <w:szCs w:val="16"/>
        </w:rPr>
        <w:t xml:space="preserve">B. </w:t>
      </w:r>
      <w:proofErr w:type="spellStart"/>
      <w:r>
        <w:rPr>
          <w:rFonts w:ascii="Calibri" w:eastAsia="Calibri" w:hAnsi="Calibri" w:cs="Calibri"/>
          <w:i/>
          <w:sz w:val="16"/>
          <w:szCs w:val="16"/>
        </w:rPr>
        <w:t>subtilis</w:t>
      </w:r>
      <w:proofErr w:type="spellEnd"/>
      <w:r>
        <w:rPr>
          <w:rFonts w:ascii="Calibri" w:eastAsia="Calibri" w:hAnsi="Calibri" w:cs="Calibri"/>
          <w:i/>
          <w:sz w:val="16"/>
          <w:szCs w:val="16"/>
        </w:rPr>
        <w:t xml:space="preserve">, </w:t>
      </w:r>
      <w:r>
        <w:rPr>
          <w:rFonts w:ascii="Calibri" w:eastAsia="Calibri" w:hAnsi="Calibri" w:cs="Calibri"/>
          <w:sz w:val="16"/>
          <w:szCs w:val="16"/>
        </w:rPr>
        <w:t>respectively.</w:t>
      </w:r>
    </w:p>
    <w:p w14:paraId="1F8D8CD9"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Most importantly, our approach provides hypotheses about the potential function and mechanism of action of the encoded compounds of all identified BGCs and could provide a useful resource for antibiotic discovery. </w:t>
      </w:r>
    </w:p>
    <w:p w14:paraId="14612ED6" w14:textId="77777777" w:rsidR="0069569E" w:rsidRDefault="0069569E">
      <w:pPr>
        <w:widowControl w:val="0"/>
        <w:rPr>
          <w:rFonts w:ascii="Calibri" w:eastAsia="Calibri" w:hAnsi="Calibri" w:cs="Calibri"/>
          <w:b/>
          <w:sz w:val="16"/>
          <w:szCs w:val="16"/>
        </w:rPr>
      </w:pPr>
    </w:p>
    <w:p w14:paraId="6F4E7E96"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Extending the approach to other antibacterial drug targets</w:t>
      </w:r>
    </w:p>
    <w:p w14:paraId="315B3F32"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Since the traditional molecular targets for antibiotic discovery involved in DNA/RNA synthesis, protein synthesis, cell wall biosynthesis, and fatty acid biosynthesis have been over-mined without success, there is a need to characterize and discover underexplored and novel targets (Culp 2017). We hypothesized that a type I PKS cluster harboring a self-resistance variant of any of these underexplored targets could produce a compound that inhibits that target. We performed an extensive literature search to identify such kind of antibacterial targets by curating biosynthetic pathways of interest and the enzymes involved at each metabolic step, as well as antibacterial targets specific to multidrug resistant Gram-negative pathogens (REF). Furthermore, we searched </w:t>
      </w:r>
      <w:proofErr w:type="spellStart"/>
      <w:r>
        <w:rPr>
          <w:rFonts w:ascii="Calibri" w:eastAsia="Calibri" w:hAnsi="Calibri" w:cs="Calibri"/>
          <w:sz w:val="16"/>
          <w:szCs w:val="16"/>
        </w:rPr>
        <w:t>MIBiG</w:t>
      </w:r>
      <w:proofErr w:type="spellEnd"/>
      <w:r>
        <w:rPr>
          <w:rFonts w:ascii="Calibri" w:eastAsia="Calibri" w:hAnsi="Calibri" w:cs="Calibri"/>
          <w:sz w:val="16"/>
          <w:szCs w:val="16"/>
        </w:rPr>
        <w:t xml:space="preserve"> database for clusters harboring a potential self-resistance gene (Materials and Methods). We identified several BGCs with a known molecular target, which is co-localized with the biosynthetic genes, but is not experimentally validated to be the self-resistance gene (Table SX).  Combining both approaches, we curated a list of 92 targets from pathways of interest for antibacterial discovery. We applied our approach by mining NCBI records for these 92 genes and identified 225 clusters with a 5kb distance threshold between the KS and the putative self-resistance gene, and 572 clusters with a 10kb threshold. Out of the 92 targets, 55 were identified using a 5kb distance cutoff, and 73 using the 10kb distance cutoff. To be able to prioritize which of these clusters might encode compounds with antibacterial activity, we ranked them using the above-mentioned scoring approach (Table S1) and identified 134 clusters with a score of 50 or higher (Table S3). These high-ranking clusters harbor putative self-resistance genes involved primarily in fatty acid biosynthesis, </w:t>
      </w:r>
      <w:proofErr w:type="spellStart"/>
      <w:r>
        <w:rPr>
          <w:rFonts w:ascii="Calibri" w:eastAsia="Calibri" w:hAnsi="Calibri" w:cs="Calibri"/>
          <w:sz w:val="16"/>
          <w:szCs w:val="16"/>
        </w:rPr>
        <w:t>folate</w:t>
      </w:r>
      <w:proofErr w:type="spellEnd"/>
      <w:r>
        <w:rPr>
          <w:rFonts w:ascii="Calibri" w:eastAsia="Calibri" w:hAnsi="Calibri" w:cs="Calibri"/>
          <w:sz w:val="16"/>
          <w:szCs w:val="16"/>
        </w:rPr>
        <w:t xml:space="preserve"> biosynthesis, cell wall biosynthesis, protein synthesis, protein degradation, DNA/RNA synthesis, and </w:t>
      </w:r>
      <w:proofErr w:type="spellStart"/>
      <w:r>
        <w:rPr>
          <w:rFonts w:ascii="Calibri" w:eastAsia="Calibri" w:hAnsi="Calibri" w:cs="Calibri"/>
          <w:sz w:val="16"/>
          <w:szCs w:val="16"/>
        </w:rPr>
        <w:t>quinol</w:t>
      </w:r>
      <w:proofErr w:type="spellEnd"/>
      <w:r>
        <w:rPr>
          <w:rFonts w:ascii="Calibri" w:eastAsia="Calibri" w:hAnsi="Calibri" w:cs="Calibri"/>
          <w:sz w:val="16"/>
          <w:szCs w:val="16"/>
        </w:rPr>
        <w:t xml:space="preserve">/quinolone metabolism. Below we discuss a few interesting antibacterial targets and the clusters that harbor them. </w:t>
      </w:r>
    </w:p>
    <w:p w14:paraId="14944100" w14:textId="77777777" w:rsidR="0069569E" w:rsidRDefault="0069569E">
      <w:pPr>
        <w:widowControl w:val="0"/>
        <w:rPr>
          <w:rFonts w:ascii="Calibri" w:eastAsia="Calibri" w:hAnsi="Calibri" w:cs="Calibri"/>
          <w:sz w:val="16"/>
          <w:szCs w:val="16"/>
        </w:rPr>
      </w:pPr>
    </w:p>
    <w:p w14:paraId="168E5CB1" w14:textId="77777777" w:rsidR="0069569E" w:rsidRDefault="00121FC4">
      <w:pPr>
        <w:widowControl w:val="0"/>
        <w:rPr>
          <w:rFonts w:ascii="Calibri" w:eastAsia="Calibri" w:hAnsi="Calibri" w:cs="Calibri"/>
          <w:b/>
          <w:sz w:val="16"/>
          <w:szCs w:val="16"/>
        </w:rPr>
      </w:pPr>
      <w:proofErr w:type="spellStart"/>
      <w:r>
        <w:rPr>
          <w:rFonts w:ascii="Calibri" w:eastAsia="Calibri" w:hAnsi="Calibri" w:cs="Calibri"/>
          <w:b/>
          <w:sz w:val="16"/>
          <w:szCs w:val="16"/>
        </w:rPr>
        <w:t>Aminoacyl-tRNA</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synthetases</w:t>
      </w:r>
      <w:proofErr w:type="spellEnd"/>
      <w:r>
        <w:rPr>
          <w:rFonts w:ascii="Calibri" w:eastAsia="Calibri" w:hAnsi="Calibri" w:cs="Calibri"/>
          <w:b/>
          <w:sz w:val="16"/>
          <w:szCs w:val="16"/>
        </w:rPr>
        <w:t xml:space="preserve"> as antibacterial targets</w:t>
      </w:r>
    </w:p>
    <w:p w14:paraId="6E86B4E9"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There are several known natural polyketide inhibitors of </w:t>
      </w:r>
      <w:proofErr w:type="spellStart"/>
      <w:r>
        <w:rPr>
          <w:rFonts w:ascii="Calibri" w:eastAsia="Calibri" w:hAnsi="Calibri" w:cs="Calibri"/>
          <w:sz w:val="16"/>
          <w:szCs w:val="16"/>
        </w:rPr>
        <w:t>tRNA-synthetases</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highlight w:val="white"/>
        </w:rPr>
        <w:t>borrelidin</w:t>
      </w:r>
      <w:proofErr w:type="spellEnd"/>
      <w:r>
        <w:rPr>
          <w:rFonts w:ascii="Calibri" w:eastAsia="Calibri" w:hAnsi="Calibri" w:cs="Calibri"/>
          <w:sz w:val="16"/>
          <w:szCs w:val="16"/>
          <w:highlight w:val="white"/>
        </w:rPr>
        <w:t xml:space="preserve"> (</w:t>
      </w:r>
      <w:proofErr w:type="spellStart"/>
      <w:r>
        <w:rPr>
          <w:rFonts w:ascii="Calibri" w:eastAsia="Calibri" w:hAnsi="Calibri" w:cs="Calibri"/>
          <w:sz w:val="16"/>
          <w:szCs w:val="16"/>
          <w:highlight w:val="white"/>
        </w:rPr>
        <w:t>Thr-tRNA</w:t>
      </w:r>
      <w:proofErr w:type="spellEnd"/>
      <w:r>
        <w:rPr>
          <w:rFonts w:ascii="Calibri" w:eastAsia="Calibri" w:hAnsi="Calibri" w:cs="Calibri"/>
          <w:sz w:val="16"/>
          <w:szCs w:val="16"/>
          <w:highlight w:val="white"/>
        </w:rPr>
        <w:t xml:space="preserve"> </w:t>
      </w:r>
      <w:proofErr w:type="spellStart"/>
      <w:r>
        <w:rPr>
          <w:rFonts w:ascii="Calibri" w:eastAsia="Calibri" w:hAnsi="Calibri" w:cs="Calibri"/>
          <w:sz w:val="16"/>
          <w:szCs w:val="16"/>
          <w:highlight w:val="white"/>
        </w:rPr>
        <w:t>synthetase</w:t>
      </w:r>
      <w:proofErr w:type="spellEnd"/>
      <w:r>
        <w:rPr>
          <w:rFonts w:ascii="Calibri" w:eastAsia="Calibri" w:hAnsi="Calibri" w:cs="Calibri"/>
          <w:sz w:val="16"/>
          <w:szCs w:val="16"/>
          <w:highlight w:val="white"/>
        </w:rPr>
        <w:t xml:space="preserve"> inhibitor), </w:t>
      </w:r>
      <w:proofErr w:type="spellStart"/>
      <w:r>
        <w:rPr>
          <w:rFonts w:ascii="Calibri" w:eastAsia="Calibri" w:hAnsi="Calibri" w:cs="Calibri"/>
          <w:sz w:val="16"/>
          <w:szCs w:val="16"/>
          <w:highlight w:val="white"/>
        </w:rPr>
        <w:t>granaticin</w:t>
      </w:r>
      <w:proofErr w:type="spellEnd"/>
      <w:r>
        <w:rPr>
          <w:rFonts w:ascii="Calibri" w:eastAsia="Calibri" w:hAnsi="Calibri" w:cs="Calibri"/>
          <w:sz w:val="16"/>
          <w:szCs w:val="16"/>
          <w:highlight w:val="white"/>
        </w:rPr>
        <w:t xml:space="preserve"> (</w:t>
      </w:r>
      <w:proofErr w:type="spellStart"/>
      <w:r>
        <w:rPr>
          <w:rFonts w:ascii="Calibri" w:eastAsia="Calibri" w:hAnsi="Calibri" w:cs="Calibri"/>
          <w:sz w:val="16"/>
          <w:szCs w:val="16"/>
          <w:highlight w:val="white"/>
        </w:rPr>
        <w:t>Leucyl-tRNA</w:t>
      </w:r>
      <w:proofErr w:type="spellEnd"/>
      <w:r>
        <w:rPr>
          <w:rFonts w:ascii="Calibri" w:eastAsia="Calibri" w:hAnsi="Calibri" w:cs="Calibri"/>
          <w:sz w:val="16"/>
          <w:szCs w:val="16"/>
          <w:highlight w:val="white"/>
        </w:rPr>
        <w:t xml:space="preserve"> synthase inhibitor), </w:t>
      </w:r>
      <w:proofErr w:type="spellStart"/>
      <w:r>
        <w:rPr>
          <w:rFonts w:ascii="Calibri" w:eastAsia="Calibri" w:hAnsi="Calibri" w:cs="Calibri"/>
          <w:sz w:val="16"/>
          <w:szCs w:val="16"/>
          <w:highlight w:val="white"/>
        </w:rPr>
        <w:t>mupirocin</w:t>
      </w:r>
      <w:proofErr w:type="spellEnd"/>
      <w:r>
        <w:rPr>
          <w:rFonts w:ascii="Calibri" w:eastAsia="Calibri" w:hAnsi="Calibri" w:cs="Calibri"/>
          <w:sz w:val="16"/>
          <w:szCs w:val="16"/>
          <w:highlight w:val="white"/>
        </w:rPr>
        <w:t xml:space="preserve"> A, (</w:t>
      </w:r>
      <w:r>
        <w:rPr>
          <w:rFonts w:ascii="Calibri" w:eastAsia="Calibri" w:hAnsi="Calibri" w:cs="Calibri"/>
          <w:color w:val="000000"/>
          <w:sz w:val="16"/>
          <w:szCs w:val="16"/>
        </w:rPr>
        <w:t>Ile-</w:t>
      </w:r>
      <w:proofErr w:type="spellStart"/>
      <w:r>
        <w:rPr>
          <w:rFonts w:ascii="Calibri" w:eastAsia="Calibri" w:hAnsi="Calibri" w:cs="Calibri"/>
          <w:color w:val="000000"/>
          <w:sz w:val="16"/>
          <w:szCs w:val="16"/>
        </w:rPr>
        <w:t>tRNA</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synthetase</w:t>
      </w:r>
      <w:proofErr w:type="spellEnd"/>
      <w:r>
        <w:rPr>
          <w:rFonts w:ascii="Calibri" w:eastAsia="Calibri" w:hAnsi="Calibri" w:cs="Calibri"/>
          <w:sz w:val="16"/>
          <w:szCs w:val="16"/>
          <w:highlight w:val="white"/>
        </w:rPr>
        <w:t xml:space="preserve"> inhibitor), </w:t>
      </w:r>
      <w:proofErr w:type="spellStart"/>
      <w:r>
        <w:rPr>
          <w:rFonts w:ascii="Calibri" w:eastAsia="Calibri" w:hAnsi="Calibri" w:cs="Calibri"/>
          <w:sz w:val="16"/>
          <w:szCs w:val="16"/>
          <w:highlight w:val="white"/>
        </w:rPr>
        <w:t>reveromycin</w:t>
      </w:r>
      <w:proofErr w:type="spellEnd"/>
      <w:r>
        <w:rPr>
          <w:rFonts w:ascii="Calibri" w:eastAsia="Calibri" w:hAnsi="Calibri" w:cs="Calibri"/>
          <w:sz w:val="16"/>
          <w:szCs w:val="16"/>
          <w:highlight w:val="white"/>
        </w:rPr>
        <w:t>, (</w:t>
      </w:r>
      <w:r>
        <w:rPr>
          <w:rFonts w:ascii="Calibri" w:eastAsia="Calibri" w:hAnsi="Calibri" w:cs="Calibri"/>
          <w:color w:val="000000"/>
          <w:sz w:val="16"/>
          <w:szCs w:val="16"/>
        </w:rPr>
        <w:t>Ile-</w:t>
      </w:r>
      <w:proofErr w:type="spellStart"/>
      <w:r>
        <w:rPr>
          <w:rFonts w:ascii="Calibri" w:eastAsia="Calibri" w:hAnsi="Calibri" w:cs="Calibri"/>
          <w:color w:val="000000"/>
          <w:sz w:val="16"/>
          <w:szCs w:val="16"/>
        </w:rPr>
        <w:t>tRNA</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synthetase</w:t>
      </w:r>
      <w:proofErr w:type="spellEnd"/>
      <w:r>
        <w:rPr>
          <w:rFonts w:ascii="Calibri" w:eastAsia="Calibri" w:hAnsi="Calibri" w:cs="Calibri"/>
          <w:sz w:val="16"/>
          <w:szCs w:val="16"/>
          <w:highlight w:val="white"/>
        </w:rPr>
        <w:t xml:space="preserve"> inhibitor). Two of these, </w:t>
      </w:r>
      <w:proofErr w:type="spellStart"/>
      <w:r>
        <w:rPr>
          <w:rFonts w:ascii="Calibri" w:eastAsia="Calibri" w:hAnsi="Calibri" w:cs="Calibri"/>
          <w:sz w:val="16"/>
          <w:szCs w:val="16"/>
          <w:highlight w:val="white"/>
        </w:rPr>
        <w:t>mupirocin</w:t>
      </w:r>
      <w:proofErr w:type="spellEnd"/>
      <w:r>
        <w:rPr>
          <w:rFonts w:ascii="Calibri" w:eastAsia="Calibri" w:hAnsi="Calibri" w:cs="Calibri"/>
          <w:sz w:val="16"/>
          <w:szCs w:val="16"/>
          <w:highlight w:val="white"/>
        </w:rPr>
        <w:t xml:space="preserve"> and </w:t>
      </w:r>
      <w:proofErr w:type="spellStart"/>
      <w:r>
        <w:rPr>
          <w:rFonts w:ascii="Calibri" w:eastAsia="Calibri" w:hAnsi="Calibri" w:cs="Calibri"/>
          <w:sz w:val="16"/>
          <w:szCs w:val="16"/>
          <w:highlight w:val="white"/>
        </w:rPr>
        <w:t>borrelidin</w:t>
      </w:r>
      <w:proofErr w:type="spellEnd"/>
      <w:r>
        <w:rPr>
          <w:rFonts w:ascii="Calibri" w:eastAsia="Calibri" w:hAnsi="Calibri" w:cs="Calibri"/>
          <w:sz w:val="16"/>
          <w:szCs w:val="16"/>
          <w:highlight w:val="white"/>
        </w:rPr>
        <w:t xml:space="preserve">, harbor a self-resistance Ile- and </w:t>
      </w:r>
      <w:proofErr w:type="spellStart"/>
      <w:r>
        <w:rPr>
          <w:rFonts w:ascii="Calibri" w:eastAsia="Calibri" w:hAnsi="Calibri" w:cs="Calibri"/>
          <w:sz w:val="16"/>
          <w:szCs w:val="16"/>
          <w:highlight w:val="white"/>
        </w:rPr>
        <w:t>Thr</w:t>
      </w:r>
      <w:proofErr w:type="spellEnd"/>
      <w:r>
        <w:rPr>
          <w:rFonts w:ascii="Calibri" w:eastAsia="Calibri" w:hAnsi="Calibri" w:cs="Calibri"/>
          <w:sz w:val="16"/>
          <w:szCs w:val="16"/>
          <w:highlight w:val="white"/>
        </w:rPr>
        <w:t xml:space="preserve">- </w:t>
      </w:r>
      <w:proofErr w:type="spellStart"/>
      <w:r>
        <w:rPr>
          <w:rFonts w:ascii="Calibri" w:eastAsia="Calibri" w:hAnsi="Calibri" w:cs="Calibri"/>
          <w:sz w:val="16"/>
          <w:szCs w:val="16"/>
          <w:highlight w:val="white"/>
        </w:rPr>
        <w:t>tRNA</w:t>
      </w:r>
      <w:proofErr w:type="spellEnd"/>
      <w:r>
        <w:rPr>
          <w:rFonts w:ascii="Calibri" w:eastAsia="Calibri" w:hAnsi="Calibri" w:cs="Calibri"/>
          <w:sz w:val="16"/>
          <w:szCs w:val="16"/>
          <w:highlight w:val="white"/>
        </w:rPr>
        <w:t xml:space="preserve"> </w:t>
      </w:r>
      <w:proofErr w:type="spellStart"/>
      <w:r>
        <w:rPr>
          <w:rFonts w:ascii="Calibri" w:eastAsia="Calibri" w:hAnsi="Calibri" w:cs="Calibri"/>
          <w:sz w:val="16"/>
          <w:szCs w:val="16"/>
          <w:highlight w:val="white"/>
        </w:rPr>
        <w:t>synthetase</w:t>
      </w:r>
      <w:proofErr w:type="spellEnd"/>
      <w:r>
        <w:rPr>
          <w:rFonts w:ascii="Calibri" w:eastAsia="Calibri" w:hAnsi="Calibri" w:cs="Calibri"/>
          <w:sz w:val="16"/>
          <w:szCs w:val="16"/>
          <w:highlight w:val="white"/>
        </w:rPr>
        <w:t xml:space="preserve"> gene, respectively. </w:t>
      </w:r>
      <w:r>
        <w:rPr>
          <w:rFonts w:ascii="Calibri" w:eastAsia="Calibri" w:hAnsi="Calibri" w:cs="Calibri"/>
          <w:sz w:val="16"/>
          <w:szCs w:val="16"/>
        </w:rPr>
        <w:t xml:space="preserve">However, this class of </w:t>
      </w:r>
      <w:proofErr w:type="spellStart"/>
      <w:r>
        <w:rPr>
          <w:rFonts w:ascii="Calibri" w:eastAsia="Calibri" w:hAnsi="Calibri" w:cs="Calibri"/>
          <w:sz w:val="16"/>
          <w:szCs w:val="16"/>
        </w:rPr>
        <w:t>antibacterials</w:t>
      </w:r>
      <w:proofErr w:type="spellEnd"/>
      <w:r>
        <w:rPr>
          <w:rFonts w:ascii="Calibri" w:eastAsia="Calibri" w:hAnsi="Calibri" w:cs="Calibri"/>
          <w:sz w:val="16"/>
          <w:szCs w:val="16"/>
        </w:rPr>
        <w:t xml:space="preserve"> are usually (1) hard to penetrate the bacterial cell wall and enter the cell; (2) their targets are structurally very similar to eukaryotic </w:t>
      </w:r>
      <w:proofErr w:type="spellStart"/>
      <w:r>
        <w:rPr>
          <w:rFonts w:ascii="Calibri" w:eastAsia="Calibri" w:hAnsi="Calibri" w:cs="Calibri"/>
          <w:sz w:val="16"/>
          <w:szCs w:val="16"/>
        </w:rPr>
        <w:t>tRNA-synthetase</w:t>
      </w:r>
      <w:proofErr w:type="spellEnd"/>
      <w:r>
        <w:rPr>
          <w:rFonts w:ascii="Calibri" w:eastAsia="Calibri" w:hAnsi="Calibri" w:cs="Calibri"/>
          <w:sz w:val="16"/>
          <w:szCs w:val="16"/>
        </w:rPr>
        <w:t xml:space="preserve">, (3) some of these compounds show cross-reactivity against targets other than </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synthetases</w:t>
      </w:r>
      <w:proofErr w:type="spellEnd"/>
      <w:r>
        <w:rPr>
          <w:rFonts w:ascii="Calibri" w:eastAsia="Calibri" w:hAnsi="Calibri" w:cs="Calibri"/>
          <w:i/>
          <w:sz w:val="16"/>
          <w:szCs w:val="16"/>
          <w:highlight w:val="white"/>
        </w:rPr>
        <w:t xml:space="preserve">. </w:t>
      </w:r>
      <w:r>
        <w:rPr>
          <w:rFonts w:ascii="Calibri" w:eastAsia="Calibri" w:hAnsi="Calibri" w:cs="Calibri"/>
          <w:sz w:val="16"/>
          <w:szCs w:val="16"/>
        </w:rPr>
        <w:t xml:space="preserve"> </w:t>
      </w:r>
      <w:proofErr w:type="spellStart"/>
      <w:r>
        <w:rPr>
          <w:rFonts w:ascii="Calibri" w:eastAsia="Calibri" w:hAnsi="Calibri" w:cs="Calibri"/>
          <w:sz w:val="16"/>
          <w:szCs w:val="16"/>
        </w:rPr>
        <w:t>Mupirocin</w:t>
      </w:r>
      <w:proofErr w:type="spellEnd"/>
      <w:r>
        <w:rPr>
          <w:rFonts w:ascii="Calibri" w:eastAsia="Calibri" w:hAnsi="Calibri" w:cs="Calibri"/>
          <w:sz w:val="16"/>
          <w:szCs w:val="16"/>
        </w:rPr>
        <w:t xml:space="preserve"> is a naturally occurring Ile-</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inhibitor </w:t>
      </w:r>
      <w:r>
        <w:rPr>
          <w:rFonts w:ascii="Calibri" w:eastAsia="Calibri" w:hAnsi="Calibri" w:cs="Calibri"/>
          <w:sz w:val="16"/>
          <w:szCs w:val="16"/>
          <w:highlight w:val="white"/>
        </w:rPr>
        <w:t>produced by </w:t>
      </w:r>
      <w:r>
        <w:rPr>
          <w:rFonts w:ascii="Calibri" w:eastAsia="Calibri" w:hAnsi="Calibri" w:cs="Calibri"/>
          <w:i/>
          <w:sz w:val="16"/>
          <w:szCs w:val="16"/>
          <w:highlight w:val="white"/>
        </w:rPr>
        <w:t xml:space="preserve">Pseudomonas </w:t>
      </w:r>
      <w:proofErr w:type="spellStart"/>
      <w:r>
        <w:rPr>
          <w:rFonts w:ascii="Calibri" w:eastAsia="Calibri" w:hAnsi="Calibri" w:cs="Calibri"/>
          <w:i/>
          <w:sz w:val="16"/>
          <w:szCs w:val="16"/>
          <w:highlight w:val="white"/>
        </w:rPr>
        <w:t>fluorescens</w:t>
      </w:r>
      <w:proofErr w:type="spellEnd"/>
      <w:r>
        <w:rPr>
          <w:rFonts w:ascii="Calibri" w:eastAsia="Calibri" w:hAnsi="Calibri" w:cs="Calibri"/>
          <w:i/>
          <w:sz w:val="16"/>
          <w:szCs w:val="16"/>
          <w:highlight w:val="white"/>
        </w:rPr>
        <w:t> </w:t>
      </w:r>
      <w:r>
        <w:rPr>
          <w:rFonts w:ascii="Calibri" w:eastAsia="Calibri" w:hAnsi="Calibri" w:cs="Calibri"/>
          <w:sz w:val="16"/>
          <w:szCs w:val="16"/>
        </w:rPr>
        <w:t xml:space="preserve">and is the only </w:t>
      </w:r>
      <w:proofErr w:type="spellStart"/>
      <w:r>
        <w:rPr>
          <w:rFonts w:ascii="Calibri" w:eastAsia="Calibri" w:hAnsi="Calibri" w:cs="Calibri"/>
          <w:sz w:val="16"/>
          <w:szCs w:val="16"/>
        </w:rPr>
        <w:t>aminoacyl-tRNA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inhibitor used in clinic. We mined the NCBI database for all 20 </w:t>
      </w:r>
      <w:proofErr w:type="spellStart"/>
      <w:r>
        <w:rPr>
          <w:rFonts w:ascii="Calibri" w:eastAsia="Calibri" w:hAnsi="Calibri" w:cs="Calibri"/>
          <w:sz w:val="16"/>
          <w:szCs w:val="16"/>
        </w:rPr>
        <w:t>aminoacyl-tRNA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synthetases</w:t>
      </w:r>
      <w:proofErr w:type="spellEnd"/>
      <w:r>
        <w:rPr>
          <w:rFonts w:ascii="Calibri" w:eastAsia="Calibri" w:hAnsi="Calibri" w:cs="Calibri"/>
          <w:sz w:val="16"/>
          <w:szCs w:val="16"/>
        </w:rPr>
        <w:t xml:space="preserve"> and </w:t>
      </w:r>
      <w:r>
        <w:rPr>
          <w:rFonts w:ascii="Calibri" w:eastAsia="Calibri" w:hAnsi="Calibri" w:cs="Calibri"/>
          <w:color w:val="000000"/>
          <w:sz w:val="16"/>
          <w:szCs w:val="16"/>
        </w:rPr>
        <w:t xml:space="preserve">identified several high-scoring PKS clusters in </w:t>
      </w:r>
      <w:proofErr w:type="spellStart"/>
      <w:r>
        <w:rPr>
          <w:rFonts w:ascii="Calibri" w:eastAsia="Calibri" w:hAnsi="Calibri" w:cs="Calibri"/>
          <w:color w:val="000000"/>
          <w:sz w:val="16"/>
          <w:szCs w:val="16"/>
        </w:rPr>
        <w:t>Firmicutes</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Proteobacteria</w:t>
      </w:r>
      <w:proofErr w:type="spellEnd"/>
      <w:r>
        <w:rPr>
          <w:rFonts w:ascii="Calibri" w:eastAsia="Calibri" w:hAnsi="Calibri" w:cs="Calibri"/>
          <w:color w:val="000000"/>
          <w:sz w:val="16"/>
          <w:szCs w:val="16"/>
        </w:rPr>
        <w:t xml:space="preserve"> and Actinobacteria, harboring a putative </w:t>
      </w:r>
      <w:proofErr w:type="spellStart"/>
      <w:r>
        <w:rPr>
          <w:rFonts w:ascii="Calibri" w:eastAsia="Calibri" w:hAnsi="Calibri" w:cs="Calibri"/>
          <w:color w:val="000000"/>
          <w:sz w:val="16"/>
          <w:szCs w:val="16"/>
        </w:rPr>
        <w:t>tRNA</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synthetase</w:t>
      </w:r>
      <w:proofErr w:type="spellEnd"/>
      <w:r>
        <w:rPr>
          <w:rFonts w:ascii="Calibri" w:eastAsia="Calibri" w:hAnsi="Calibri" w:cs="Calibri"/>
          <w:color w:val="000000"/>
          <w:sz w:val="16"/>
          <w:szCs w:val="16"/>
        </w:rPr>
        <w:t xml:space="preserve"> (See Table S2).</w:t>
      </w:r>
    </w:p>
    <w:p w14:paraId="40D73AD7" w14:textId="77777777" w:rsidR="0069569E" w:rsidRDefault="00121FC4">
      <w:pPr>
        <w:rPr>
          <w:rFonts w:ascii="Calibri" w:eastAsia="Calibri" w:hAnsi="Calibri" w:cs="Calibri"/>
          <w:sz w:val="16"/>
          <w:szCs w:val="16"/>
        </w:rPr>
      </w:pPr>
      <w:r>
        <w:rPr>
          <w:rFonts w:ascii="Calibri" w:eastAsia="Calibri" w:hAnsi="Calibri" w:cs="Calibri"/>
          <w:sz w:val="16"/>
          <w:szCs w:val="16"/>
        </w:rPr>
        <w:t>A recently identified activity of bacterial Asp-</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Glu-tRNA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may provide yet unexplored antibacterial targets. Some bacteria do not have </w:t>
      </w:r>
      <w:proofErr w:type="spellStart"/>
      <w:r>
        <w:rPr>
          <w:rFonts w:ascii="Calibri" w:eastAsia="Calibri" w:hAnsi="Calibri" w:cs="Calibri"/>
          <w:sz w:val="16"/>
          <w:szCs w:val="16"/>
        </w:rPr>
        <w:t>Asn-tRNA</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Gln-tRNA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and instead, use Asp-</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Glu-tRNA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synthetases</w:t>
      </w:r>
      <w:proofErr w:type="spellEnd"/>
      <w:r>
        <w:rPr>
          <w:rFonts w:ascii="Calibri" w:eastAsia="Calibri" w:hAnsi="Calibri" w:cs="Calibri"/>
          <w:sz w:val="16"/>
          <w:szCs w:val="16"/>
        </w:rPr>
        <w:t xml:space="preserve"> to load </w:t>
      </w:r>
      <w:r>
        <w:rPr>
          <w:rFonts w:ascii="Calibri" w:eastAsia="Calibri" w:hAnsi="Calibri" w:cs="Calibri"/>
          <w:sz w:val="16"/>
          <w:szCs w:val="16"/>
          <w:highlight w:val="white"/>
        </w:rPr>
        <w:t xml:space="preserve">the </w:t>
      </w:r>
      <w:proofErr w:type="spellStart"/>
      <w:r>
        <w:rPr>
          <w:rFonts w:ascii="Calibri" w:eastAsia="Calibri" w:hAnsi="Calibri" w:cs="Calibri"/>
          <w:sz w:val="16"/>
          <w:szCs w:val="16"/>
          <w:highlight w:val="white"/>
        </w:rPr>
        <w:t>tRNA</w:t>
      </w:r>
      <w:r>
        <w:rPr>
          <w:rFonts w:ascii="Calibri" w:eastAsia="Calibri" w:hAnsi="Calibri" w:cs="Calibri"/>
          <w:sz w:val="16"/>
          <w:szCs w:val="16"/>
          <w:highlight w:val="white"/>
          <w:vertAlign w:val="superscript"/>
        </w:rPr>
        <w:t>Asn</w:t>
      </w:r>
      <w:proofErr w:type="spellEnd"/>
      <w:r>
        <w:rPr>
          <w:rFonts w:ascii="Calibri" w:eastAsia="Calibri" w:hAnsi="Calibri" w:cs="Calibri"/>
          <w:sz w:val="16"/>
          <w:szCs w:val="16"/>
          <w:highlight w:val="white"/>
        </w:rPr>
        <w:t xml:space="preserve"> and </w:t>
      </w:r>
      <w:proofErr w:type="spellStart"/>
      <w:r>
        <w:rPr>
          <w:rFonts w:ascii="Calibri" w:eastAsia="Calibri" w:hAnsi="Calibri" w:cs="Calibri"/>
          <w:sz w:val="16"/>
          <w:szCs w:val="16"/>
          <w:highlight w:val="white"/>
        </w:rPr>
        <w:t>tRNA</w:t>
      </w:r>
      <w:r>
        <w:rPr>
          <w:rFonts w:ascii="Calibri" w:eastAsia="Calibri" w:hAnsi="Calibri" w:cs="Calibri"/>
          <w:sz w:val="16"/>
          <w:szCs w:val="16"/>
          <w:highlight w:val="white"/>
          <w:vertAlign w:val="superscript"/>
        </w:rPr>
        <w:t>Gln</w:t>
      </w:r>
      <w:proofErr w:type="spellEnd"/>
      <w:r>
        <w:rPr>
          <w:rFonts w:ascii="Calibri" w:eastAsia="Calibri" w:hAnsi="Calibri" w:cs="Calibri"/>
          <w:sz w:val="16"/>
          <w:szCs w:val="16"/>
          <w:highlight w:val="white"/>
        </w:rPr>
        <w:t xml:space="preserve"> with Asp and </w:t>
      </w:r>
      <w:proofErr w:type="spellStart"/>
      <w:r>
        <w:rPr>
          <w:rFonts w:ascii="Calibri" w:eastAsia="Calibri" w:hAnsi="Calibri" w:cs="Calibri"/>
          <w:sz w:val="16"/>
          <w:szCs w:val="16"/>
          <w:highlight w:val="white"/>
        </w:rPr>
        <w:t>Glu</w:t>
      </w:r>
      <w:proofErr w:type="spellEnd"/>
      <w:r>
        <w:rPr>
          <w:rFonts w:ascii="Calibri" w:eastAsia="Calibri" w:hAnsi="Calibri" w:cs="Calibri"/>
          <w:sz w:val="16"/>
          <w:szCs w:val="16"/>
          <w:highlight w:val="white"/>
        </w:rPr>
        <w:t xml:space="preserve"> respectively. The mischarged </w:t>
      </w:r>
      <w:proofErr w:type="spellStart"/>
      <w:r>
        <w:rPr>
          <w:rFonts w:ascii="Calibri" w:eastAsia="Calibri" w:hAnsi="Calibri" w:cs="Calibri"/>
          <w:sz w:val="16"/>
          <w:szCs w:val="16"/>
          <w:highlight w:val="white"/>
        </w:rPr>
        <w:t>tRNA</w:t>
      </w:r>
      <w:proofErr w:type="spellEnd"/>
      <w:r>
        <w:rPr>
          <w:rFonts w:ascii="Calibri" w:eastAsia="Calibri" w:hAnsi="Calibri" w:cs="Calibri"/>
          <w:sz w:val="16"/>
          <w:szCs w:val="16"/>
          <w:highlight w:val="white"/>
        </w:rPr>
        <w:t xml:space="preserve"> molecules are then converted to </w:t>
      </w:r>
      <w:proofErr w:type="spellStart"/>
      <w:r>
        <w:rPr>
          <w:rFonts w:ascii="Calibri" w:eastAsia="Calibri" w:hAnsi="Calibri" w:cs="Calibri"/>
          <w:sz w:val="16"/>
          <w:szCs w:val="16"/>
          <w:highlight w:val="white"/>
        </w:rPr>
        <w:t>Asn-tRNA</w:t>
      </w:r>
      <w:r>
        <w:rPr>
          <w:rFonts w:ascii="Calibri" w:eastAsia="Calibri" w:hAnsi="Calibri" w:cs="Calibri"/>
          <w:sz w:val="16"/>
          <w:szCs w:val="16"/>
          <w:highlight w:val="white"/>
          <w:vertAlign w:val="superscript"/>
        </w:rPr>
        <w:t>Asn</w:t>
      </w:r>
      <w:proofErr w:type="spellEnd"/>
      <w:r>
        <w:rPr>
          <w:rFonts w:ascii="Calibri" w:eastAsia="Calibri" w:hAnsi="Calibri" w:cs="Calibri"/>
          <w:sz w:val="16"/>
          <w:szCs w:val="16"/>
          <w:highlight w:val="white"/>
        </w:rPr>
        <w:t xml:space="preserve"> and </w:t>
      </w:r>
      <w:proofErr w:type="spellStart"/>
      <w:r>
        <w:rPr>
          <w:rFonts w:ascii="Calibri" w:eastAsia="Calibri" w:hAnsi="Calibri" w:cs="Calibri"/>
          <w:sz w:val="16"/>
          <w:szCs w:val="16"/>
          <w:highlight w:val="white"/>
        </w:rPr>
        <w:t>Gln-tRNA</w:t>
      </w:r>
      <w:r>
        <w:rPr>
          <w:rFonts w:ascii="Calibri" w:eastAsia="Calibri" w:hAnsi="Calibri" w:cs="Calibri"/>
          <w:sz w:val="16"/>
          <w:szCs w:val="16"/>
          <w:highlight w:val="white"/>
          <w:vertAlign w:val="superscript"/>
        </w:rPr>
        <w:t>Gln</w:t>
      </w:r>
      <w:proofErr w:type="spellEnd"/>
      <w:r>
        <w:rPr>
          <w:rFonts w:ascii="Calibri" w:eastAsia="Calibri" w:hAnsi="Calibri" w:cs="Calibri"/>
          <w:sz w:val="16"/>
          <w:szCs w:val="16"/>
          <w:highlight w:val="white"/>
        </w:rPr>
        <w:t> and used in translation</w:t>
      </w:r>
      <w:r>
        <w:rPr>
          <w:rFonts w:ascii="Calibri" w:eastAsia="Calibri" w:hAnsi="Calibri" w:cs="Calibri"/>
          <w:sz w:val="16"/>
          <w:szCs w:val="16"/>
        </w:rPr>
        <w:t xml:space="preserve">. These </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synthetases</w:t>
      </w:r>
      <w:proofErr w:type="spellEnd"/>
      <w:r>
        <w:rPr>
          <w:rFonts w:ascii="Calibri" w:eastAsia="Calibri" w:hAnsi="Calibri" w:cs="Calibri"/>
          <w:sz w:val="16"/>
          <w:szCs w:val="16"/>
        </w:rPr>
        <w:t xml:space="preserve"> are structurally dissimilar from the canonical Asp-</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Glu-tRNA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w:t>
      </w:r>
      <w:proofErr w:type="spellEnd"/>
      <w:r>
        <w:rPr>
          <w:rFonts w:ascii="Calibri" w:eastAsia="Calibri" w:hAnsi="Calibri" w:cs="Calibri"/>
          <w:sz w:val="16"/>
          <w:szCs w:val="16"/>
        </w:rPr>
        <w:t xml:space="preserve"> (Salazar et al 2003). Since they are also very different from eukaryotic </w:t>
      </w:r>
      <w:proofErr w:type="spellStart"/>
      <w:r>
        <w:rPr>
          <w:rFonts w:ascii="Calibri" w:eastAsia="Calibri" w:hAnsi="Calibri" w:cs="Calibri"/>
          <w:sz w:val="16"/>
          <w:szCs w:val="16"/>
        </w:rPr>
        <w:t>tRNA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synthetases</w:t>
      </w:r>
      <w:proofErr w:type="spellEnd"/>
      <w:r>
        <w:rPr>
          <w:rFonts w:ascii="Calibri" w:eastAsia="Calibri" w:hAnsi="Calibri" w:cs="Calibri"/>
          <w:sz w:val="16"/>
          <w:szCs w:val="16"/>
        </w:rPr>
        <w:t xml:space="preserve">, they are attractive antibacterial targets. </w:t>
      </w:r>
    </w:p>
    <w:p w14:paraId="1BF92F09" w14:textId="77777777" w:rsidR="0069569E" w:rsidRDefault="00121FC4">
      <w:pPr>
        <w:rPr>
          <w:rFonts w:ascii="Calibri" w:eastAsia="Calibri" w:hAnsi="Calibri" w:cs="Calibri"/>
          <w:sz w:val="16"/>
          <w:szCs w:val="16"/>
        </w:rPr>
      </w:pPr>
      <w:r>
        <w:rPr>
          <w:rFonts w:ascii="Calibri" w:eastAsia="Calibri" w:hAnsi="Calibri" w:cs="Calibri"/>
          <w:sz w:val="16"/>
          <w:szCs w:val="16"/>
        </w:rPr>
        <w:t xml:space="preserve">One of the high-scoring clusters in </w:t>
      </w:r>
      <w:proofErr w:type="spellStart"/>
      <w:r>
        <w:rPr>
          <w:rFonts w:ascii="Calibri" w:eastAsia="Calibri" w:hAnsi="Calibri" w:cs="Calibri"/>
          <w:i/>
          <w:color w:val="000000"/>
          <w:sz w:val="16"/>
          <w:szCs w:val="16"/>
        </w:rPr>
        <w:t>Paenibacillus</w:t>
      </w:r>
      <w:proofErr w:type="spellEnd"/>
      <w:r>
        <w:rPr>
          <w:rFonts w:ascii="Calibri" w:eastAsia="Calibri" w:hAnsi="Calibri" w:cs="Calibri"/>
          <w:i/>
          <w:color w:val="000000"/>
          <w:sz w:val="16"/>
          <w:szCs w:val="16"/>
        </w:rPr>
        <w:t xml:space="preserve"> </w:t>
      </w:r>
      <w:proofErr w:type="spellStart"/>
      <w:r>
        <w:rPr>
          <w:rFonts w:ascii="Calibri" w:eastAsia="Calibri" w:hAnsi="Calibri" w:cs="Calibri"/>
          <w:i/>
          <w:color w:val="000000"/>
          <w:sz w:val="16"/>
          <w:szCs w:val="16"/>
        </w:rPr>
        <w:t>polymyxa</w:t>
      </w:r>
      <w:proofErr w:type="spellEnd"/>
      <w:r>
        <w:rPr>
          <w:rFonts w:ascii="Calibri" w:eastAsia="Calibri" w:hAnsi="Calibri" w:cs="Calibri"/>
          <w:sz w:val="16"/>
          <w:szCs w:val="16"/>
        </w:rPr>
        <w:t xml:space="preserve"> (</w:t>
      </w:r>
      <w:r>
        <w:rPr>
          <w:rFonts w:ascii="Calibri" w:eastAsia="Calibri" w:hAnsi="Calibri" w:cs="Calibri"/>
          <w:color w:val="000000"/>
          <w:sz w:val="16"/>
          <w:szCs w:val="16"/>
        </w:rPr>
        <w:t>CP015423) harbors an Asp-</w:t>
      </w:r>
      <w:proofErr w:type="spellStart"/>
      <w:r>
        <w:rPr>
          <w:rFonts w:ascii="Calibri" w:eastAsia="Calibri" w:hAnsi="Calibri" w:cs="Calibri"/>
          <w:color w:val="000000"/>
          <w:sz w:val="16"/>
          <w:szCs w:val="16"/>
        </w:rPr>
        <w:t>tRNA</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synthetase</w:t>
      </w:r>
      <w:proofErr w:type="spellEnd"/>
      <w:r>
        <w:rPr>
          <w:rFonts w:ascii="Calibri" w:eastAsia="Calibri" w:hAnsi="Calibri" w:cs="Calibri"/>
          <w:color w:val="000000"/>
          <w:sz w:val="16"/>
          <w:szCs w:val="16"/>
        </w:rPr>
        <w:t xml:space="preserve"> gene and is architecturally similar to the known antibiotic </w:t>
      </w:r>
      <w:proofErr w:type="spellStart"/>
      <w:r>
        <w:rPr>
          <w:rFonts w:ascii="Calibri" w:eastAsia="Calibri" w:hAnsi="Calibri" w:cs="Calibri"/>
          <w:color w:val="000000"/>
          <w:sz w:val="16"/>
          <w:szCs w:val="16"/>
        </w:rPr>
        <w:t>bacillaene</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Bacillaene</w:t>
      </w:r>
      <w:proofErr w:type="spellEnd"/>
      <w:r>
        <w:rPr>
          <w:rFonts w:ascii="Calibri" w:eastAsia="Calibri" w:hAnsi="Calibri" w:cs="Calibri"/>
          <w:color w:val="000000"/>
          <w:sz w:val="16"/>
          <w:szCs w:val="16"/>
        </w:rPr>
        <w:t xml:space="preserve"> is a bacteriostatic antibiotic, known to inhibit </w:t>
      </w:r>
      <w:r>
        <w:rPr>
          <w:rFonts w:ascii="Calibri" w:eastAsia="Calibri" w:hAnsi="Calibri" w:cs="Calibri"/>
          <w:color w:val="000000"/>
          <w:sz w:val="16"/>
          <w:szCs w:val="16"/>
          <w:highlight w:val="white"/>
        </w:rPr>
        <w:t>prokaryotic protein synthesis but not the eukaryotic one. Three</w:t>
      </w:r>
      <w:r>
        <w:rPr>
          <w:rFonts w:ascii="Calibri" w:eastAsia="Calibri" w:hAnsi="Calibri" w:cs="Calibri"/>
          <w:color w:val="000000"/>
          <w:sz w:val="16"/>
          <w:szCs w:val="16"/>
        </w:rPr>
        <w:t xml:space="preserve"> out of the four PKS proteins show 46%, 49%, and 51% sequence identity to </w:t>
      </w:r>
      <w:proofErr w:type="spellStart"/>
      <w:r>
        <w:rPr>
          <w:rFonts w:ascii="Calibri" w:eastAsia="Calibri" w:hAnsi="Calibri" w:cs="Calibri"/>
          <w:color w:val="000000"/>
          <w:sz w:val="16"/>
          <w:szCs w:val="16"/>
        </w:rPr>
        <w:t>bacillaene</w:t>
      </w:r>
      <w:proofErr w:type="spellEnd"/>
      <w:r>
        <w:rPr>
          <w:rFonts w:ascii="Calibri" w:eastAsia="Calibri" w:hAnsi="Calibri" w:cs="Calibri"/>
          <w:color w:val="000000"/>
          <w:sz w:val="16"/>
          <w:szCs w:val="16"/>
        </w:rPr>
        <w:t xml:space="preserve"> PKS proteins (Figure S3). However, there are two major architectural differences: (1) the </w:t>
      </w:r>
      <w:proofErr w:type="spellStart"/>
      <w:r>
        <w:rPr>
          <w:rFonts w:ascii="Calibri" w:eastAsia="Calibri" w:hAnsi="Calibri" w:cs="Calibri"/>
          <w:color w:val="000000"/>
          <w:sz w:val="16"/>
          <w:szCs w:val="16"/>
        </w:rPr>
        <w:t>bacillaene</w:t>
      </w:r>
      <w:proofErr w:type="spellEnd"/>
      <w:r>
        <w:rPr>
          <w:rFonts w:ascii="Calibri" w:eastAsia="Calibri" w:hAnsi="Calibri" w:cs="Calibri"/>
          <w:color w:val="000000"/>
          <w:sz w:val="16"/>
          <w:szCs w:val="16"/>
        </w:rPr>
        <w:t xml:space="preserve"> BGC has 8 modules harboring a DH domain, whereas cluster CP015423 has only 5; and (2) The </w:t>
      </w:r>
      <w:proofErr w:type="spellStart"/>
      <w:r>
        <w:rPr>
          <w:rFonts w:ascii="Calibri" w:eastAsia="Calibri" w:hAnsi="Calibri" w:cs="Calibri"/>
          <w:color w:val="000000"/>
          <w:sz w:val="16"/>
          <w:szCs w:val="16"/>
        </w:rPr>
        <w:t>bacillaene</w:t>
      </w:r>
      <w:proofErr w:type="spellEnd"/>
      <w:r>
        <w:rPr>
          <w:rFonts w:ascii="Calibri" w:eastAsia="Calibri" w:hAnsi="Calibri" w:cs="Calibri"/>
          <w:color w:val="000000"/>
          <w:sz w:val="16"/>
          <w:szCs w:val="16"/>
        </w:rPr>
        <w:t xml:space="preserve"> BGC has two NRPS modules, whereas CP015423 only has one. These comparisons suggest that the orphan cluster might encode a structurally similar product to </w:t>
      </w:r>
      <w:proofErr w:type="spellStart"/>
      <w:r>
        <w:rPr>
          <w:rFonts w:ascii="Calibri" w:eastAsia="Calibri" w:hAnsi="Calibri" w:cs="Calibri"/>
          <w:color w:val="000000"/>
          <w:sz w:val="16"/>
          <w:szCs w:val="16"/>
        </w:rPr>
        <w:t>bacillaene</w:t>
      </w:r>
      <w:proofErr w:type="spellEnd"/>
      <w:r>
        <w:rPr>
          <w:rFonts w:ascii="Calibri" w:eastAsia="Calibri" w:hAnsi="Calibri" w:cs="Calibri"/>
          <w:color w:val="000000"/>
          <w:sz w:val="16"/>
          <w:szCs w:val="16"/>
        </w:rPr>
        <w:t xml:space="preserve"> and possess antibacterial properties. Further experiments are needed to determine whether CP015423 produces antibiotic and whether the target of </w:t>
      </w:r>
      <w:proofErr w:type="spellStart"/>
      <w:r>
        <w:rPr>
          <w:rFonts w:ascii="Calibri" w:eastAsia="Calibri" w:hAnsi="Calibri" w:cs="Calibri"/>
          <w:color w:val="000000"/>
          <w:sz w:val="16"/>
          <w:szCs w:val="16"/>
        </w:rPr>
        <w:t>bacillaene</w:t>
      </w:r>
      <w:proofErr w:type="spellEnd"/>
      <w:r>
        <w:rPr>
          <w:rFonts w:ascii="Calibri" w:eastAsia="Calibri" w:hAnsi="Calibri" w:cs="Calibri"/>
          <w:color w:val="000000"/>
          <w:sz w:val="16"/>
          <w:szCs w:val="16"/>
        </w:rPr>
        <w:t xml:space="preserve"> and CP015423 is indeed Asp-</w:t>
      </w:r>
      <w:proofErr w:type="spellStart"/>
      <w:r>
        <w:rPr>
          <w:rFonts w:ascii="Calibri" w:eastAsia="Calibri" w:hAnsi="Calibri" w:cs="Calibri"/>
          <w:color w:val="000000"/>
          <w:sz w:val="16"/>
          <w:szCs w:val="16"/>
        </w:rPr>
        <w:t>tRNA</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synthetase</w:t>
      </w:r>
      <w:proofErr w:type="spellEnd"/>
      <w:r>
        <w:rPr>
          <w:rFonts w:ascii="Calibri" w:eastAsia="Calibri" w:hAnsi="Calibri" w:cs="Calibri"/>
          <w:color w:val="000000"/>
          <w:sz w:val="16"/>
          <w:szCs w:val="16"/>
        </w:rPr>
        <w:t xml:space="preserve">. </w:t>
      </w:r>
    </w:p>
    <w:p w14:paraId="418E3972" w14:textId="77777777" w:rsidR="0069569E" w:rsidRDefault="0069569E">
      <w:pPr>
        <w:rPr>
          <w:rFonts w:ascii="Calibri" w:eastAsia="Calibri" w:hAnsi="Calibri" w:cs="Calibri"/>
          <w:color w:val="000000"/>
          <w:sz w:val="16"/>
          <w:szCs w:val="16"/>
        </w:rPr>
      </w:pPr>
    </w:p>
    <w:p w14:paraId="083EA7B4" w14:textId="77777777" w:rsidR="0069569E" w:rsidRDefault="00121FC4">
      <w:pPr>
        <w:widowControl w:val="0"/>
        <w:rPr>
          <w:rFonts w:ascii="Calibri" w:eastAsia="Calibri" w:hAnsi="Calibri" w:cs="Calibri"/>
          <w:b/>
          <w:color w:val="000000"/>
          <w:sz w:val="16"/>
          <w:szCs w:val="16"/>
        </w:rPr>
      </w:pPr>
      <w:r>
        <w:rPr>
          <w:rFonts w:ascii="Calibri" w:eastAsia="Calibri" w:hAnsi="Calibri" w:cs="Calibri"/>
          <w:b/>
          <w:color w:val="000000"/>
          <w:sz w:val="16"/>
          <w:szCs w:val="16"/>
        </w:rPr>
        <w:t xml:space="preserve">Lipid A biosynthesis </w:t>
      </w:r>
    </w:p>
    <w:p w14:paraId="66B45D56" w14:textId="77777777" w:rsidR="0069569E" w:rsidRDefault="00121FC4">
      <w:pPr>
        <w:rPr>
          <w:rFonts w:ascii="Calibri" w:eastAsia="Calibri" w:hAnsi="Calibri" w:cs="Calibri"/>
          <w:sz w:val="16"/>
          <w:szCs w:val="16"/>
        </w:rPr>
      </w:pPr>
      <w:r>
        <w:rPr>
          <w:rFonts w:ascii="Calibri" w:eastAsia="Calibri" w:hAnsi="Calibri" w:cs="Calibri"/>
          <w:color w:val="000000"/>
          <w:sz w:val="16"/>
          <w:szCs w:val="16"/>
        </w:rPr>
        <w:t xml:space="preserve">With the continuous increase in multidrug-resistant Gram-negative bacteria, there is imminent need for discovery of antibiotics with novel mechanisms of action. UDP-3-O-acyl-N-acetylglucosamine </w:t>
      </w:r>
      <w:proofErr w:type="spellStart"/>
      <w:r>
        <w:rPr>
          <w:rFonts w:ascii="Calibri" w:eastAsia="Calibri" w:hAnsi="Calibri" w:cs="Calibri"/>
          <w:color w:val="000000"/>
          <w:sz w:val="16"/>
          <w:szCs w:val="16"/>
        </w:rPr>
        <w:t>deacetylase</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is an enzyme that catalyzes the first committed step in lipid </w:t>
      </w:r>
      <w:proofErr w:type="gramStart"/>
      <w:r>
        <w:rPr>
          <w:rFonts w:ascii="Calibri" w:eastAsia="Calibri" w:hAnsi="Calibri" w:cs="Calibri"/>
          <w:color w:val="000000"/>
          <w:sz w:val="16"/>
          <w:szCs w:val="16"/>
        </w:rPr>
        <w:t>A</w:t>
      </w:r>
      <w:proofErr w:type="gramEnd"/>
      <w:r>
        <w:rPr>
          <w:rFonts w:ascii="Calibri" w:eastAsia="Calibri" w:hAnsi="Calibri" w:cs="Calibri"/>
          <w:color w:val="000000"/>
          <w:sz w:val="16"/>
          <w:szCs w:val="16"/>
        </w:rPr>
        <w:t xml:space="preserve"> biosynthesis. Lipid A is a conserved component of </w:t>
      </w:r>
      <w:r>
        <w:rPr>
          <w:rFonts w:ascii="Calibri" w:eastAsia="Calibri" w:hAnsi="Calibri" w:cs="Calibri"/>
          <w:color w:val="202020"/>
          <w:sz w:val="16"/>
          <w:szCs w:val="16"/>
          <w:highlight w:val="white"/>
        </w:rPr>
        <w:t>lipopolysaccharide</w:t>
      </w:r>
      <w:r>
        <w:rPr>
          <w:rFonts w:ascii="Calibri" w:eastAsia="Calibri" w:hAnsi="Calibri" w:cs="Calibri"/>
          <w:sz w:val="16"/>
          <w:szCs w:val="16"/>
        </w:rPr>
        <w:t xml:space="preserve">, which is a </w:t>
      </w:r>
      <w:r>
        <w:rPr>
          <w:rFonts w:ascii="Calibri" w:eastAsia="Calibri" w:hAnsi="Calibri" w:cs="Calibri"/>
          <w:color w:val="000000"/>
          <w:sz w:val="16"/>
          <w:szCs w:val="16"/>
        </w:rPr>
        <w:t xml:space="preserve">major component of the outer </w:t>
      </w:r>
      <w:r>
        <w:rPr>
          <w:rFonts w:ascii="Calibri" w:eastAsia="Calibri" w:hAnsi="Calibri" w:cs="Calibri"/>
          <w:color w:val="000000"/>
          <w:sz w:val="16"/>
          <w:szCs w:val="16"/>
        </w:rPr>
        <w:lastRenderedPageBreak/>
        <w:t xml:space="preserve">membrane of Gram-negative bacteria.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is conserved in most Gram-negative bacteria (except in </w:t>
      </w:r>
      <w:proofErr w:type="spellStart"/>
      <w:r>
        <w:rPr>
          <w:rFonts w:ascii="Calibri" w:eastAsia="Calibri" w:hAnsi="Calibri" w:cs="Calibri"/>
          <w:i/>
          <w:color w:val="000000"/>
          <w:sz w:val="16"/>
          <w:szCs w:val="16"/>
        </w:rPr>
        <w:t>Acinetobacter</w:t>
      </w:r>
      <w:proofErr w:type="spellEnd"/>
      <w:r>
        <w:rPr>
          <w:rFonts w:ascii="Calibri" w:eastAsia="Calibri" w:hAnsi="Calibri" w:cs="Calibri"/>
          <w:i/>
          <w:color w:val="000000"/>
          <w:sz w:val="16"/>
          <w:szCs w:val="16"/>
        </w:rPr>
        <w:t xml:space="preserve"> </w:t>
      </w:r>
      <w:proofErr w:type="spellStart"/>
      <w:r>
        <w:rPr>
          <w:rFonts w:ascii="Calibri" w:eastAsia="Calibri" w:hAnsi="Calibri" w:cs="Calibri"/>
          <w:i/>
          <w:color w:val="000000"/>
          <w:sz w:val="16"/>
          <w:szCs w:val="16"/>
        </w:rPr>
        <w:t>baumannii</w:t>
      </w:r>
      <w:proofErr w:type="spellEnd"/>
      <w:r>
        <w:rPr>
          <w:rFonts w:ascii="Calibri" w:eastAsia="Calibri" w:hAnsi="Calibri" w:cs="Calibri"/>
          <w:color w:val="000000"/>
          <w:sz w:val="16"/>
          <w:szCs w:val="16"/>
        </w:rPr>
        <w:t xml:space="preserve">) and it does not show homology to any mammalian protein and thus is considered an attractive target [Ref]. Although drug-discovery efforts for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inhibitors have been successful [Ref?], no inhibitor has been approved to treat human infections to date (Alice Erwin, 2016)</w:t>
      </w:r>
      <w:proofErr w:type="gramStart"/>
      <w:r>
        <w:rPr>
          <w:rFonts w:ascii="Calibri" w:eastAsia="Calibri" w:hAnsi="Calibri" w:cs="Calibri"/>
          <w:color w:val="000000"/>
          <w:sz w:val="16"/>
          <w:szCs w:val="16"/>
        </w:rPr>
        <w:t>..</w:t>
      </w:r>
      <w:proofErr w:type="gramEnd"/>
      <w:r>
        <w:rPr>
          <w:rFonts w:ascii="Calibri" w:eastAsia="Calibri" w:hAnsi="Calibri" w:cs="Calibri"/>
          <w:b/>
          <w:color w:val="000000"/>
          <w:sz w:val="16"/>
          <w:szCs w:val="16"/>
        </w:rPr>
        <w:t xml:space="preserve"> </w:t>
      </w:r>
      <w:r>
        <w:rPr>
          <w:rFonts w:ascii="Calibri" w:eastAsia="Calibri" w:hAnsi="Calibri" w:cs="Calibri"/>
          <w:color w:val="000000"/>
          <w:sz w:val="16"/>
          <w:szCs w:val="16"/>
        </w:rPr>
        <w:t xml:space="preserve">The KS and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coevolution plot shows a strong correlation between pairwise KS and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w:t>
      </w:r>
      <w:proofErr w:type="gramStart"/>
      <w:r>
        <w:rPr>
          <w:rFonts w:ascii="Calibri" w:eastAsia="Calibri" w:hAnsi="Calibri" w:cs="Calibri"/>
          <w:color w:val="000000"/>
          <w:sz w:val="16"/>
          <w:szCs w:val="16"/>
        </w:rPr>
        <w:t>protein  sequence</w:t>
      </w:r>
      <w:proofErr w:type="gramEnd"/>
      <w:r>
        <w:rPr>
          <w:rFonts w:ascii="Calibri" w:eastAsia="Calibri" w:hAnsi="Calibri" w:cs="Calibri"/>
          <w:color w:val="000000"/>
          <w:sz w:val="16"/>
          <w:szCs w:val="16"/>
        </w:rPr>
        <w:t xml:space="preserve"> identities. We also made the negative control plot for a KS and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pairs encoded at least 50kB away from each other. As expected, we observed no significant correlation (Figure S4a). The high pairwise KS identities and the high correlation of </w:t>
      </w:r>
      <w:r>
        <w:rPr>
          <w:rFonts w:ascii="Calibri" w:eastAsia="Calibri" w:hAnsi="Calibri" w:cs="Calibri"/>
          <w:sz w:val="16"/>
          <w:szCs w:val="16"/>
        </w:rPr>
        <w:t xml:space="preserve">KS identities and the </w:t>
      </w:r>
      <w:proofErr w:type="spellStart"/>
      <w:r>
        <w:rPr>
          <w:rFonts w:ascii="Calibri" w:eastAsia="Calibri" w:hAnsi="Calibri" w:cs="Calibri"/>
          <w:sz w:val="16"/>
          <w:szCs w:val="16"/>
        </w:rPr>
        <w:t>LpxC</w:t>
      </w:r>
      <w:proofErr w:type="spellEnd"/>
      <w:r>
        <w:rPr>
          <w:rFonts w:ascii="Calibri" w:eastAsia="Calibri" w:hAnsi="Calibri" w:cs="Calibri"/>
          <w:sz w:val="16"/>
          <w:szCs w:val="16"/>
        </w:rPr>
        <w:t xml:space="preserve"> identities </w:t>
      </w:r>
      <w:r>
        <w:rPr>
          <w:rFonts w:ascii="Calibri" w:eastAsia="Calibri" w:hAnsi="Calibri" w:cs="Calibri"/>
          <w:color w:val="000000"/>
          <w:sz w:val="16"/>
          <w:szCs w:val="16"/>
        </w:rPr>
        <w:t xml:space="preserve">suggest that either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is a biosynthetic enzyme in all of these PKS clusters, or that all of these clusters are homologs. KS domains from all clusters encoding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form a single clade. All 15 non-redundant clusters are annotated as Type I PKS by </w:t>
      </w:r>
      <w:proofErr w:type="spellStart"/>
      <w:r>
        <w:rPr>
          <w:rFonts w:ascii="Calibri" w:eastAsia="Calibri" w:hAnsi="Calibri" w:cs="Calibri"/>
          <w:color w:val="000000"/>
          <w:sz w:val="16"/>
          <w:szCs w:val="16"/>
        </w:rPr>
        <w:t>antiSMASH</w:t>
      </w:r>
      <w:proofErr w:type="spellEnd"/>
      <w:r>
        <w:rPr>
          <w:rFonts w:ascii="Calibri" w:eastAsia="Calibri" w:hAnsi="Calibri" w:cs="Calibri"/>
          <w:color w:val="000000"/>
          <w:sz w:val="16"/>
          <w:szCs w:val="16"/>
        </w:rPr>
        <w:t xml:space="preserve"> and their scores range from 30 to 70. They indeed have similar architecture, consisting of one fully reducing PKS module, and one or two additional KR genes. No function could be appointed by </w:t>
      </w:r>
      <w:proofErr w:type="spellStart"/>
      <w:r>
        <w:rPr>
          <w:rFonts w:ascii="Calibri" w:eastAsia="Calibri" w:hAnsi="Calibri" w:cs="Calibri"/>
          <w:color w:val="000000"/>
          <w:sz w:val="16"/>
          <w:szCs w:val="16"/>
        </w:rPr>
        <w:t>antiSMASH</w:t>
      </w:r>
      <w:proofErr w:type="spellEnd"/>
      <w:r>
        <w:rPr>
          <w:rFonts w:ascii="Calibri" w:eastAsia="Calibri" w:hAnsi="Calibri" w:cs="Calibri"/>
          <w:color w:val="000000"/>
          <w:sz w:val="16"/>
          <w:szCs w:val="16"/>
        </w:rPr>
        <w:t xml:space="preserve"> to a ~680 amino acid sequence in the PKS module in all 15 clusters, which could encode a novel class of domain. The lowest pairwise KS domains amino acid sequence identity is between CP003350 and AP013062 and is 73%. All of them belong to the </w:t>
      </w:r>
      <w:proofErr w:type="spellStart"/>
      <w:r>
        <w:rPr>
          <w:rFonts w:ascii="Calibri" w:eastAsia="Calibri" w:hAnsi="Calibri" w:cs="Calibri"/>
          <w:color w:val="000000"/>
          <w:sz w:val="16"/>
          <w:szCs w:val="16"/>
        </w:rPr>
        <w:t>Proteobacteria</w:t>
      </w:r>
      <w:proofErr w:type="spellEnd"/>
      <w:r>
        <w:rPr>
          <w:rFonts w:ascii="Calibri" w:eastAsia="Calibri" w:hAnsi="Calibri" w:cs="Calibri"/>
          <w:color w:val="000000"/>
          <w:sz w:val="16"/>
          <w:szCs w:val="16"/>
        </w:rPr>
        <w:t xml:space="preserve"> phylum, mostly from the </w:t>
      </w:r>
      <w:proofErr w:type="spellStart"/>
      <w:r>
        <w:rPr>
          <w:rFonts w:ascii="Calibri" w:eastAsia="Calibri" w:hAnsi="Calibri" w:cs="Calibri"/>
          <w:i/>
          <w:color w:val="000000"/>
          <w:sz w:val="16"/>
          <w:szCs w:val="16"/>
        </w:rPr>
        <w:t>Burkholderia</w:t>
      </w:r>
      <w:proofErr w:type="spellEnd"/>
      <w:r>
        <w:rPr>
          <w:rFonts w:ascii="Calibri" w:eastAsia="Calibri" w:hAnsi="Calibri" w:cs="Calibri"/>
          <w:color w:val="000000"/>
          <w:sz w:val="16"/>
          <w:szCs w:val="16"/>
        </w:rPr>
        <w:t xml:space="preserve"> genus, but also from </w:t>
      </w:r>
      <w:proofErr w:type="spellStart"/>
      <w:r>
        <w:rPr>
          <w:rFonts w:ascii="Calibri" w:eastAsia="Calibri" w:hAnsi="Calibri" w:cs="Calibri"/>
          <w:i/>
          <w:color w:val="000000"/>
          <w:sz w:val="16"/>
          <w:szCs w:val="16"/>
          <w:shd w:val="clear" w:color="auto" w:fill="F8F9FA"/>
        </w:rPr>
        <w:t>Caballeronia</w:t>
      </w:r>
      <w:proofErr w:type="spellEnd"/>
      <w:r>
        <w:rPr>
          <w:rFonts w:ascii="Calibri" w:eastAsia="Calibri" w:hAnsi="Calibri" w:cs="Calibri"/>
          <w:sz w:val="16"/>
          <w:szCs w:val="16"/>
        </w:rPr>
        <w:t xml:space="preserve">, </w:t>
      </w:r>
      <w:proofErr w:type="spellStart"/>
      <w:r>
        <w:rPr>
          <w:rFonts w:ascii="Calibri" w:eastAsia="Calibri" w:hAnsi="Calibri" w:cs="Calibri"/>
          <w:i/>
          <w:color w:val="000000"/>
          <w:sz w:val="16"/>
          <w:szCs w:val="16"/>
          <w:shd w:val="clear" w:color="auto" w:fill="F8F9FA"/>
        </w:rPr>
        <w:t>Frateuria</w:t>
      </w:r>
      <w:proofErr w:type="spellEnd"/>
      <w:r>
        <w:rPr>
          <w:rFonts w:ascii="Calibri" w:eastAsia="Calibri" w:hAnsi="Calibri" w:cs="Calibri"/>
          <w:i/>
          <w:color w:val="000000"/>
          <w:sz w:val="16"/>
          <w:szCs w:val="16"/>
          <w:shd w:val="clear" w:color="auto" w:fill="F8F9FA"/>
        </w:rPr>
        <w:t xml:space="preserve">, and </w:t>
      </w:r>
      <w:proofErr w:type="spellStart"/>
      <w:r>
        <w:rPr>
          <w:rFonts w:ascii="Calibri" w:eastAsia="Calibri" w:hAnsi="Calibri" w:cs="Calibri"/>
          <w:i/>
          <w:color w:val="000000"/>
          <w:sz w:val="16"/>
          <w:szCs w:val="16"/>
          <w:shd w:val="clear" w:color="auto" w:fill="F8F9FA"/>
        </w:rPr>
        <w:t>Ralstonia</w:t>
      </w:r>
      <w:proofErr w:type="spellEnd"/>
      <w:r>
        <w:rPr>
          <w:rFonts w:ascii="Calibri" w:eastAsia="Calibri" w:hAnsi="Calibri" w:cs="Calibri"/>
          <w:sz w:val="16"/>
          <w:szCs w:val="16"/>
        </w:rPr>
        <w:t xml:space="preserve"> genera</w:t>
      </w:r>
      <w:r>
        <w:rPr>
          <w:rFonts w:ascii="Calibri" w:eastAsia="Calibri" w:hAnsi="Calibri" w:cs="Calibri"/>
          <w:color w:val="000000"/>
          <w:sz w:val="16"/>
          <w:szCs w:val="16"/>
        </w:rPr>
        <w:t xml:space="preserve">. The presence of 15 homologs of the same cluster, all of which harbor a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gene, suggests that this cluster might be of </w:t>
      </w:r>
      <w:proofErr w:type="spellStart"/>
      <w:r>
        <w:rPr>
          <w:rFonts w:ascii="Calibri" w:eastAsia="Calibri" w:hAnsi="Calibri" w:cs="Calibri"/>
          <w:color w:val="000000"/>
          <w:sz w:val="16"/>
          <w:szCs w:val="16"/>
        </w:rPr>
        <w:t>of</w:t>
      </w:r>
      <w:proofErr w:type="spellEnd"/>
      <w:r>
        <w:rPr>
          <w:rFonts w:ascii="Calibri" w:eastAsia="Calibri" w:hAnsi="Calibri" w:cs="Calibri"/>
          <w:color w:val="000000"/>
          <w:sz w:val="16"/>
          <w:szCs w:val="16"/>
        </w:rPr>
        <w:t xml:space="preserve"> evolutionary importance and the target of the encoded molecule might be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Since there are no known homologs of these clusters</w:t>
      </w:r>
      <w:proofErr w:type="gramStart"/>
      <w:r>
        <w:rPr>
          <w:rFonts w:ascii="Calibri" w:eastAsia="Calibri" w:hAnsi="Calibri" w:cs="Calibri"/>
          <w:color w:val="000000"/>
          <w:sz w:val="16"/>
          <w:szCs w:val="16"/>
        </w:rPr>
        <w:t>,  the</w:t>
      </w:r>
      <w:proofErr w:type="gramEnd"/>
      <w:r>
        <w:rPr>
          <w:rFonts w:ascii="Calibri" w:eastAsia="Calibri" w:hAnsi="Calibri" w:cs="Calibri"/>
          <w:color w:val="000000"/>
          <w:sz w:val="16"/>
          <w:szCs w:val="16"/>
        </w:rPr>
        <w:t xml:space="preserve"> set of 15 BGCs is a potential source of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inhibitors.</w:t>
      </w:r>
    </w:p>
    <w:p w14:paraId="306D87E1" w14:textId="77777777" w:rsidR="0069569E" w:rsidRDefault="00121FC4">
      <w:pPr>
        <w:widowControl w:val="0"/>
        <w:rPr>
          <w:rFonts w:ascii="Calibri" w:eastAsia="Calibri" w:hAnsi="Calibri" w:cs="Calibri"/>
          <w:color w:val="000000"/>
          <w:sz w:val="16"/>
          <w:szCs w:val="16"/>
        </w:rPr>
      </w:pPr>
      <w:r>
        <w:rPr>
          <w:rFonts w:ascii="Calibri" w:eastAsia="Calibri" w:hAnsi="Calibri" w:cs="Calibri"/>
          <w:color w:val="000000"/>
          <w:sz w:val="16"/>
          <w:szCs w:val="16"/>
        </w:rPr>
        <w:t xml:space="preserve">The most common resistance mechanism in the Gram-negative pathogens to </w:t>
      </w:r>
      <w:proofErr w:type="spellStart"/>
      <w:r>
        <w:rPr>
          <w:rFonts w:ascii="Calibri" w:eastAsia="Calibri" w:hAnsi="Calibri" w:cs="Calibri"/>
          <w:color w:val="000000"/>
          <w:sz w:val="16"/>
          <w:szCs w:val="16"/>
        </w:rPr>
        <w:t>LpxC</w:t>
      </w:r>
      <w:proofErr w:type="spellEnd"/>
      <w:r>
        <w:rPr>
          <w:rFonts w:ascii="Calibri" w:eastAsia="Calibri" w:hAnsi="Calibri" w:cs="Calibri"/>
          <w:color w:val="000000"/>
          <w:sz w:val="16"/>
          <w:szCs w:val="16"/>
        </w:rPr>
        <w:t xml:space="preserve"> inhibitors is a point mutation in </w:t>
      </w:r>
      <w:proofErr w:type="spellStart"/>
      <w:r>
        <w:rPr>
          <w:rFonts w:ascii="Calibri" w:eastAsia="Calibri" w:hAnsi="Calibri" w:cs="Calibri"/>
          <w:color w:val="000000"/>
          <w:sz w:val="16"/>
          <w:szCs w:val="16"/>
        </w:rPr>
        <w:t>FabZ</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FabZ</w:t>
      </w:r>
      <w:proofErr w:type="spellEnd"/>
      <w:r>
        <w:rPr>
          <w:rFonts w:ascii="Calibri" w:eastAsia="Calibri" w:hAnsi="Calibri" w:cs="Calibri"/>
          <w:color w:val="000000"/>
          <w:sz w:val="16"/>
          <w:szCs w:val="16"/>
        </w:rPr>
        <w:t xml:space="preserve"> is a </w:t>
      </w:r>
      <w:r>
        <w:rPr>
          <w:rFonts w:ascii="Calibri" w:eastAsia="Calibri" w:hAnsi="Calibri" w:cs="Calibri"/>
          <w:sz w:val="16"/>
          <w:szCs w:val="16"/>
        </w:rPr>
        <w:t xml:space="preserve">R-3-hydroxymyristoyl acyl carrier protein </w:t>
      </w:r>
      <w:proofErr w:type="spellStart"/>
      <w:r>
        <w:rPr>
          <w:rFonts w:ascii="Calibri" w:eastAsia="Calibri" w:hAnsi="Calibri" w:cs="Calibri"/>
          <w:sz w:val="16"/>
          <w:szCs w:val="16"/>
        </w:rPr>
        <w:t>dehydrase</w:t>
      </w:r>
      <w:proofErr w:type="spellEnd"/>
      <w:r>
        <w:rPr>
          <w:rFonts w:ascii="Calibri" w:eastAsia="Calibri" w:hAnsi="Calibri" w:cs="Calibri"/>
          <w:sz w:val="16"/>
          <w:szCs w:val="16"/>
        </w:rPr>
        <w:t xml:space="preserve"> (Clements et al. 2002; </w:t>
      </w:r>
      <w:proofErr w:type="spellStart"/>
      <w:r>
        <w:rPr>
          <w:rFonts w:ascii="Calibri" w:eastAsia="Calibri" w:hAnsi="Calibri" w:cs="Calibri"/>
          <w:sz w:val="16"/>
          <w:szCs w:val="16"/>
        </w:rPr>
        <w:t>Zeng</w:t>
      </w:r>
      <w:proofErr w:type="spellEnd"/>
      <w:r>
        <w:rPr>
          <w:rFonts w:ascii="Calibri" w:eastAsia="Calibri" w:hAnsi="Calibri" w:cs="Calibri"/>
          <w:sz w:val="16"/>
          <w:szCs w:val="16"/>
        </w:rPr>
        <w:t xml:space="preserve"> et al. 2013; </w:t>
      </w:r>
      <w:proofErr w:type="spellStart"/>
      <w:r>
        <w:rPr>
          <w:rFonts w:ascii="Calibri" w:eastAsia="Calibri" w:hAnsi="Calibri" w:cs="Calibri"/>
          <w:sz w:val="16"/>
          <w:szCs w:val="16"/>
        </w:rPr>
        <w:t>Tomaras</w:t>
      </w:r>
      <w:proofErr w:type="spellEnd"/>
      <w:r>
        <w:rPr>
          <w:rFonts w:ascii="Calibri" w:eastAsia="Calibri" w:hAnsi="Calibri" w:cs="Calibri"/>
          <w:sz w:val="16"/>
          <w:szCs w:val="16"/>
        </w:rPr>
        <w:t xml:space="preserve"> et al. 2014) </w:t>
      </w:r>
      <w:r>
        <w:rPr>
          <w:rFonts w:ascii="Calibri" w:eastAsia="Calibri" w:hAnsi="Calibri" w:cs="Calibri"/>
          <w:color w:val="000000"/>
          <w:sz w:val="16"/>
          <w:szCs w:val="16"/>
        </w:rPr>
        <w:t xml:space="preserve">involved in phospholipid synthesis. The mechanisms of resistance in </w:t>
      </w:r>
      <w:proofErr w:type="spellStart"/>
      <w:r>
        <w:rPr>
          <w:rFonts w:ascii="Calibri" w:eastAsia="Calibri" w:hAnsi="Calibri" w:cs="Calibri"/>
          <w:color w:val="000000"/>
          <w:sz w:val="16"/>
          <w:szCs w:val="16"/>
        </w:rPr>
        <w:t>FabZ</w:t>
      </w:r>
      <w:proofErr w:type="spellEnd"/>
      <w:r>
        <w:rPr>
          <w:rFonts w:ascii="Calibri" w:eastAsia="Calibri" w:hAnsi="Calibri" w:cs="Calibri"/>
          <w:color w:val="000000"/>
          <w:sz w:val="16"/>
          <w:szCs w:val="16"/>
        </w:rPr>
        <w:t xml:space="preserve"> mutants is presumably due to restoration of the balance between lipid A synthesis and phospholipid synthesis by reducing the flux through both pathways while maintaining the permeability barrier of the outer membrane. This observation suggests that </w:t>
      </w:r>
      <w:proofErr w:type="spellStart"/>
      <w:r>
        <w:rPr>
          <w:rFonts w:ascii="Calibri" w:eastAsia="Calibri" w:hAnsi="Calibri" w:cs="Calibri"/>
          <w:color w:val="000000"/>
          <w:sz w:val="16"/>
          <w:szCs w:val="16"/>
        </w:rPr>
        <w:t>FabZ</w:t>
      </w:r>
      <w:proofErr w:type="spellEnd"/>
      <w:r>
        <w:rPr>
          <w:rFonts w:ascii="Calibri" w:eastAsia="Calibri" w:hAnsi="Calibri" w:cs="Calibri"/>
          <w:color w:val="000000"/>
          <w:sz w:val="16"/>
          <w:szCs w:val="16"/>
        </w:rPr>
        <w:t xml:space="preserve"> could also be a potential antibacterial target. </w:t>
      </w:r>
    </w:p>
    <w:p w14:paraId="7502A232" w14:textId="77777777" w:rsidR="0069569E" w:rsidRDefault="0069569E">
      <w:pPr>
        <w:pBdr>
          <w:top w:val="nil"/>
          <w:left w:val="nil"/>
          <w:bottom w:val="nil"/>
          <w:right w:val="nil"/>
          <w:between w:val="nil"/>
        </w:pBdr>
        <w:shd w:val="clear" w:color="auto" w:fill="FFFFFF"/>
        <w:rPr>
          <w:rFonts w:ascii="Calibri" w:eastAsia="Calibri" w:hAnsi="Calibri" w:cs="Calibri"/>
          <w:b/>
          <w:color w:val="000000"/>
          <w:sz w:val="16"/>
          <w:szCs w:val="16"/>
        </w:rPr>
      </w:pPr>
    </w:p>
    <w:p w14:paraId="011541BE" w14:textId="77777777" w:rsidR="0069569E" w:rsidRDefault="00121FC4">
      <w:pPr>
        <w:pBdr>
          <w:top w:val="nil"/>
          <w:left w:val="nil"/>
          <w:bottom w:val="nil"/>
          <w:right w:val="nil"/>
          <w:between w:val="nil"/>
        </w:pBdr>
        <w:shd w:val="clear" w:color="auto" w:fill="FFFFFF"/>
        <w:rPr>
          <w:rFonts w:ascii="Calibri" w:eastAsia="Calibri" w:hAnsi="Calibri" w:cs="Calibri"/>
          <w:b/>
          <w:color w:val="000000"/>
          <w:sz w:val="16"/>
          <w:szCs w:val="16"/>
        </w:rPr>
      </w:pPr>
      <w:r>
        <w:rPr>
          <w:rFonts w:ascii="Calibri" w:eastAsia="Calibri" w:hAnsi="Calibri" w:cs="Calibri"/>
          <w:b/>
          <w:color w:val="000000"/>
          <w:sz w:val="16"/>
          <w:szCs w:val="16"/>
        </w:rPr>
        <w:t>Proteases as antibacterial targets</w:t>
      </w:r>
    </w:p>
    <w:p w14:paraId="2787C6F4" w14:textId="77777777" w:rsidR="0069569E" w:rsidRDefault="00121FC4">
      <w:pPr>
        <w:widowControl w:val="0"/>
        <w:tabs>
          <w:tab w:val="left" w:pos="220"/>
          <w:tab w:val="left" w:pos="720"/>
        </w:tabs>
        <w:rPr>
          <w:rFonts w:ascii="Calibri" w:eastAsia="Calibri" w:hAnsi="Calibri" w:cs="Calibri"/>
          <w:sz w:val="16"/>
          <w:szCs w:val="16"/>
        </w:rPr>
      </w:pPr>
      <w:r>
        <w:rPr>
          <w:rFonts w:ascii="Calibri" w:eastAsia="Calibri" w:hAnsi="Calibri" w:cs="Calibri"/>
          <w:color w:val="000000"/>
          <w:sz w:val="16"/>
          <w:szCs w:val="16"/>
        </w:rPr>
        <w:t xml:space="preserve">Bacterial proteases are one set of underexploited antibacterial targets (REF). Proteases are </w:t>
      </w:r>
      <w:proofErr w:type="gramStart"/>
      <w:r>
        <w:rPr>
          <w:rFonts w:ascii="Calibri" w:eastAsia="Calibri" w:hAnsi="Calibri" w:cs="Calibri"/>
          <w:color w:val="000000"/>
          <w:sz w:val="16"/>
          <w:szCs w:val="16"/>
        </w:rPr>
        <w:t>protein degrading</w:t>
      </w:r>
      <w:proofErr w:type="gramEnd"/>
      <w:r>
        <w:rPr>
          <w:rFonts w:ascii="Calibri" w:eastAsia="Calibri" w:hAnsi="Calibri" w:cs="Calibri"/>
          <w:color w:val="000000"/>
          <w:sz w:val="16"/>
          <w:szCs w:val="16"/>
        </w:rPr>
        <w:t xml:space="preserve"> enzymes that play key</w:t>
      </w:r>
      <w:r>
        <w:rPr>
          <w:rFonts w:ascii="Calibri" w:eastAsia="Calibri" w:hAnsi="Calibri" w:cs="Calibri"/>
          <w:sz w:val="16"/>
          <w:szCs w:val="16"/>
        </w:rPr>
        <w:t xml:space="preserve"> </w:t>
      </w:r>
      <w:r>
        <w:rPr>
          <w:rFonts w:ascii="Calibri" w:eastAsia="Calibri" w:hAnsi="Calibri" w:cs="Calibri"/>
          <w:color w:val="000000"/>
          <w:sz w:val="16"/>
          <w:szCs w:val="16"/>
        </w:rPr>
        <w:t xml:space="preserve">roles in bacterial physiology, biochemistry, and pathogenicity. They have been shown to be </w:t>
      </w:r>
      <w:proofErr w:type="spellStart"/>
      <w:r>
        <w:rPr>
          <w:rFonts w:ascii="Calibri" w:eastAsia="Calibri" w:hAnsi="Calibri" w:cs="Calibri"/>
          <w:color w:val="000000"/>
          <w:sz w:val="16"/>
          <w:szCs w:val="16"/>
        </w:rPr>
        <w:t>druggable</w:t>
      </w:r>
      <w:proofErr w:type="spellEnd"/>
      <w:r>
        <w:rPr>
          <w:rFonts w:ascii="Calibri" w:eastAsia="Calibri" w:hAnsi="Calibri" w:cs="Calibri"/>
          <w:color w:val="000000"/>
          <w:sz w:val="16"/>
          <w:szCs w:val="16"/>
        </w:rPr>
        <w:t xml:space="preserve">, since in mammals, proteases are targets for an estimated 5–10% of all drugs being developed [ref]. However, currently there are no approved antimicrobial agents targeting bacterial proteases. There are four families of intracellular proteases in bacteria: </w:t>
      </w:r>
      <w:r>
        <w:rPr>
          <w:rFonts w:ascii="Calibri" w:eastAsia="Calibri" w:hAnsi="Calibri" w:cs="Calibri"/>
          <w:color w:val="1A1718"/>
          <w:sz w:val="16"/>
          <w:szCs w:val="16"/>
        </w:rPr>
        <w:t xml:space="preserve">Lon, </w:t>
      </w:r>
      <w:proofErr w:type="spellStart"/>
      <w:r>
        <w:rPr>
          <w:rFonts w:ascii="Calibri" w:eastAsia="Calibri" w:hAnsi="Calibri" w:cs="Calibri"/>
          <w:color w:val="1A1718"/>
          <w:sz w:val="16"/>
          <w:szCs w:val="16"/>
        </w:rPr>
        <w:t>HslUV</w:t>
      </w:r>
      <w:proofErr w:type="spellEnd"/>
      <w:r>
        <w:rPr>
          <w:rFonts w:ascii="Calibri" w:eastAsia="Calibri" w:hAnsi="Calibri" w:cs="Calibri"/>
          <w:color w:val="1A1718"/>
          <w:sz w:val="16"/>
          <w:szCs w:val="16"/>
        </w:rPr>
        <w:t xml:space="preserve">, </w:t>
      </w:r>
      <w:proofErr w:type="spellStart"/>
      <w:r>
        <w:rPr>
          <w:rFonts w:ascii="Calibri" w:eastAsia="Calibri" w:hAnsi="Calibri" w:cs="Calibri"/>
          <w:color w:val="1A1718"/>
          <w:sz w:val="16"/>
          <w:szCs w:val="16"/>
        </w:rPr>
        <w:t>ClpXP</w:t>
      </w:r>
      <w:proofErr w:type="spellEnd"/>
      <w:r>
        <w:rPr>
          <w:rFonts w:ascii="Calibri" w:eastAsia="Calibri" w:hAnsi="Calibri" w:cs="Calibri"/>
          <w:color w:val="1A1718"/>
          <w:sz w:val="16"/>
          <w:szCs w:val="16"/>
        </w:rPr>
        <w:t xml:space="preserve"> and </w:t>
      </w:r>
      <w:proofErr w:type="spellStart"/>
      <w:r>
        <w:rPr>
          <w:rFonts w:ascii="Calibri" w:eastAsia="Calibri" w:hAnsi="Calibri" w:cs="Calibri"/>
          <w:color w:val="1A1718"/>
          <w:sz w:val="16"/>
          <w:szCs w:val="16"/>
        </w:rPr>
        <w:t>FtsH</w:t>
      </w:r>
      <w:proofErr w:type="spellEnd"/>
      <w:r>
        <w:rPr>
          <w:rFonts w:ascii="Calibri" w:eastAsia="Calibri" w:hAnsi="Calibri" w:cs="Calibri"/>
          <w:color w:val="1A1718"/>
          <w:sz w:val="16"/>
          <w:szCs w:val="16"/>
        </w:rPr>
        <w:t xml:space="preserve">, and </w:t>
      </w:r>
      <w:proofErr w:type="spellStart"/>
      <w:r>
        <w:rPr>
          <w:rFonts w:ascii="Calibri" w:eastAsia="Calibri" w:hAnsi="Calibri" w:cs="Calibri"/>
          <w:color w:val="1A1718"/>
          <w:sz w:val="16"/>
          <w:szCs w:val="16"/>
        </w:rPr>
        <w:t>periplasmic</w:t>
      </w:r>
      <w:proofErr w:type="spellEnd"/>
      <w:r>
        <w:rPr>
          <w:rFonts w:ascii="Calibri" w:eastAsia="Calibri" w:hAnsi="Calibri" w:cs="Calibri"/>
          <w:color w:val="1A1718"/>
          <w:sz w:val="16"/>
          <w:szCs w:val="16"/>
        </w:rPr>
        <w:t xml:space="preserve">/secreted </w:t>
      </w:r>
      <w:proofErr w:type="spellStart"/>
      <w:r>
        <w:rPr>
          <w:rFonts w:ascii="Calibri" w:eastAsia="Calibri" w:hAnsi="Calibri" w:cs="Calibri"/>
          <w:color w:val="1A1718"/>
          <w:sz w:val="16"/>
          <w:szCs w:val="16"/>
        </w:rPr>
        <w:t>proteolytic</w:t>
      </w:r>
      <w:proofErr w:type="spellEnd"/>
      <w:r>
        <w:rPr>
          <w:rFonts w:ascii="Calibri" w:eastAsia="Calibri" w:hAnsi="Calibri" w:cs="Calibri"/>
          <w:color w:val="1A1718"/>
          <w:sz w:val="16"/>
          <w:szCs w:val="16"/>
        </w:rPr>
        <w:t xml:space="preserve"> complex, </w:t>
      </w:r>
      <w:proofErr w:type="spellStart"/>
      <w:r>
        <w:rPr>
          <w:rFonts w:ascii="Calibri" w:eastAsia="Calibri" w:hAnsi="Calibri" w:cs="Calibri"/>
          <w:color w:val="1A1718"/>
          <w:sz w:val="16"/>
          <w:szCs w:val="16"/>
        </w:rPr>
        <w:t>DegP</w:t>
      </w:r>
      <w:proofErr w:type="spellEnd"/>
      <w:r>
        <w:rPr>
          <w:rFonts w:ascii="Calibri" w:eastAsia="Calibri" w:hAnsi="Calibri" w:cs="Calibri"/>
          <w:color w:val="1A1718"/>
          <w:sz w:val="16"/>
          <w:szCs w:val="16"/>
        </w:rPr>
        <w:t xml:space="preserve"> [ref]. Additionally, prokaryotic proteasomes are mainly constrained to </w:t>
      </w:r>
      <w:proofErr w:type="spellStart"/>
      <w:r>
        <w:rPr>
          <w:rFonts w:ascii="Calibri" w:eastAsia="Calibri" w:hAnsi="Calibri" w:cs="Calibri"/>
          <w:color w:val="1A1718"/>
          <w:sz w:val="16"/>
          <w:szCs w:val="16"/>
        </w:rPr>
        <w:t>Actinomycetes</w:t>
      </w:r>
      <w:proofErr w:type="spellEnd"/>
      <w:r>
        <w:rPr>
          <w:rFonts w:ascii="Calibri" w:eastAsia="Calibri" w:hAnsi="Calibri" w:cs="Calibri"/>
          <w:color w:val="1A1718"/>
          <w:sz w:val="16"/>
          <w:szCs w:val="16"/>
        </w:rPr>
        <w:t xml:space="preserve"> phylum (Mot 2007). Several of these complexes have been explored as antibacterial targets. </w:t>
      </w:r>
      <w:proofErr w:type="spellStart"/>
      <w:r>
        <w:rPr>
          <w:rFonts w:ascii="Calibri" w:eastAsia="Calibri" w:hAnsi="Calibri" w:cs="Calibri"/>
          <w:color w:val="1A1718"/>
          <w:sz w:val="16"/>
          <w:szCs w:val="16"/>
        </w:rPr>
        <w:t>ClpP</w:t>
      </w:r>
      <w:proofErr w:type="spellEnd"/>
      <w:r>
        <w:rPr>
          <w:rFonts w:ascii="Calibri" w:eastAsia="Calibri" w:hAnsi="Calibri" w:cs="Calibri"/>
          <w:color w:val="1A1718"/>
          <w:sz w:val="16"/>
          <w:szCs w:val="16"/>
        </w:rPr>
        <w:t xml:space="preserve"> has been the most well characterized one and is the only complex for which natural product bacterial inhibitors have been found so far. </w:t>
      </w:r>
      <w:proofErr w:type="spellStart"/>
      <w:r>
        <w:rPr>
          <w:rFonts w:ascii="Calibri" w:eastAsia="Calibri" w:hAnsi="Calibri" w:cs="Calibri"/>
          <w:color w:val="1A1718"/>
          <w:sz w:val="16"/>
          <w:szCs w:val="16"/>
        </w:rPr>
        <w:t>Athough</w:t>
      </w:r>
      <w:proofErr w:type="spellEnd"/>
      <w:r>
        <w:rPr>
          <w:rFonts w:ascii="Calibri" w:eastAsia="Calibri" w:hAnsi="Calibri" w:cs="Calibri"/>
          <w:color w:val="1A1718"/>
          <w:sz w:val="16"/>
          <w:szCs w:val="16"/>
        </w:rPr>
        <w:t xml:space="preserve"> </w:t>
      </w:r>
      <w:proofErr w:type="spellStart"/>
      <w:r>
        <w:rPr>
          <w:rFonts w:ascii="Calibri" w:eastAsia="Calibri" w:hAnsi="Calibri" w:cs="Calibri"/>
          <w:color w:val="000000"/>
          <w:sz w:val="16"/>
          <w:szCs w:val="16"/>
        </w:rPr>
        <w:t>cyclomarin</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ecumicin</w:t>
      </w:r>
      <w:proofErr w:type="spellEnd"/>
      <w:r>
        <w:rPr>
          <w:rFonts w:ascii="Calibri" w:eastAsia="Calibri" w:hAnsi="Calibri" w:cs="Calibri"/>
          <w:color w:val="000000"/>
          <w:sz w:val="16"/>
          <w:szCs w:val="16"/>
        </w:rPr>
        <w:t xml:space="preserve"> and </w:t>
      </w:r>
      <w:proofErr w:type="spellStart"/>
      <w:r>
        <w:rPr>
          <w:rFonts w:ascii="Calibri" w:eastAsia="Calibri" w:hAnsi="Calibri" w:cs="Calibri"/>
          <w:color w:val="000000"/>
          <w:sz w:val="16"/>
          <w:szCs w:val="16"/>
        </w:rPr>
        <w:t>lassomycin</w:t>
      </w:r>
      <w:proofErr w:type="spellEnd"/>
      <w:r>
        <w:rPr>
          <w:rFonts w:ascii="Calibri" w:eastAsia="Calibri" w:hAnsi="Calibri" w:cs="Calibri"/>
          <w:color w:val="000000"/>
          <w:sz w:val="16"/>
          <w:szCs w:val="16"/>
        </w:rPr>
        <w:t xml:space="preserve"> are all active inhibitors of </w:t>
      </w:r>
      <w:r>
        <w:rPr>
          <w:rFonts w:ascii="Calibri" w:eastAsia="Calibri" w:hAnsi="Calibri" w:cs="Calibri"/>
          <w:i/>
          <w:color w:val="000000"/>
          <w:sz w:val="16"/>
          <w:szCs w:val="16"/>
        </w:rPr>
        <w:t>M. tuberculosis</w:t>
      </w:r>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ClpP</w:t>
      </w:r>
      <w:proofErr w:type="spellEnd"/>
      <w:r>
        <w:rPr>
          <w:rFonts w:ascii="Calibri" w:eastAsia="Calibri" w:hAnsi="Calibri" w:cs="Calibri"/>
          <w:color w:val="000000"/>
          <w:sz w:val="16"/>
          <w:szCs w:val="16"/>
        </w:rPr>
        <w:t xml:space="preserve"> protease with high potency, further optimization of their pharmacological properties is required [ref]. The </w:t>
      </w:r>
      <w:proofErr w:type="spellStart"/>
      <w:r>
        <w:rPr>
          <w:rFonts w:ascii="Calibri" w:eastAsia="Calibri" w:hAnsi="Calibri" w:cs="Calibri"/>
          <w:color w:val="1A1718"/>
          <w:sz w:val="16"/>
          <w:szCs w:val="16"/>
        </w:rPr>
        <w:t>peptidyl</w:t>
      </w:r>
      <w:proofErr w:type="spellEnd"/>
      <w:r>
        <w:rPr>
          <w:rFonts w:ascii="Calibri" w:eastAsia="Calibri" w:hAnsi="Calibri" w:cs="Calibri"/>
          <w:color w:val="1A1718"/>
          <w:sz w:val="16"/>
          <w:szCs w:val="16"/>
        </w:rPr>
        <w:t xml:space="preserve"> </w:t>
      </w:r>
      <w:proofErr w:type="spellStart"/>
      <w:r>
        <w:rPr>
          <w:rFonts w:ascii="Calibri" w:eastAsia="Calibri" w:hAnsi="Calibri" w:cs="Calibri"/>
          <w:color w:val="1A1718"/>
          <w:sz w:val="16"/>
          <w:szCs w:val="16"/>
        </w:rPr>
        <w:t>boronate</w:t>
      </w:r>
      <w:proofErr w:type="spellEnd"/>
      <w:r>
        <w:rPr>
          <w:rFonts w:ascii="Calibri" w:eastAsia="Calibri" w:hAnsi="Calibri" w:cs="Calibri"/>
          <w:color w:val="1A1718"/>
          <w:sz w:val="16"/>
          <w:szCs w:val="16"/>
        </w:rPr>
        <w:t xml:space="preserve"> MG262 has been the only compound identified as a Lon inhibitor (</w:t>
      </w:r>
      <w:proofErr w:type="spellStart"/>
      <w:r>
        <w:rPr>
          <w:rFonts w:ascii="Calibri" w:eastAsia="Calibri" w:hAnsi="Calibri" w:cs="Calibri"/>
          <w:color w:val="1A1718"/>
          <w:sz w:val="16"/>
          <w:szCs w:val="16"/>
        </w:rPr>
        <w:t>Frase</w:t>
      </w:r>
      <w:proofErr w:type="spellEnd"/>
      <w:r>
        <w:rPr>
          <w:rFonts w:ascii="Calibri" w:eastAsia="Calibri" w:hAnsi="Calibri" w:cs="Calibri"/>
          <w:color w:val="1A1718"/>
          <w:sz w:val="16"/>
          <w:szCs w:val="16"/>
        </w:rPr>
        <w:t>, H. &amp; Lee 2007</w:t>
      </w:r>
      <w:r>
        <w:rPr>
          <w:rFonts w:ascii="Calibri" w:eastAsia="Calibri" w:hAnsi="Calibri" w:cs="Calibri"/>
          <w:sz w:val="16"/>
          <w:szCs w:val="16"/>
        </w:rPr>
        <w:t xml:space="preserve">). However, it is 2000-fold more potent against the human 20s proteasome, thus exhibiting off-target effects. </w:t>
      </w:r>
      <w:r>
        <w:rPr>
          <w:rFonts w:ascii="Calibri" w:eastAsia="Calibri" w:hAnsi="Calibri" w:cs="Calibri"/>
          <w:color w:val="000000"/>
          <w:sz w:val="16"/>
          <w:szCs w:val="16"/>
        </w:rPr>
        <w:t xml:space="preserve">There are no known </w:t>
      </w:r>
      <w:proofErr w:type="spellStart"/>
      <w:r>
        <w:rPr>
          <w:rFonts w:ascii="Calibri" w:eastAsia="Calibri" w:hAnsi="Calibri" w:cs="Calibri"/>
          <w:color w:val="000000"/>
          <w:sz w:val="16"/>
          <w:szCs w:val="16"/>
        </w:rPr>
        <w:t>HsIUV</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DegP</w:t>
      </w:r>
      <w:proofErr w:type="spellEnd"/>
      <w:r>
        <w:rPr>
          <w:rFonts w:ascii="Calibri" w:eastAsia="Calibri" w:hAnsi="Calibri" w:cs="Calibri"/>
          <w:color w:val="000000"/>
          <w:sz w:val="16"/>
          <w:szCs w:val="16"/>
        </w:rPr>
        <w:t xml:space="preserve"> and </w:t>
      </w:r>
      <w:proofErr w:type="spellStart"/>
      <w:r>
        <w:rPr>
          <w:rFonts w:ascii="Calibri" w:eastAsia="Calibri" w:hAnsi="Calibri" w:cs="Calibri"/>
          <w:color w:val="000000"/>
          <w:sz w:val="16"/>
          <w:szCs w:val="16"/>
        </w:rPr>
        <w:t>FtsH</w:t>
      </w:r>
      <w:proofErr w:type="spellEnd"/>
      <w:r>
        <w:rPr>
          <w:rFonts w:ascii="Calibri" w:eastAsia="Calibri" w:hAnsi="Calibri" w:cs="Calibri"/>
          <w:color w:val="000000"/>
          <w:sz w:val="16"/>
          <w:szCs w:val="16"/>
        </w:rPr>
        <w:t xml:space="preserve"> inhibitors.</w:t>
      </w:r>
    </w:p>
    <w:p w14:paraId="1EE84993" w14:textId="77777777" w:rsidR="0069569E" w:rsidRDefault="00121FC4">
      <w:pPr>
        <w:widowControl w:val="0"/>
        <w:tabs>
          <w:tab w:val="left" w:pos="220"/>
          <w:tab w:val="left" w:pos="720"/>
        </w:tabs>
        <w:rPr>
          <w:rFonts w:ascii="Calibri" w:eastAsia="Calibri" w:hAnsi="Calibri" w:cs="Calibri"/>
          <w:sz w:val="16"/>
          <w:szCs w:val="16"/>
        </w:rPr>
      </w:pPr>
      <w:r>
        <w:rPr>
          <w:rFonts w:ascii="Calibri" w:eastAsia="Calibri" w:hAnsi="Calibri" w:cs="Calibri"/>
          <w:sz w:val="16"/>
          <w:szCs w:val="16"/>
        </w:rPr>
        <w:t xml:space="preserve">In order to identify novel protease inhibitors, we applied out approach in mining NCBI records for </w:t>
      </w:r>
      <w:proofErr w:type="spellStart"/>
      <w:r>
        <w:rPr>
          <w:rFonts w:ascii="Calibri" w:eastAsia="Calibri" w:hAnsi="Calibri" w:cs="Calibri"/>
          <w:sz w:val="16"/>
          <w:szCs w:val="16"/>
        </w:rPr>
        <w:t>ClpP</w:t>
      </w:r>
      <w:proofErr w:type="spellEnd"/>
      <w:r>
        <w:rPr>
          <w:rFonts w:ascii="Calibri" w:eastAsia="Calibri" w:hAnsi="Calibri" w:cs="Calibri"/>
          <w:sz w:val="16"/>
          <w:szCs w:val="16"/>
        </w:rPr>
        <w:t xml:space="preserve">, Lon, </w:t>
      </w:r>
      <w:proofErr w:type="spellStart"/>
      <w:r>
        <w:rPr>
          <w:rFonts w:ascii="Calibri" w:eastAsia="Calibri" w:hAnsi="Calibri" w:cs="Calibri"/>
          <w:sz w:val="16"/>
          <w:szCs w:val="16"/>
        </w:rPr>
        <w:t>HsIUV</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FtsH</w:t>
      </w:r>
      <w:proofErr w:type="spellEnd"/>
      <w:r>
        <w:rPr>
          <w:rFonts w:ascii="Calibri" w:eastAsia="Calibri" w:hAnsi="Calibri" w:cs="Calibri"/>
          <w:sz w:val="16"/>
          <w:szCs w:val="16"/>
        </w:rPr>
        <w:t xml:space="preserve">, and </w:t>
      </w:r>
      <w:proofErr w:type="spellStart"/>
      <w:r>
        <w:rPr>
          <w:rFonts w:ascii="Calibri" w:eastAsia="Calibri" w:hAnsi="Calibri" w:cs="Calibri"/>
          <w:sz w:val="16"/>
          <w:szCs w:val="16"/>
        </w:rPr>
        <w:t>DegP</w:t>
      </w:r>
      <w:proofErr w:type="spellEnd"/>
      <w:r>
        <w:rPr>
          <w:rFonts w:ascii="Calibri" w:eastAsia="Calibri" w:hAnsi="Calibri" w:cs="Calibri"/>
          <w:sz w:val="16"/>
          <w:szCs w:val="16"/>
        </w:rPr>
        <w:t xml:space="preserve"> and identified 60 clusters encoding at least one of them, including 19 clusters with scores of 50 or higher (Table S3). </w:t>
      </w:r>
      <w:r>
        <w:rPr>
          <w:rFonts w:ascii="Calibri" w:eastAsia="Calibri" w:hAnsi="Calibri" w:cs="Calibri"/>
          <w:color w:val="000000"/>
          <w:sz w:val="16"/>
          <w:szCs w:val="16"/>
        </w:rPr>
        <w:t xml:space="preserve">The coevolution plots for Lon, </w:t>
      </w:r>
      <w:proofErr w:type="spellStart"/>
      <w:r>
        <w:rPr>
          <w:rFonts w:ascii="Calibri" w:eastAsia="Calibri" w:hAnsi="Calibri" w:cs="Calibri"/>
          <w:color w:val="000000"/>
          <w:sz w:val="16"/>
          <w:szCs w:val="16"/>
        </w:rPr>
        <w:t>DegP</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FtsH</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ClpP</w:t>
      </w:r>
      <w:proofErr w:type="spellEnd"/>
      <w:r>
        <w:rPr>
          <w:rFonts w:ascii="Calibri" w:eastAsia="Calibri" w:hAnsi="Calibri" w:cs="Calibri"/>
          <w:color w:val="000000"/>
          <w:sz w:val="16"/>
          <w:szCs w:val="16"/>
        </w:rPr>
        <w:t xml:space="preserve"> and their corresponding proximal KS domains shows</w:t>
      </w:r>
      <w:r>
        <w:rPr>
          <w:rFonts w:ascii="Calibri" w:eastAsia="Calibri" w:hAnsi="Calibri" w:cs="Calibri"/>
          <w:sz w:val="16"/>
          <w:szCs w:val="16"/>
        </w:rPr>
        <w:t xml:space="preserve"> a high correlation (Figure S4b). Although most of the clusters are present in </w:t>
      </w:r>
      <w:proofErr w:type="spellStart"/>
      <w:r>
        <w:rPr>
          <w:rFonts w:ascii="Calibri" w:eastAsia="Calibri" w:hAnsi="Calibri" w:cs="Calibri"/>
          <w:sz w:val="16"/>
          <w:szCs w:val="16"/>
        </w:rPr>
        <w:t>Proteobacteria</w:t>
      </w:r>
      <w:proofErr w:type="spellEnd"/>
      <w:r>
        <w:rPr>
          <w:rFonts w:ascii="Calibri" w:eastAsia="Calibri" w:hAnsi="Calibri" w:cs="Calibri"/>
          <w:sz w:val="16"/>
          <w:szCs w:val="16"/>
        </w:rPr>
        <w:t xml:space="preserve">, surprisingly, two clusters harboring a putative self-resistance </w:t>
      </w:r>
      <w:proofErr w:type="spellStart"/>
      <w:r>
        <w:rPr>
          <w:rFonts w:ascii="Calibri" w:eastAsia="Calibri" w:hAnsi="Calibri" w:cs="Calibri"/>
          <w:sz w:val="16"/>
          <w:szCs w:val="16"/>
        </w:rPr>
        <w:t>FtsH</w:t>
      </w:r>
      <w:proofErr w:type="spellEnd"/>
      <w:r>
        <w:rPr>
          <w:rFonts w:ascii="Calibri" w:eastAsia="Calibri" w:hAnsi="Calibri" w:cs="Calibri"/>
          <w:sz w:val="16"/>
          <w:szCs w:val="16"/>
        </w:rPr>
        <w:t xml:space="preserve"> gene, are from fish: </w:t>
      </w:r>
      <w:proofErr w:type="spellStart"/>
      <w:r>
        <w:rPr>
          <w:rFonts w:ascii="Calibri" w:eastAsia="Calibri" w:hAnsi="Calibri" w:cs="Calibri"/>
          <w:i/>
          <w:color w:val="000000"/>
          <w:sz w:val="16"/>
          <w:szCs w:val="16"/>
        </w:rPr>
        <w:t>Larimichthys</w:t>
      </w:r>
      <w:proofErr w:type="spellEnd"/>
      <w:r>
        <w:rPr>
          <w:rFonts w:ascii="Calibri" w:eastAsia="Calibri" w:hAnsi="Calibri" w:cs="Calibri"/>
          <w:i/>
          <w:color w:val="000000"/>
          <w:sz w:val="16"/>
          <w:szCs w:val="16"/>
        </w:rPr>
        <w:t xml:space="preserve"> </w:t>
      </w:r>
      <w:proofErr w:type="spellStart"/>
      <w:r>
        <w:rPr>
          <w:rFonts w:ascii="Calibri" w:eastAsia="Calibri" w:hAnsi="Calibri" w:cs="Calibri"/>
          <w:i/>
          <w:color w:val="000000"/>
          <w:sz w:val="16"/>
          <w:szCs w:val="16"/>
        </w:rPr>
        <w:t>crocea</w:t>
      </w:r>
      <w:proofErr w:type="spellEnd"/>
      <w:r>
        <w:rPr>
          <w:rFonts w:ascii="Calibri" w:eastAsia="Calibri" w:hAnsi="Calibri" w:cs="Calibri"/>
          <w:color w:val="000000"/>
          <w:sz w:val="16"/>
          <w:szCs w:val="16"/>
        </w:rPr>
        <w:t xml:space="preserve"> (large yellow croaker) and </w:t>
      </w:r>
      <w:proofErr w:type="spellStart"/>
      <w:r>
        <w:rPr>
          <w:rFonts w:ascii="Calibri" w:eastAsia="Calibri" w:hAnsi="Calibri" w:cs="Calibri"/>
          <w:i/>
          <w:color w:val="000000"/>
          <w:sz w:val="16"/>
          <w:szCs w:val="16"/>
        </w:rPr>
        <w:t>Scophthalmus</w:t>
      </w:r>
      <w:proofErr w:type="spellEnd"/>
      <w:r>
        <w:rPr>
          <w:rFonts w:ascii="Calibri" w:eastAsia="Calibri" w:hAnsi="Calibri" w:cs="Calibri"/>
          <w:i/>
          <w:color w:val="000000"/>
          <w:sz w:val="16"/>
          <w:szCs w:val="16"/>
        </w:rPr>
        <w:t xml:space="preserve"> </w:t>
      </w:r>
      <w:proofErr w:type="spellStart"/>
      <w:r>
        <w:rPr>
          <w:rFonts w:ascii="Calibri" w:eastAsia="Calibri" w:hAnsi="Calibri" w:cs="Calibri"/>
          <w:i/>
          <w:color w:val="000000"/>
          <w:sz w:val="16"/>
          <w:szCs w:val="16"/>
        </w:rPr>
        <w:t>maximus</w:t>
      </w:r>
      <w:proofErr w:type="spellEnd"/>
      <w:r>
        <w:rPr>
          <w:rFonts w:ascii="Calibri" w:eastAsia="Calibri" w:hAnsi="Calibri" w:cs="Calibri"/>
          <w:color w:val="000000"/>
          <w:sz w:val="16"/>
          <w:szCs w:val="16"/>
        </w:rPr>
        <w:t xml:space="preserve"> (turbot). Both clusters consist of two PKS modules. Putative type I PKS clusters have been identified in metazoans, but only a few were functionally characterized: a single module PKS, encoding the yellow pigment of feathers in parakeets (Cooke et al 2017), and a multi-modular PKS expressed during all larval stages in nematodes, possibly encoding a signaling molecule (</w:t>
      </w:r>
      <w:proofErr w:type="spellStart"/>
      <w:r>
        <w:rPr>
          <w:rFonts w:ascii="Calibri" w:eastAsia="Calibri" w:hAnsi="Calibri" w:cs="Calibri"/>
          <w:color w:val="000000"/>
          <w:sz w:val="16"/>
          <w:szCs w:val="16"/>
        </w:rPr>
        <w:t>Shou</w:t>
      </w:r>
      <w:proofErr w:type="spellEnd"/>
      <w:r>
        <w:rPr>
          <w:rFonts w:ascii="Calibri" w:eastAsia="Calibri" w:hAnsi="Calibri" w:cs="Calibri"/>
          <w:color w:val="000000"/>
          <w:sz w:val="16"/>
          <w:szCs w:val="16"/>
        </w:rPr>
        <w:t xml:space="preserve"> et al 2016). Although unlikely, it is possible that PKSs from fish might produce antibacterial compounds against bacterial proteases. </w:t>
      </w:r>
      <w:commentRangeStart w:id="79"/>
      <w:r>
        <w:rPr>
          <w:rFonts w:ascii="Calibri" w:eastAsia="Calibri" w:hAnsi="Calibri" w:cs="Calibri"/>
          <w:color w:val="000000"/>
          <w:sz w:val="16"/>
          <w:szCs w:val="16"/>
        </w:rPr>
        <w:t>These</w:t>
      </w:r>
      <w:commentRangeEnd w:id="79"/>
      <w:r>
        <w:commentReference w:id="79"/>
      </w:r>
      <w:r>
        <w:rPr>
          <w:rFonts w:ascii="Calibri" w:eastAsia="Calibri" w:hAnsi="Calibri" w:cs="Calibri"/>
          <w:color w:val="000000"/>
          <w:sz w:val="16"/>
          <w:szCs w:val="16"/>
        </w:rPr>
        <w:t xml:space="preserve"> PKS clusters, together with the rest of the </w:t>
      </w:r>
      <w:r>
        <w:rPr>
          <w:rFonts w:ascii="Calibri" w:eastAsia="Calibri" w:hAnsi="Calibri" w:cs="Calibri"/>
          <w:sz w:val="16"/>
          <w:szCs w:val="16"/>
        </w:rPr>
        <w:t xml:space="preserve">60 highly ranked clusters, provide a great resource of potential inhibitors of bacterial proteases. </w:t>
      </w:r>
    </w:p>
    <w:p w14:paraId="505B3D98" w14:textId="77777777" w:rsidR="0069569E" w:rsidRDefault="0069569E">
      <w:pPr>
        <w:widowControl w:val="0"/>
        <w:tabs>
          <w:tab w:val="left" w:pos="220"/>
          <w:tab w:val="left" w:pos="720"/>
        </w:tabs>
        <w:rPr>
          <w:rFonts w:ascii="Calibri" w:eastAsia="Calibri" w:hAnsi="Calibri" w:cs="Calibri"/>
          <w:color w:val="000000"/>
          <w:sz w:val="16"/>
          <w:szCs w:val="16"/>
        </w:rPr>
      </w:pPr>
    </w:p>
    <w:p w14:paraId="5756C05A"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Extending the pipeline to novel antibacterial drug targets</w:t>
      </w:r>
    </w:p>
    <w:p w14:paraId="361E33D5"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 xml:space="preserve">In order to identify novel antibacterial targets and the type I PKS clusters which might encode self-resistance copies, we hypothesized that any gene family that is known to be essential in </w:t>
      </w:r>
      <w:r>
        <w:rPr>
          <w:rFonts w:ascii="Calibri" w:eastAsia="Calibri" w:hAnsi="Calibri" w:cs="Calibri"/>
          <w:i/>
          <w:sz w:val="16"/>
          <w:szCs w:val="16"/>
        </w:rPr>
        <w:t>E. coli</w:t>
      </w:r>
      <w:r>
        <w:rPr>
          <w:rFonts w:ascii="Calibri" w:eastAsia="Calibri" w:hAnsi="Calibri" w:cs="Calibri"/>
          <w:sz w:val="16"/>
          <w:szCs w:val="16"/>
        </w:rPr>
        <w:t xml:space="preserve"> could be an antibacterial target if a gene from this family is in the proximity of a type I PKS cluster and if that clusters ranked highly in our scoring scheme. We mined the NCBI databases for type I PKS clusters harboring a putative self-resistance gene from a set of 609 gene families that are essential in </w:t>
      </w:r>
      <w:proofErr w:type="spellStart"/>
      <w:r>
        <w:rPr>
          <w:rFonts w:ascii="Calibri" w:eastAsia="Calibri" w:hAnsi="Calibri" w:cs="Calibri"/>
          <w:i/>
          <w:sz w:val="16"/>
          <w:szCs w:val="16"/>
        </w:rPr>
        <w:t>E.coli</w:t>
      </w:r>
      <w:proofErr w:type="spellEnd"/>
      <w:r>
        <w:rPr>
          <w:rFonts w:ascii="Calibri" w:eastAsia="Calibri" w:hAnsi="Calibri" w:cs="Calibri"/>
          <w:sz w:val="16"/>
          <w:szCs w:val="16"/>
        </w:rPr>
        <w:t xml:space="preserve"> (REF). We identified 3431 non-redundant clusters that harbor one or more such genes within 10kb of a core KS domain (Table S4). We selected all clusters which scored 50 or higher and compiled a table of all putative self-resistance genes in these clusters (Table S5), resulting in 114 unique putative self-resistance genes. Some of the identified self-resistance gene families, such as </w:t>
      </w:r>
      <w:proofErr w:type="spellStart"/>
      <w:r>
        <w:rPr>
          <w:rFonts w:ascii="Calibri" w:eastAsia="Calibri" w:hAnsi="Calibri" w:cs="Calibri"/>
          <w:sz w:val="16"/>
          <w:szCs w:val="16"/>
        </w:rPr>
        <w:t>FabB</w:t>
      </w:r>
      <w:proofErr w:type="spellEnd"/>
      <w:r>
        <w:rPr>
          <w:rFonts w:ascii="Calibri" w:eastAsia="Calibri" w:hAnsi="Calibri" w:cs="Calibri"/>
          <w:sz w:val="16"/>
          <w:szCs w:val="16"/>
        </w:rPr>
        <w:t>/F and EF-</w:t>
      </w:r>
      <w:proofErr w:type="spellStart"/>
      <w:r>
        <w:rPr>
          <w:rFonts w:ascii="Calibri" w:eastAsia="Calibri" w:hAnsi="Calibri" w:cs="Calibri"/>
          <w:sz w:val="16"/>
          <w:szCs w:val="16"/>
        </w:rPr>
        <w:t>Tu</w:t>
      </w:r>
      <w:proofErr w:type="spellEnd"/>
      <w:r>
        <w:rPr>
          <w:rFonts w:ascii="Calibri" w:eastAsia="Calibri" w:hAnsi="Calibri" w:cs="Calibri"/>
          <w:sz w:val="16"/>
          <w:szCs w:val="16"/>
        </w:rPr>
        <w:t xml:space="preserve">, are already considered as antibacterial targets, but even though the antibacterial target might not be novel, the identified clusters might encode novel compounds.  However, to the best of our knowledge, most of the identified genes have not been evaluated as potential antibacterial targets. They could be divided in two categories: metabolic and non-metabolic. As mentioned above, it will be hard to distinguish whether a gene is the self-resistance gene or a gene involved in the biosynthesis of the compound if that gene is a metabolic enzyme. </w:t>
      </w:r>
    </w:p>
    <w:p w14:paraId="3FB744E0" w14:textId="77777777" w:rsidR="0069569E" w:rsidRDefault="00121FC4">
      <w:pPr>
        <w:widowControl w:val="0"/>
        <w:numPr>
          <w:ilvl w:val="0"/>
          <w:numId w:val="1"/>
        </w:numPr>
        <w:pBdr>
          <w:top w:val="nil"/>
          <w:left w:val="nil"/>
          <w:bottom w:val="nil"/>
          <w:right w:val="nil"/>
          <w:between w:val="nil"/>
        </w:pBdr>
        <w:rPr>
          <w:color w:val="000000"/>
          <w:sz w:val="16"/>
          <w:szCs w:val="16"/>
        </w:rPr>
      </w:pPr>
      <w:r>
        <w:rPr>
          <w:rFonts w:ascii="Calibri" w:eastAsia="Calibri" w:hAnsi="Calibri" w:cs="Calibri"/>
          <w:color w:val="000000"/>
          <w:sz w:val="16"/>
          <w:szCs w:val="16"/>
        </w:rPr>
        <w:t xml:space="preserve">One way to filter – metabolic </w:t>
      </w:r>
      <w:proofErr w:type="spellStart"/>
      <w:r>
        <w:rPr>
          <w:rFonts w:ascii="Calibri" w:eastAsia="Calibri" w:hAnsi="Calibri" w:cs="Calibri"/>
          <w:color w:val="000000"/>
          <w:sz w:val="16"/>
          <w:szCs w:val="16"/>
        </w:rPr>
        <w:t>vs</w:t>
      </w:r>
      <w:proofErr w:type="spellEnd"/>
      <w:r>
        <w:rPr>
          <w:rFonts w:ascii="Calibri" w:eastAsia="Calibri" w:hAnsi="Calibri" w:cs="Calibri"/>
          <w:color w:val="000000"/>
          <w:sz w:val="16"/>
          <w:szCs w:val="16"/>
        </w:rPr>
        <w:t xml:space="preserve"> non-metabolic. Low false discovery rate</w:t>
      </w:r>
    </w:p>
    <w:p w14:paraId="74DA1EB0" w14:textId="77777777" w:rsidR="0069569E" w:rsidRDefault="00121FC4">
      <w:pPr>
        <w:widowControl w:val="0"/>
        <w:numPr>
          <w:ilvl w:val="0"/>
          <w:numId w:val="1"/>
        </w:numPr>
        <w:pBdr>
          <w:top w:val="nil"/>
          <w:left w:val="nil"/>
          <w:bottom w:val="nil"/>
          <w:right w:val="nil"/>
          <w:between w:val="nil"/>
        </w:pBdr>
        <w:rPr>
          <w:color w:val="000000"/>
          <w:sz w:val="16"/>
          <w:szCs w:val="16"/>
        </w:rPr>
      </w:pPr>
      <w:r>
        <w:rPr>
          <w:rFonts w:ascii="Calibri" w:eastAsia="Calibri" w:hAnsi="Calibri" w:cs="Calibri"/>
          <w:color w:val="000000"/>
          <w:sz w:val="16"/>
          <w:szCs w:val="16"/>
        </w:rPr>
        <w:t xml:space="preserve">Another – is there a human (or mitochondrial) homolog? If not, great target, since there won’t be cross-reactivity with the human homologs </w:t>
      </w:r>
    </w:p>
    <w:p w14:paraId="6ED8338E" w14:textId="77777777" w:rsidR="0069569E" w:rsidRDefault="00121FC4">
      <w:pPr>
        <w:widowControl w:val="0"/>
        <w:numPr>
          <w:ilvl w:val="0"/>
          <w:numId w:val="1"/>
        </w:numPr>
        <w:pBdr>
          <w:top w:val="nil"/>
          <w:left w:val="nil"/>
          <w:bottom w:val="nil"/>
          <w:right w:val="nil"/>
          <w:between w:val="nil"/>
        </w:pBdr>
        <w:rPr>
          <w:color w:val="000000"/>
          <w:sz w:val="16"/>
          <w:szCs w:val="16"/>
        </w:rPr>
      </w:pPr>
      <w:r>
        <w:rPr>
          <w:rFonts w:ascii="Calibri" w:eastAsia="Calibri" w:hAnsi="Calibri" w:cs="Calibri"/>
          <w:color w:val="000000"/>
          <w:sz w:val="16"/>
          <w:szCs w:val="16"/>
        </w:rPr>
        <w:t>Interesting ones – involved in cell wall biosynthesis</w:t>
      </w:r>
    </w:p>
    <w:p w14:paraId="773EC4E5" w14:textId="77777777" w:rsidR="0069569E" w:rsidRDefault="0069569E">
      <w:pPr>
        <w:widowControl w:val="0"/>
        <w:rPr>
          <w:rFonts w:ascii="Calibri" w:eastAsia="Calibri" w:hAnsi="Calibri" w:cs="Calibri"/>
          <w:sz w:val="16"/>
          <w:szCs w:val="16"/>
        </w:rPr>
      </w:pPr>
    </w:p>
    <w:p w14:paraId="3E147E33" w14:textId="77777777" w:rsidR="0069569E" w:rsidRDefault="00121FC4">
      <w:pPr>
        <w:widowControl w:val="0"/>
        <w:rPr>
          <w:rFonts w:ascii="Calibri" w:eastAsia="Calibri" w:hAnsi="Calibri" w:cs="Calibri"/>
          <w:b/>
          <w:sz w:val="16"/>
          <w:szCs w:val="16"/>
        </w:rPr>
      </w:pPr>
      <w:r>
        <w:rPr>
          <w:rFonts w:ascii="Calibri" w:eastAsia="Calibri" w:hAnsi="Calibri" w:cs="Calibri"/>
          <w:b/>
          <w:sz w:val="16"/>
          <w:szCs w:val="16"/>
        </w:rPr>
        <w:t>Conclusion</w:t>
      </w:r>
    </w:p>
    <w:p w14:paraId="333A51DB" w14:textId="77777777" w:rsidR="0069569E" w:rsidRDefault="00121FC4">
      <w:pPr>
        <w:widowControl w:val="0"/>
        <w:rPr>
          <w:rFonts w:ascii="Calibri" w:eastAsia="Calibri" w:hAnsi="Calibri" w:cs="Calibri"/>
          <w:sz w:val="16"/>
          <w:szCs w:val="16"/>
        </w:rPr>
      </w:pPr>
      <w:r>
        <w:rPr>
          <w:rFonts w:ascii="Calibri" w:eastAsia="Calibri" w:hAnsi="Calibri" w:cs="Calibri"/>
          <w:sz w:val="16"/>
          <w:szCs w:val="16"/>
        </w:rPr>
        <w:t>[</w:t>
      </w:r>
      <w:r>
        <w:rPr>
          <w:rFonts w:ascii="Calibri" w:eastAsia="Calibri" w:hAnsi="Calibri" w:cs="Calibri"/>
          <w:sz w:val="16"/>
          <w:szCs w:val="16"/>
          <w:highlight w:val="yellow"/>
        </w:rPr>
        <w:t>TODO: Finish section].</w:t>
      </w:r>
      <w:r>
        <w:rPr>
          <w:rFonts w:ascii="Calibri" w:eastAsia="Calibri" w:hAnsi="Calibri" w:cs="Calibri"/>
          <w:sz w:val="16"/>
          <w:szCs w:val="16"/>
        </w:rPr>
        <w:t xml:space="preserve"> Despite recent advances in laboratory techniques (cite Harvey et al., a Sean Brady paper, maybe one of Nancy Kelleher’s efforts), experimental identification of novel antimicrobial compounds and of the BGC that encodes their synthesis </w:t>
      </w:r>
      <w:r>
        <w:rPr>
          <w:rFonts w:ascii="Calibri" w:eastAsia="Calibri" w:hAnsi="Calibri" w:cs="Calibri"/>
          <w:sz w:val="16"/>
          <w:szCs w:val="16"/>
        </w:rPr>
        <w:lastRenderedPageBreak/>
        <w:t xml:space="preserve">lags behind the rate at which sequencing efforts identify BGCs.  We used a purely </w:t>
      </w:r>
      <w:proofErr w:type="spellStart"/>
      <w:r>
        <w:rPr>
          <w:rFonts w:ascii="Calibri" w:eastAsia="Calibri" w:hAnsi="Calibri" w:cs="Calibri"/>
          <w:sz w:val="16"/>
          <w:szCs w:val="16"/>
        </w:rPr>
        <w:t>bioinformatic</w:t>
      </w:r>
      <w:proofErr w:type="spellEnd"/>
      <w:r>
        <w:rPr>
          <w:rFonts w:ascii="Calibri" w:eastAsia="Calibri" w:hAnsi="Calibri" w:cs="Calibri"/>
          <w:sz w:val="16"/>
          <w:szCs w:val="16"/>
        </w:rPr>
        <w:t xml:space="preserve"> technique to identify BGCs that may harbor self-resistance genes.  Thus our technique provides guidance on the possible targets and modes of action of compounds produced by BCGs without experimental validation.  Our method is generalizable since it can be applied to extract gene clusters from any class of natural products, which can be characterized by a core enzyme (DMATS (alkaloid) </w:t>
      </w:r>
      <w:proofErr w:type="spellStart"/>
      <w:r>
        <w:rPr>
          <w:rFonts w:ascii="Calibri" w:eastAsia="Calibri" w:hAnsi="Calibri" w:cs="Calibri"/>
          <w:sz w:val="16"/>
          <w:szCs w:val="16"/>
        </w:rPr>
        <w:t>Trichodiene</w:t>
      </w:r>
      <w:proofErr w:type="spellEnd"/>
      <w:r>
        <w:rPr>
          <w:rFonts w:ascii="Calibri" w:eastAsia="Calibri" w:hAnsi="Calibri" w:cs="Calibri"/>
          <w:sz w:val="16"/>
          <w:szCs w:val="16"/>
        </w:rPr>
        <w:t xml:space="preserve"> synthase (</w:t>
      </w:r>
      <w:proofErr w:type="spellStart"/>
      <w:r>
        <w:rPr>
          <w:rFonts w:ascii="Calibri" w:eastAsia="Calibri" w:hAnsi="Calibri" w:cs="Calibri"/>
          <w:sz w:val="16"/>
          <w:szCs w:val="16"/>
        </w:rPr>
        <w:t>terpene</w:t>
      </w:r>
      <w:proofErr w:type="spellEnd"/>
      <w:r>
        <w:rPr>
          <w:rFonts w:ascii="Calibri" w:eastAsia="Calibri" w:hAnsi="Calibri" w:cs="Calibri"/>
          <w:sz w:val="16"/>
          <w:szCs w:val="16"/>
        </w:rPr>
        <w:t>) GGPPS (</w:t>
      </w:r>
      <w:proofErr w:type="spellStart"/>
      <w:r>
        <w:rPr>
          <w:rFonts w:ascii="Calibri" w:eastAsia="Calibri" w:hAnsi="Calibri" w:cs="Calibri"/>
          <w:sz w:val="16"/>
          <w:szCs w:val="16"/>
        </w:rPr>
        <w:t>terpene</w:t>
      </w:r>
      <w:proofErr w:type="spellEnd"/>
      <w:r>
        <w:rPr>
          <w:rFonts w:ascii="Calibri" w:eastAsia="Calibri" w:hAnsi="Calibri" w:cs="Calibri"/>
          <w:sz w:val="16"/>
          <w:szCs w:val="16"/>
        </w:rPr>
        <w:t xml:space="preserv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5F63048A" w14:textId="77777777" w:rsidR="0069569E" w:rsidRDefault="00121FC4">
      <w:pPr>
        <w:widowControl w:val="0"/>
        <w:rPr>
          <w:rFonts w:ascii="Calibri" w:eastAsia="Calibri" w:hAnsi="Calibri" w:cs="Calibri"/>
          <w:b/>
          <w:sz w:val="16"/>
          <w:szCs w:val="16"/>
        </w:rPr>
      </w:pPr>
      <w:r>
        <w:rPr>
          <w:rFonts w:ascii="Calibri" w:eastAsia="Calibri" w:hAnsi="Calibri" w:cs="Calibri"/>
          <w:sz w:val="16"/>
          <w:szCs w:val="16"/>
        </w:rPr>
        <w:t>Here we presented a catalog of antibiotics in reserve: when resistance emerges for one, go onto the next in the list.</w:t>
      </w:r>
    </w:p>
    <w:p w14:paraId="74B214FF" w14:textId="77777777" w:rsidR="0069569E" w:rsidRDefault="0069569E">
      <w:pPr>
        <w:rPr>
          <w:rFonts w:ascii="Calibri" w:eastAsia="Calibri" w:hAnsi="Calibri" w:cs="Calibri"/>
          <w:sz w:val="16"/>
          <w:szCs w:val="16"/>
        </w:rPr>
      </w:pPr>
    </w:p>
    <w:sectPr w:rsidR="0069569E">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Maureen Hillenmeyer" w:date="2019-05-05T22:47:00Z" w:initials="MH">
    <w:p w14:paraId="44930B3B" w14:textId="3AD39D35" w:rsidR="0020212F" w:rsidRDefault="0020212F">
      <w:pPr>
        <w:pStyle w:val="CommentText"/>
      </w:pPr>
      <w:r>
        <w:rPr>
          <w:rStyle w:val="CommentReference"/>
        </w:rPr>
        <w:annotationRef/>
      </w:r>
      <w:r>
        <w:t>Why not just list the 16 individuals; why break them into 12 families?</w:t>
      </w:r>
    </w:p>
    <w:p w14:paraId="51689AFA" w14:textId="77777777" w:rsidR="0020212F" w:rsidRDefault="0020212F">
      <w:pPr>
        <w:pStyle w:val="CommentText"/>
      </w:pPr>
    </w:p>
    <w:p w14:paraId="350E3A1E" w14:textId="6EBC4A7E" w:rsidR="0020212F" w:rsidRDefault="0020212F">
      <w:pPr>
        <w:pStyle w:val="CommentText"/>
      </w:pPr>
      <w:r>
        <w:t xml:space="preserve">GV: I have identified 12 self-resistance genes in total of 16 clusters. Alex </w:t>
      </w:r>
      <w:proofErr w:type="spellStart"/>
      <w:r>
        <w:t>Nivina</w:t>
      </w:r>
      <w:proofErr w:type="spellEnd"/>
      <w:r>
        <w:t>, who is also going to be a co-author of the paper, strongly disagreed with me using the phrase “12 self-resistance proteins” as opposed to “12 self-resistance protein families”. I am not sure I agree with her, but we decided to leave it like that for now. Below I paste her comment:</w:t>
      </w:r>
    </w:p>
    <w:p w14:paraId="7129E17C" w14:textId="77777777" w:rsidR="0020212F" w:rsidRDefault="0020212F">
      <w:pPr>
        <w:pStyle w:val="CommentText"/>
      </w:pPr>
    </w:p>
    <w:p w14:paraId="59DEE619" w14:textId="77777777" w:rsidR="0020212F" w:rsidRPr="00522101" w:rsidRDefault="0020212F" w:rsidP="00522101">
      <w:pPr>
        <w:rPr>
          <w:rFonts w:ascii="Times" w:eastAsia="Times New Roman" w:hAnsi="Times" w:cs="Times New Roman"/>
          <w:sz w:val="20"/>
          <w:szCs w:val="20"/>
        </w:rPr>
      </w:pPr>
      <w:r w:rsidRPr="00522101">
        <w:rPr>
          <w:rFonts w:ascii="Arial" w:eastAsia="Times New Roman" w:hAnsi="Arial" w:cs="Arial"/>
          <w:color w:val="222222"/>
          <w:shd w:val="clear" w:color="auto" w:fill="FFFFFF"/>
        </w:rPr>
        <w:t> </w:t>
      </w:r>
      <w:r>
        <w:rPr>
          <w:rFonts w:ascii="Arial" w:eastAsia="Times New Roman" w:hAnsi="Arial" w:cs="Arial"/>
          <w:color w:val="222222"/>
          <w:shd w:val="clear" w:color="auto" w:fill="FFFFFF"/>
        </w:rPr>
        <w:t>"</w:t>
      </w:r>
      <w:r w:rsidRPr="00522101">
        <w:rPr>
          <w:rFonts w:ascii="Arial" w:eastAsia="Times New Roman" w:hAnsi="Arial" w:cs="Arial"/>
          <w:color w:val="222222"/>
          <w:shd w:val="clear" w:color="auto" w:fill="FFFFFF"/>
        </w:rPr>
        <w:t>I suggest changing your use of the word "protein" and use the term "protein family" when referring to functionally different proteins (e.g. Ile-</w:t>
      </w:r>
      <w:proofErr w:type="spellStart"/>
      <w:r w:rsidRPr="00522101">
        <w:rPr>
          <w:rFonts w:ascii="Arial" w:eastAsia="Times New Roman" w:hAnsi="Arial" w:cs="Arial"/>
          <w:color w:val="222222"/>
          <w:shd w:val="clear" w:color="auto" w:fill="FFFFFF"/>
        </w:rPr>
        <w:t>tRNA</w:t>
      </w:r>
      <w:proofErr w:type="spellEnd"/>
      <w:r w:rsidRPr="00522101">
        <w:rPr>
          <w:rFonts w:ascii="Arial" w:eastAsia="Times New Roman" w:hAnsi="Arial" w:cs="Arial"/>
          <w:color w:val="222222"/>
          <w:shd w:val="clear" w:color="auto" w:fill="FFFFFF"/>
        </w:rPr>
        <w:t xml:space="preserve"> </w:t>
      </w:r>
      <w:proofErr w:type="spellStart"/>
      <w:r w:rsidRPr="00522101">
        <w:rPr>
          <w:rFonts w:ascii="Arial" w:eastAsia="Times New Roman" w:hAnsi="Arial" w:cs="Arial"/>
          <w:color w:val="222222"/>
          <w:shd w:val="clear" w:color="auto" w:fill="FFFFFF"/>
        </w:rPr>
        <w:t>synthetases</w:t>
      </w:r>
      <w:proofErr w:type="spellEnd"/>
      <w:r w:rsidRPr="00522101">
        <w:rPr>
          <w:rFonts w:ascii="Arial" w:eastAsia="Times New Roman" w:hAnsi="Arial" w:cs="Arial"/>
          <w:color w:val="222222"/>
          <w:shd w:val="clear" w:color="auto" w:fill="FFFFFF"/>
        </w:rPr>
        <w:t xml:space="preserve">, proteases etc.) and keep using the term "protein" only to talk about distinct proteins in distinct clusters. For example, when you say "In total, we have identified 16 clusters harboring 12 experimentally verified self-resistance proteins", the </w:t>
      </w:r>
      <w:proofErr w:type="spellStart"/>
      <w:r w:rsidRPr="00522101">
        <w:rPr>
          <w:rFonts w:ascii="Arial" w:eastAsia="Times New Roman" w:hAnsi="Arial" w:cs="Arial"/>
          <w:color w:val="222222"/>
          <w:shd w:val="clear" w:color="auto" w:fill="FFFFFF"/>
        </w:rPr>
        <w:t>the</w:t>
      </w:r>
      <w:proofErr w:type="spellEnd"/>
      <w:r w:rsidRPr="00522101">
        <w:rPr>
          <w:rFonts w:ascii="Arial" w:eastAsia="Times New Roman" w:hAnsi="Arial" w:cs="Arial"/>
          <w:color w:val="222222"/>
          <w:shd w:val="clear" w:color="auto" w:fill="FFFFFF"/>
        </w:rPr>
        <w:t xml:space="preserve"> most intuitive way to interpret it is that there is a total of 16 clusters and a total of 12 proteins in those clusters, which is confounding. If I understand correctly, you actually found 16 proteins in 16 clusters, but they belong to 12 protein families.</w:t>
      </w:r>
      <w:r>
        <w:rPr>
          <w:rFonts w:ascii="Arial" w:eastAsia="Times New Roman" w:hAnsi="Arial" w:cs="Arial"/>
          <w:color w:val="222222"/>
          <w:shd w:val="clear" w:color="auto" w:fill="FFFFFF"/>
        </w:rPr>
        <w:t>"</w:t>
      </w:r>
    </w:p>
    <w:p w14:paraId="4882B058" w14:textId="77777777" w:rsidR="0020212F" w:rsidRDefault="0020212F">
      <w:pPr>
        <w:pStyle w:val="CommentText"/>
      </w:pPr>
    </w:p>
  </w:comment>
  <w:comment w:id="45" w:author="Maureen Hillenmeyer" w:date="2019-05-05T21:02:00Z" w:initials="MH">
    <w:p w14:paraId="29860516" w14:textId="1DA493B2" w:rsidR="0020212F" w:rsidRDefault="0020212F">
      <w:pPr>
        <w:pStyle w:val="CommentText"/>
      </w:pPr>
      <w:r>
        <w:rPr>
          <w:rStyle w:val="CommentReference"/>
        </w:rPr>
        <w:annotationRef/>
      </w:r>
      <w:r>
        <w:t xml:space="preserve">The other 1,640 gene clusters are NOT antibacterial? I doubt that is known. I’m guessing they are primarily just </w:t>
      </w:r>
      <w:proofErr w:type="spellStart"/>
      <w:r>
        <w:t>unannotated</w:t>
      </w:r>
      <w:proofErr w:type="spellEnd"/>
      <w:r>
        <w:t xml:space="preserve">. So you can’t say 10% are </w:t>
      </w:r>
      <w:proofErr w:type="spellStart"/>
      <w:r>
        <w:t>antiabcterial</w:t>
      </w:r>
      <w:proofErr w:type="spellEnd"/>
      <w:r>
        <w:t>.</w:t>
      </w:r>
    </w:p>
    <w:p w14:paraId="35C81559" w14:textId="77777777" w:rsidR="0020212F" w:rsidRDefault="0020212F">
      <w:pPr>
        <w:pStyle w:val="CommentText"/>
      </w:pPr>
    </w:p>
    <w:p w14:paraId="57E7CE3F" w14:textId="5691F858" w:rsidR="0020212F" w:rsidRDefault="0020212F">
      <w:pPr>
        <w:pStyle w:val="CommentText"/>
      </w:pPr>
      <w:r>
        <w:t>GV: Agree. Will say “annotated” and “at least 10%”</w:t>
      </w:r>
    </w:p>
  </w:comment>
  <w:comment w:id="47" w:author="Maureen Hillenmeyer" w:date="2019-05-05T22:47:00Z" w:initials="MH">
    <w:p w14:paraId="4DC2D154" w14:textId="43E30EDB" w:rsidR="0020212F" w:rsidRDefault="0020212F">
      <w:pPr>
        <w:pStyle w:val="CommentText"/>
      </w:pPr>
      <w:r>
        <w:rPr>
          <w:rStyle w:val="CommentReference"/>
        </w:rPr>
        <w:annotationRef/>
      </w:r>
      <w:r>
        <w:t>It’s likely that &gt; 16 harbor a self-resistance gene, if the genes were not annotated, etc.</w:t>
      </w:r>
    </w:p>
    <w:p w14:paraId="63BE62DF" w14:textId="77777777" w:rsidR="0020212F" w:rsidRDefault="0020212F">
      <w:pPr>
        <w:pStyle w:val="CommentText"/>
      </w:pPr>
    </w:p>
    <w:p w14:paraId="6E2C8D8F" w14:textId="79D8146C" w:rsidR="0020212F" w:rsidRDefault="0020212F">
      <w:pPr>
        <w:pStyle w:val="CommentText"/>
      </w:pPr>
      <w:r>
        <w:t xml:space="preserve">GV: Actually, there are a few clusters, which harbor a putative target, but it is not experimentally verified to provide the self-resistance of the producer. I talk about these below when I expand the list of 12 targets. </w:t>
      </w:r>
    </w:p>
    <w:p w14:paraId="3E3F9B2A" w14:textId="5FCF0F2E" w:rsidR="0020212F" w:rsidRDefault="0020212F">
      <w:pPr>
        <w:pStyle w:val="CommentText"/>
      </w:pPr>
      <w:r>
        <w:t>I could try to rephrase it so that it is clear that there are possibly more, just not experimentally validated. Or do you think I should talk about the putative targets I discovered in this section?</w:t>
      </w:r>
    </w:p>
  </w:comment>
  <w:comment w:id="44" w:author="Maureen Hillenmeyer" w:date="2019-05-05T22:02:00Z" w:initials="MH">
    <w:p w14:paraId="13FAE379" w14:textId="624FC6AF" w:rsidR="0020212F" w:rsidRDefault="0020212F">
      <w:pPr>
        <w:pStyle w:val="CommentText"/>
      </w:pPr>
      <w:r>
        <w:rPr>
          <w:rStyle w:val="CommentReference"/>
        </w:rPr>
        <w:annotationRef/>
      </w:r>
      <w:r>
        <w:t>I disagree with your interpretation of these numbers. Let’s discuss on the phone.</w:t>
      </w:r>
    </w:p>
    <w:p w14:paraId="5545C6E1" w14:textId="77777777" w:rsidR="0020212F" w:rsidRDefault="0020212F">
      <w:pPr>
        <w:pStyle w:val="CommentText"/>
      </w:pPr>
    </w:p>
    <w:p w14:paraId="70EB8079" w14:textId="5B7F1EBC" w:rsidR="0020212F" w:rsidRDefault="0020212F">
      <w:pPr>
        <w:pStyle w:val="CommentText"/>
      </w:pPr>
      <w:r>
        <w:t>GV: Here, ideally I will restate all possible reasons listed above.  And I think you would say that reason #2 is the most probable one.</w:t>
      </w:r>
    </w:p>
  </w:comment>
  <w:comment w:id="65" w:author="Maureen Hillenmeyer" w:date="2019-05-05T21:56:00Z" w:initials="MH">
    <w:p w14:paraId="7DD46CF5" w14:textId="10EA08F8" w:rsidR="0020212F" w:rsidRDefault="0020212F">
      <w:pPr>
        <w:pStyle w:val="CommentText"/>
      </w:pPr>
      <w:r>
        <w:rPr>
          <w:rStyle w:val="CommentReference"/>
        </w:rPr>
        <w:annotationRef/>
      </w:r>
      <w:r>
        <w:t>Fraction of what?</w:t>
      </w:r>
    </w:p>
    <w:p w14:paraId="2C610C57" w14:textId="7B680677" w:rsidR="0020212F" w:rsidRDefault="0020212F">
      <w:pPr>
        <w:pStyle w:val="CommentText"/>
      </w:pPr>
      <w:r>
        <w:t>GV: Added it.</w:t>
      </w:r>
    </w:p>
  </w:comment>
  <w:comment w:id="67" w:author="Maureen Hillenmeyer" w:date="2019-05-05T22:04:00Z" w:initials="MH">
    <w:p w14:paraId="6F702C9D" w14:textId="3AFAD9E4" w:rsidR="0020212F" w:rsidRDefault="0020212F">
      <w:pPr>
        <w:pStyle w:val="CommentText"/>
      </w:pPr>
      <w:r>
        <w:rPr>
          <w:rStyle w:val="CommentReference"/>
        </w:rPr>
        <w:annotationRef/>
      </w:r>
      <w:r>
        <w:t>You can’t definitively say whether this is a self-resistance gene. E.g., it could be biosynthetic. You can only say it’s a homolog. (Edit: I see you address this below. Still, you shouldn’t use that “self-resistance” adjective here.)</w:t>
      </w:r>
    </w:p>
    <w:p w14:paraId="140B6DC4" w14:textId="77777777" w:rsidR="0020212F" w:rsidRDefault="0020212F">
      <w:pPr>
        <w:pStyle w:val="CommentText"/>
      </w:pPr>
      <w:r>
        <w:t>GV: corrected.</w:t>
      </w:r>
    </w:p>
  </w:comment>
  <w:comment w:id="70" w:author="hillenmeyer@gmail.com" w:date="2019-05-05T22:08:00Z" w:initials="">
    <w:p w14:paraId="524D5343" w14:textId="77777777" w:rsidR="0020212F" w:rsidRDefault="0020212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the difference?</w:t>
      </w:r>
    </w:p>
    <w:p w14:paraId="7853A0D5" w14:textId="58F1073C" w:rsidR="0020212F" w:rsidRDefault="0020212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GV: It is explained in the sentence below.</w:t>
      </w:r>
    </w:p>
  </w:comment>
  <w:comment w:id="71" w:author="hillenmeyer@gmail.com" w:date="2019-05-05T22:24:00Z" w:initials="">
    <w:p w14:paraId="7B801118" w14:textId="77777777" w:rsidR="0020212F" w:rsidRDefault="0020212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Lost in these numbers</w:t>
      </w:r>
    </w:p>
    <w:p w14:paraId="0611B396" w14:textId="77777777" w:rsidR="0020212F" w:rsidRDefault="0020212F">
      <w:pPr>
        <w:widowControl w:val="0"/>
        <w:pBdr>
          <w:top w:val="nil"/>
          <w:left w:val="nil"/>
          <w:bottom w:val="nil"/>
          <w:right w:val="nil"/>
          <w:between w:val="nil"/>
        </w:pBdr>
        <w:rPr>
          <w:rFonts w:ascii="Arial" w:eastAsia="Arial" w:hAnsi="Arial" w:cs="Arial"/>
          <w:color w:val="000000"/>
          <w:sz w:val="22"/>
          <w:szCs w:val="22"/>
        </w:rPr>
      </w:pPr>
    </w:p>
    <w:p w14:paraId="70233C15" w14:textId="1FF01460" w:rsidR="0020212F" w:rsidRDefault="0020212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GV: The problem is that there are complete genomes and partial genomes. There are 24 complete genomes, in which 12 clusters harbor 2 copies of the target.  Out of all </w:t>
      </w:r>
      <w:proofErr w:type="spellStart"/>
      <w:r>
        <w:rPr>
          <w:rFonts w:ascii="Arial" w:eastAsia="Arial" w:hAnsi="Arial" w:cs="Arial"/>
          <w:color w:val="000000"/>
          <w:sz w:val="22"/>
          <w:szCs w:val="22"/>
        </w:rPr>
        <w:t>ncbi</w:t>
      </w:r>
      <w:proofErr w:type="spellEnd"/>
      <w:r>
        <w:rPr>
          <w:rFonts w:ascii="Arial" w:eastAsia="Arial" w:hAnsi="Arial" w:cs="Arial"/>
          <w:color w:val="000000"/>
          <w:sz w:val="22"/>
          <w:szCs w:val="22"/>
        </w:rPr>
        <w:t xml:space="preserve"> records, there are 27 with at least 2 copies. There could be more </w:t>
      </w:r>
      <w:proofErr w:type="spellStart"/>
      <w:r>
        <w:rPr>
          <w:rFonts w:ascii="Arial" w:eastAsia="Arial" w:hAnsi="Arial" w:cs="Arial"/>
          <w:color w:val="000000"/>
          <w:sz w:val="22"/>
          <w:szCs w:val="22"/>
        </w:rPr>
        <w:t>ncbi</w:t>
      </w:r>
      <w:proofErr w:type="spellEnd"/>
      <w:r>
        <w:rPr>
          <w:rFonts w:ascii="Arial" w:eastAsia="Arial" w:hAnsi="Arial" w:cs="Arial"/>
          <w:color w:val="000000"/>
          <w:sz w:val="22"/>
          <w:szCs w:val="22"/>
        </w:rPr>
        <w:t xml:space="preserve"> records with 2 copies.</w:t>
      </w:r>
    </w:p>
  </w:comment>
  <w:comment w:id="72" w:author="Maureen Hillenmeyer" w:date="2019-05-05T22:12:00Z" w:initials="MH">
    <w:p w14:paraId="01AAA43A" w14:textId="7BE6D119" w:rsidR="0020212F" w:rsidRDefault="0020212F">
      <w:pPr>
        <w:pStyle w:val="CommentText"/>
      </w:pPr>
      <w:r>
        <w:rPr>
          <w:rStyle w:val="CommentReference"/>
        </w:rPr>
        <w:annotationRef/>
      </w:r>
      <w:r>
        <w:t>I’m not understanding what you’re trying to say here.</w:t>
      </w:r>
    </w:p>
    <w:p w14:paraId="21A25F62" w14:textId="77777777" w:rsidR="0020212F" w:rsidRDefault="0020212F">
      <w:pPr>
        <w:pStyle w:val="CommentText"/>
      </w:pPr>
    </w:p>
    <w:p w14:paraId="6D31F942" w14:textId="7E8BD354" w:rsidR="0020212F" w:rsidRDefault="0020212F">
      <w:pPr>
        <w:pStyle w:val="CommentText"/>
      </w:pPr>
      <w:r>
        <w:t>GV: I am saying that if for a cluster harboring a putative self-resistance gene: If there is a close homolog of that cluster which also harbors the putative self-resistance gene, there is a higher chance that both of these clusters are producing an antibiotic, which target is the sensitive homolog of that self-resistance gene.</w:t>
      </w:r>
    </w:p>
  </w:comment>
  <w:comment w:id="73" w:author="Maureen Hillenmeyer" w:date="2019-05-05T22:18:00Z" w:initials="MH">
    <w:p w14:paraId="60F09CEC" w14:textId="46E10BA0" w:rsidR="0020212F" w:rsidRDefault="0020212F">
      <w:pPr>
        <w:pStyle w:val="CommentText"/>
      </w:pPr>
      <w:r>
        <w:rPr>
          <w:rStyle w:val="CommentReference"/>
        </w:rPr>
        <w:annotationRef/>
      </w:r>
      <w:r>
        <w:t>I think I disagree, but I’m not sure I’m following. We should discuss.</w:t>
      </w:r>
    </w:p>
    <w:p w14:paraId="78AB8024" w14:textId="77777777" w:rsidR="0020212F" w:rsidRDefault="0020212F">
      <w:pPr>
        <w:pStyle w:val="CommentText"/>
      </w:pPr>
    </w:p>
    <w:p w14:paraId="665FEA13" w14:textId="59DDA71A" w:rsidR="0020212F" w:rsidRDefault="0020212F">
      <w:pPr>
        <w:pStyle w:val="CommentText"/>
      </w:pPr>
      <w:r>
        <w:t xml:space="preserve">GV: If the KS proximal to a putative self-resistance gene has been acquired by horizontal gene transfer, it would not have co-evolved with the self-resistance gene. </w:t>
      </w:r>
    </w:p>
  </w:comment>
  <w:comment w:id="74" w:author="Maureen Hillenmeyer" w:date="2019-05-05T22:35:00Z" w:initials="MH">
    <w:p w14:paraId="58064F56" w14:textId="77777777" w:rsidR="0020212F" w:rsidRDefault="0020212F">
      <w:pPr>
        <w:pStyle w:val="CommentText"/>
      </w:pPr>
      <w:r>
        <w:rPr>
          <w:rStyle w:val="CommentReference"/>
        </w:rPr>
        <w:annotationRef/>
      </w:r>
      <w:r>
        <w:t xml:space="preserve">I don’t like the ad hoc score because I don’t understand it. How did you combine? </w:t>
      </w:r>
    </w:p>
    <w:p w14:paraId="7BBEA74C" w14:textId="77777777" w:rsidR="0020212F" w:rsidRDefault="0020212F">
      <w:pPr>
        <w:pStyle w:val="CommentText"/>
      </w:pPr>
    </w:p>
    <w:p w14:paraId="538BBE0B" w14:textId="5D9A2D50" w:rsidR="0020212F" w:rsidRDefault="0020212F">
      <w:pPr>
        <w:pStyle w:val="CommentText"/>
      </w:pPr>
      <w:r>
        <w:t xml:space="preserve">GV: Sum of all individual scores. It is in Table S1.  I added a sentence saying that the scoring scheme is in Table S1. </w:t>
      </w:r>
    </w:p>
    <w:p w14:paraId="1ED2D730" w14:textId="77777777" w:rsidR="0020212F" w:rsidRDefault="0020212F">
      <w:pPr>
        <w:pStyle w:val="CommentText"/>
      </w:pPr>
    </w:p>
    <w:p w14:paraId="3C762B34" w14:textId="77777777" w:rsidR="0020212F" w:rsidRDefault="0020212F">
      <w:pPr>
        <w:pStyle w:val="CommentText"/>
      </w:pPr>
      <w:r>
        <w:t xml:space="preserve">Why combine? </w:t>
      </w:r>
    </w:p>
    <w:p w14:paraId="4E9B2231" w14:textId="7A1FC038" w:rsidR="0020212F" w:rsidRDefault="0020212F">
      <w:pPr>
        <w:pStyle w:val="CommentText"/>
      </w:pPr>
      <w:r>
        <w:t>GV: One of my main goals was to rank the clusters, so that people can easily pick the top ranked clusters.</w:t>
      </w:r>
    </w:p>
    <w:p w14:paraId="20EC0EE1" w14:textId="77777777" w:rsidR="0020212F" w:rsidRDefault="0020212F">
      <w:pPr>
        <w:pStyle w:val="CommentText"/>
      </w:pPr>
    </w:p>
    <w:p w14:paraId="204C3E1F" w14:textId="1C644AED" w:rsidR="0020212F" w:rsidRDefault="0020212F">
      <w:pPr>
        <w:pStyle w:val="CommentText"/>
      </w:pPr>
      <w:r>
        <w:t>Why not keep the 5 categories separate, and simply show the 5 scores for each cluster across each category?</w:t>
      </w:r>
    </w:p>
    <w:p w14:paraId="6CA71921" w14:textId="77777777" w:rsidR="0020212F" w:rsidRDefault="0020212F">
      <w:pPr>
        <w:pStyle w:val="CommentText"/>
      </w:pPr>
    </w:p>
    <w:p w14:paraId="7ABFA4DC" w14:textId="3D71E5EC" w:rsidR="0020212F" w:rsidRDefault="0020212F">
      <w:pPr>
        <w:pStyle w:val="CommentText"/>
      </w:pPr>
      <w:r>
        <w:t>GV: I could do that. I thought it is too much details and most people won’t be interested in that as long as it is clear how I calculated the final score.</w:t>
      </w:r>
    </w:p>
    <w:p w14:paraId="05DB7C7B" w14:textId="77777777" w:rsidR="0020212F" w:rsidRDefault="0020212F">
      <w:pPr>
        <w:pStyle w:val="CommentText"/>
      </w:pPr>
    </w:p>
    <w:p w14:paraId="001A33EA" w14:textId="5043247E" w:rsidR="0020212F" w:rsidRDefault="0020212F">
      <w:pPr>
        <w:pStyle w:val="CommentText"/>
      </w:pPr>
      <w:r>
        <w:t>If you want to make a table of top 20, you can still do that – just make some arbitrary cutoffs defined in the table legend and/or the supplement.</w:t>
      </w:r>
    </w:p>
    <w:p w14:paraId="6CFE056F" w14:textId="77777777" w:rsidR="0020212F" w:rsidRDefault="0020212F">
      <w:pPr>
        <w:pStyle w:val="CommentText"/>
      </w:pPr>
    </w:p>
    <w:p w14:paraId="68237420" w14:textId="09E8F40B" w:rsidR="0020212F" w:rsidRDefault="0020212F">
      <w:pPr>
        <w:pStyle w:val="CommentText"/>
      </w:pPr>
      <w:r>
        <w:t xml:space="preserve">GV: That’s what I did in Table S2. I defined arbitrary cutoffs and gave arbitrary scores. </w:t>
      </w:r>
    </w:p>
  </w:comment>
  <w:comment w:id="78" w:author="Gergana Vandova" w:date="2019-04-26T17:46:00Z" w:initials="">
    <w:p w14:paraId="2BE30377" w14:textId="77777777" w:rsidR="0020212F" w:rsidRDefault="0020212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lower score is due to:  (1) the </w:t>
      </w:r>
      <w:proofErr w:type="spellStart"/>
      <w:r>
        <w:rPr>
          <w:rFonts w:ascii="Arial" w:eastAsia="Arial" w:hAnsi="Arial" w:cs="Arial"/>
          <w:color w:val="000000"/>
          <w:sz w:val="22"/>
          <w:szCs w:val="22"/>
        </w:rPr>
        <w:t>FabI</w:t>
      </w:r>
      <w:proofErr w:type="spellEnd"/>
      <w:r>
        <w:rPr>
          <w:rFonts w:ascii="Arial" w:eastAsia="Arial" w:hAnsi="Arial" w:cs="Arial"/>
          <w:color w:val="000000"/>
          <w:sz w:val="22"/>
          <w:szCs w:val="22"/>
        </w:rPr>
        <w:t xml:space="preserve"> self-resistance gene is located 5.6kb away from a KS domain;  (2) there is only one copy of the </w:t>
      </w:r>
      <w:proofErr w:type="spellStart"/>
      <w:r>
        <w:rPr>
          <w:rFonts w:ascii="Arial" w:eastAsia="Arial" w:hAnsi="Arial" w:cs="Arial"/>
          <w:color w:val="000000"/>
          <w:sz w:val="22"/>
          <w:szCs w:val="22"/>
        </w:rPr>
        <w:t>FabI</w:t>
      </w:r>
      <w:proofErr w:type="spellEnd"/>
      <w:r>
        <w:rPr>
          <w:rFonts w:ascii="Arial" w:eastAsia="Arial" w:hAnsi="Arial" w:cs="Arial"/>
          <w:color w:val="000000"/>
          <w:sz w:val="22"/>
          <w:szCs w:val="22"/>
        </w:rPr>
        <w:t xml:space="preserve"> gene in the NCBI record; (3) no coevolution score was calculated because we filtered out all KS domains with length less than 300 to avoid miscalculated low pairwise identities due to short KS sequences; and (4) this cluster does not have any homologs</w:t>
      </w:r>
    </w:p>
  </w:comment>
  <w:comment w:id="79" w:author="Gergana Vandova" w:date="2019-04-27T01:13:00Z" w:initials="">
    <w:p w14:paraId="3F08B12A" w14:textId="77777777" w:rsidR="0020212F" w:rsidRDefault="0020212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These clusters could be false positives, because some </w:t>
      </w:r>
      <w:proofErr w:type="spellStart"/>
      <w:r>
        <w:rPr>
          <w:rFonts w:ascii="Arial" w:eastAsia="Arial" w:hAnsi="Arial" w:cs="Arial"/>
          <w:color w:val="000000"/>
          <w:sz w:val="22"/>
          <w:szCs w:val="22"/>
        </w:rPr>
        <w:t>antiSMASH</w:t>
      </w:r>
      <w:proofErr w:type="spellEnd"/>
      <w:r>
        <w:rPr>
          <w:rFonts w:ascii="Arial" w:eastAsia="Arial" w:hAnsi="Arial" w:cs="Arial"/>
          <w:color w:val="000000"/>
          <w:sz w:val="22"/>
          <w:szCs w:val="22"/>
        </w:rPr>
        <w:t>-predicted domains span introns or intro/exon interfaces; TODO: look more closely at the clusters)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16C138" w15:done="0"/>
  <w15:commentEx w15:paraId="27B63B33" w15:done="0"/>
  <w15:commentEx w15:paraId="44930B3B" w15:done="0"/>
  <w15:commentEx w15:paraId="29860516" w15:done="0"/>
  <w15:commentEx w15:paraId="4DC2D154" w15:done="0"/>
  <w15:commentEx w15:paraId="13FAE379" w15:done="0"/>
  <w15:commentEx w15:paraId="45B20702" w15:done="0"/>
  <w15:commentEx w15:paraId="7D66D17B" w15:done="0"/>
  <w15:commentEx w15:paraId="7DD46CF5" w15:done="0"/>
  <w15:commentEx w15:paraId="6F702C9D" w15:done="0"/>
  <w15:commentEx w15:paraId="524D5343" w15:done="0"/>
  <w15:commentEx w15:paraId="7B801118" w15:done="0"/>
  <w15:commentEx w15:paraId="01AAA43A" w15:done="0"/>
  <w15:commentEx w15:paraId="60F09CEC" w15:done="0"/>
  <w15:commentEx w15:paraId="001A33EA" w15:done="0"/>
  <w15:commentEx w15:paraId="2BE30377" w15:done="0"/>
  <w15:commentEx w15:paraId="3F08B1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5553"/>
    <w:multiLevelType w:val="multilevel"/>
    <w:tmpl w:val="207A51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4B0A7AF8"/>
    <w:multiLevelType w:val="multilevel"/>
    <w:tmpl w:val="B8647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ureen Hillenmeyer">
    <w15:presenceInfo w15:providerId="Windows Live" w15:userId="71a49538ff06cb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9E"/>
    <w:rsid w:val="0001607B"/>
    <w:rsid w:val="00060CAB"/>
    <w:rsid w:val="0008304F"/>
    <w:rsid w:val="000D6757"/>
    <w:rsid w:val="001133BC"/>
    <w:rsid w:val="00121FC4"/>
    <w:rsid w:val="00194937"/>
    <w:rsid w:val="0020212F"/>
    <w:rsid w:val="00260484"/>
    <w:rsid w:val="00301B07"/>
    <w:rsid w:val="003C5BAC"/>
    <w:rsid w:val="004C0299"/>
    <w:rsid w:val="004D6379"/>
    <w:rsid w:val="004D66D5"/>
    <w:rsid w:val="004F2386"/>
    <w:rsid w:val="00522101"/>
    <w:rsid w:val="0069569E"/>
    <w:rsid w:val="007407FB"/>
    <w:rsid w:val="008C1B28"/>
    <w:rsid w:val="0093230F"/>
    <w:rsid w:val="009501DC"/>
    <w:rsid w:val="009874BF"/>
    <w:rsid w:val="009F4635"/>
    <w:rsid w:val="00A660D1"/>
    <w:rsid w:val="00A73522"/>
    <w:rsid w:val="00AB4996"/>
    <w:rsid w:val="00AC36E9"/>
    <w:rsid w:val="00AE11A9"/>
    <w:rsid w:val="00B176B6"/>
    <w:rsid w:val="00B47496"/>
    <w:rsid w:val="00B50B3A"/>
    <w:rsid w:val="00D14B46"/>
    <w:rsid w:val="00D57A8F"/>
    <w:rsid w:val="00E06795"/>
    <w:rsid w:val="00E17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C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DC0"/>
    <w:rPr>
      <w:rFonts w:ascii="Lucida Grande" w:hAnsi="Lucida Grande" w:cs="Lucida Grande"/>
      <w:sz w:val="18"/>
      <w:szCs w:val="18"/>
    </w:rPr>
  </w:style>
  <w:style w:type="paragraph" w:styleId="Header">
    <w:name w:val="header"/>
    <w:basedOn w:val="Normal"/>
    <w:link w:val="HeaderChar"/>
    <w:uiPriority w:val="99"/>
    <w:unhideWhenUsed/>
    <w:rsid w:val="007444AA"/>
    <w:pPr>
      <w:tabs>
        <w:tab w:val="center" w:pos="4320"/>
        <w:tab w:val="right" w:pos="8640"/>
      </w:tabs>
    </w:pPr>
  </w:style>
  <w:style w:type="character" w:customStyle="1" w:styleId="HeaderChar">
    <w:name w:val="Header Char"/>
    <w:basedOn w:val="DefaultParagraphFont"/>
    <w:link w:val="Header"/>
    <w:uiPriority w:val="99"/>
    <w:rsid w:val="007444AA"/>
  </w:style>
  <w:style w:type="paragraph" w:styleId="Footer">
    <w:name w:val="footer"/>
    <w:basedOn w:val="Normal"/>
    <w:link w:val="FooterChar"/>
    <w:uiPriority w:val="99"/>
    <w:unhideWhenUsed/>
    <w:rsid w:val="007444AA"/>
    <w:pPr>
      <w:tabs>
        <w:tab w:val="center" w:pos="4320"/>
        <w:tab w:val="right" w:pos="8640"/>
      </w:tabs>
    </w:pPr>
  </w:style>
  <w:style w:type="character" w:customStyle="1" w:styleId="FooterChar">
    <w:name w:val="Footer Char"/>
    <w:basedOn w:val="DefaultParagraphFont"/>
    <w:link w:val="Footer"/>
    <w:uiPriority w:val="99"/>
    <w:rsid w:val="007444AA"/>
  </w:style>
  <w:style w:type="character" w:styleId="Emphasis">
    <w:name w:val="Emphasis"/>
    <w:basedOn w:val="DefaultParagraphFont"/>
    <w:uiPriority w:val="20"/>
    <w:qFormat/>
    <w:rsid w:val="00DB0496"/>
    <w:rPr>
      <w:i/>
      <w:iCs/>
    </w:rPr>
  </w:style>
  <w:style w:type="paragraph" w:customStyle="1" w:styleId="p">
    <w:name w:val="p"/>
    <w:basedOn w:val="Normal"/>
    <w:rsid w:val="00DB049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91CAD"/>
    <w:rPr>
      <w:b/>
      <w:bCs/>
    </w:rPr>
  </w:style>
  <w:style w:type="character" w:customStyle="1" w:styleId="citationref">
    <w:name w:val="citationref"/>
    <w:basedOn w:val="DefaultParagraphFont"/>
    <w:rsid w:val="006D254B"/>
  </w:style>
  <w:style w:type="character" w:customStyle="1" w:styleId="itemnumber">
    <w:name w:val="itemnumber"/>
    <w:basedOn w:val="DefaultParagraphFont"/>
    <w:rsid w:val="006D254B"/>
  </w:style>
  <w:style w:type="paragraph" w:customStyle="1" w:styleId="para">
    <w:name w:val="para"/>
    <w:basedOn w:val="Normal"/>
    <w:rsid w:val="006D254B"/>
    <w:pPr>
      <w:spacing w:before="100" w:beforeAutospacing="1" w:after="100" w:afterAutospacing="1"/>
    </w:pPr>
    <w:rPr>
      <w:rFonts w:ascii="Times" w:hAnsi="Times"/>
      <w:sz w:val="20"/>
      <w:szCs w:val="20"/>
    </w:rPr>
  </w:style>
  <w:style w:type="character" w:customStyle="1" w:styleId="small-caps">
    <w:name w:val="small-caps"/>
    <w:basedOn w:val="DefaultParagraphFont"/>
    <w:rsid w:val="00C036E5"/>
  </w:style>
  <w:style w:type="character" w:styleId="CommentReference">
    <w:name w:val="annotation reference"/>
    <w:basedOn w:val="DefaultParagraphFont"/>
    <w:uiPriority w:val="99"/>
    <w:semiHidden/>
    <w:unhideWhenUsed/>
    <w:rsid w:val="008F4307"/>
    <w:rPr>
      <w:sz w:val="16"/>
      <w:szCs w:val="16"/>
    </w:rPr>
  </w:style>
  <w:style w:type="paragraph" w:styleId="CommentText">
    <w:name w:val="annotation text"/>
    <w:basedOn w:val="Normal"/>
    <w:link w:val="CommentTextChar"/>
    <w:uiPriority w:val="99"/>
    <w:semiHidden/>
    <w:unhideWhenUsed/>
    <w:rsid w:val="008F4307"/>
    <w:rPr>
      <w:sz w:val="20"/>
      <w:szCs w:val="20"/>
    </w:rPr>
  </w:style>
  <w:style w:type="character" w:customStyle="1" w:styleId="CommentTextChar">
    <w:name w:val="Comment Text Char"/>
    <w:basedOn w:val="DefaultParagraphFont"/>
    <w:link w:val="CommentText"/>
    <w:uiPriority w:val="99"/>
    <w:semiHidden/>
    <w:rsid w:val="008F4307"/>
    <w:rPr>
      <w:sz w:val="20"/>
      <w:szCs w:val="20"/>
    </w:rPr>
  </w:style>
  <w:style w:type="paragraph" w:styleId="Revision">
    <w:name w:val="Revision"/>
    <w:hidden/>
    <w:uiPriority w:val="99"/>
    <w:semiHidden/>
    <w:rsid w:val="001C2BEB"/>
  </w:style>
  <w:style w:type="paragraph" w:styleId="CommentSubject">
    <w:name w:val="annotation subject"/>
    <w:basedOn w:val="CommentText"/>
    <w:next w:val="CommentText"/>
    <w:link w:val="CommentSubjectChar"/>
    <w:uiPriority w:val="99"/>
    <w:semiHidden/>
    <w:unhideWhenUsed/>
    <w:rsid w:val="001C2BEB"/>
    <w:rPr>
      <w:b/>
      <w:bCs/>
    </w:rPr>
  </w:style>
  <w:style w:type="character" w:customStyle="1" w:styleId="CommentSubjectChar">
    <w:name w:val="Comment Subject Char"/>
    <w:basedOn w:val="CommentTextChar"/>
    <w:link w:val="CommentSubject"/>
    <w:uiPriority w:val="99"/>
    <w:semiHidden/>
    <w:rsid w:val="001C2BEB"/>
    <w:rPr>
      <w:b/>
      <w:bCs/>
      <w:sz w:val="20"/>
      <w:szCs w:val="20"/>
    </w:rPr>
  </w:style>
  <w:style w:type="character" w:customStyle="1" w:styleId="highwire-citation-author">
    <w:name w:val="highwire-citation-author"/>
    <w:basedOn w:val="DefaultParagraphFont"/>
    <w:rsid w:val="0051022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8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C1B2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DC0"/>
    <w:rPr>
      <w:rFonts w:ascii="Lucida Grande" w:hAnsi="Lucida Grande" w:cs="Lucida Grande"/>
      <w:sz w:val="18"/>
      <w:szCs w:val="18"/>
    </w:rPr>
  </w:style>
  <w:style w:type="paragraph" w:styleId="Header">
    <w:name w:val="header"/>
    <w:basedOn w:val="Normal"/>
    <w:link w:val="HeaderChar"/>
    <w:uiPriority w:val="99"/>
    <w:unhideWhenUsed/>
    <w:rsid w:val="007444AA"/>
    <w:pPr>
      <w:tabs>
        <w:tab w:val="center" w:pos="4320"/>
        <w:tab w:val="right" w:pos="8640"/>
      </w:tabs>
    </w:pPr>
  </w:style>
  <w:style w:type="character" w:customStyle="1" w:styleId="HeaderChar">
    <w:name w:val="Header Char"/>
    <w:basedOn w:val="DefaultParagraphFont"/>
    <w:link w:val="Header"/>
    <w:uiPriority w:val="99"/>
    <w:rsid w:val="007444AA"/>
  </w:style>
  <w:style w:type="paragraph" w:styleId="Footer">
    <w:name w:val="footer"/>
    <w:basedOn w:val="Normal"/>
    <w:link w:val="FooterChar"/>
    <w:uiPriority w:val="99"/>
    <w:unhideWhenUsed/>
    <w:rsid w:val="007444AA"/>
    <w:pPr>
      <w:tabs>
        <w:tab w:val="center" w:pos="4320"/>
        <w:tab w:val="right" w:pos="8640"/>
      </w:tabs>
    </w:pPr>
  </w:style>
  <w:style w:type="character" w:customStyle="1" w:styleId="FooterChar">
    <w:name w:val="Footer Char"/>
    <w:basedOn w:val="DefaultParagraphFont"/>
    <w:link w:val="Footer"/>
    <w:uiPriority w:val="99"/>
    <w:rsid w:val="007444AA"/>
  </w:style>
  <w:style w:type="character" w:styleId="Emphasis">
    <w:name w:val="Emphasis"/>
    <w:basedOn w:val="DefaultParagraphFont"/>
    <w:uiPriority w:val="20"/>
    <w:qFormat/>
    <w:rsid w:val="00DB0496"/>
    <w:rPr>
      <w:i/>
      <w:iCs/>
    </w:rPr>
  </w:style>
  <w:style w:type="paragraph" w:customStyle="1" w:styleId="p">
    <w:name w:val="p"/>
    <w:basedOn w:val="Normal"/>
    <w:rsid w:val="00DB049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91CAD"/>
    <w:rPr>
      <w:b/>
      <w:bCs/>
    </w:rPr>
  </w:style>
  <w:style w:type="character" w:customStyle="1" w:styleId="citationref">
    <w:name w:val="citationref"/>
    <w:basedOn w:val="DefaultParagraphFont"/>
    <w:rsid w:val="006D254B"/>
  </w:style>
  <w:style w:type="character" w:customStyle="1" w:styleId="itemnumber">
    <w:name w:val="itemnumber"/>
    <w:basedOn w:val="DefaultParagraphFont"/>
    <w:rsid w:val="006D254B"/>
  </w:style>
  <w:style w:type="paragraph" w:customStyle="1" w:styleId="para">
    <w:name w:val="para"/>
    <w:basedOn w:val="Normal"/>
    <w:rsid w:val="006D254B"/>
    <w:pPr>
      <w:spacing w:before="100" w:beforeAutospacing="1" w:after="100" w:afterAutospacing="1"/>
    </w:pPr>
    <w:rPr>
      <w:rFonts w:ascii="Times" w:hAnsi="Times"/>
      <w:sz w:val="20"/>
      <w:szCs w:val="20"/>
    </w:rPr>
  </w:style>
  <w:style w:type="character" w:customStyle="1" w:styleId="small-caps">
    <w:name w:val="small-caps"/>
    <w:basedOn w:val="DefaultParagraphFont"/>
    <w:rsid w:val="00C036E5"/>
  </w:style>
  <w:style w:type="character" w:styleId="CommentReference">
    <w:name w:val="annotation reference"/>
    <w:basedOn w:val="DefaultParagraphFont"/>
    <w:uiPriority w:val="99"/>
    <w:semiHidden/>
    <w:unhideWhenUsed/>
    <w:rsid w:val="008F4307"/>
    <w:rPr>
      <w:sz w:val="16"/>
      <w:szCs w:val="16"/>
    </w:rPr>
  </w:style>
  <w:style w:type="paragraph" w:styleId="CommentText">
    <w:name w:val="annotation text"/>
    <w:basedOn w:val="Normal"/>
    <w:link w:val="CommentTextChar"/>
    <w:uiPriority w:val="99"/>
    <w:semiHidden/>
    <w:unhideWhenUsed/>
    <w:rsid w:val="008F4307"/>
    <w:rPr>
      <w:sz w:val="20"/>
      <w:szCs w:val="20"/>
    </w:rPr>
  </w:style>
  <w:style w:type="character" w:customStyle="1" w:styleId="CommentTextChar">
    <w:name w:val="Comment Text Char"/>
    <w:basedOn w:val="DefaultParagraphFont"/>
    <w:link w:val="CommentText"/>
    <w:uiPriority w:val="99"/>
    <w:semiHidden/>
    <w:rsid w:val="008F4307"/>
    <w:rPr>
      <w:sz w:val="20"/>
      <w:szCs w:val="20"/>
    </w:rPr>
  </w:style>
  <w:style w:type="paragraph" w:styleId="Revision">
    <w:name w:val="Revision"/>
    <w:hidden/>
    <w:uiPriority w:val="99"/>
    <w:semiHidden/>
    <w:rsid w:val="001C2BEB"/>
  </w:style>
  <w:style w:type="paragraph" w:styleId="CommentSubject">
    <w:name w:val="annotation subject"/>
    <w:basedOn w:val="CommentText"/>
    <w:next w:val="CommentText"/>
    <w:link w:val="CommentSubjectChar"/>
    <w:uiPriority w:val="99"/>
    <w:semiHidden/>
    <w:unhideWhenUsed/>
    <w:rsid w:val="001C2BEB"/>
    <w:rPr>
      <w:b/>
      <w:bCs/>
    </w:rPr>
  </w:style>
  <w:style w:type="character" w:customStyle="1" w:styleId="CommentSubjectChar">
    <w:name w:val="Comment Subject Char"/>
    <w:basedOn w:val="CommentTextChar"/>
    <w:link w:val="CommentSubject"/>
    <w:uiPriority w:val="99"/>
    <w:semiHidden/>
    <w:rsid w:val="001C2BEB"/>
    <w:rPr>
      <w:b/>
      <w:bCs/>
      <w:sz w:val="20"/>
      <w:szCs w:val="20"/>
    </w:rPr>
  </w:style>
  <w:style w:type="character" w:customStyle="1" w:styleId="highwire-citation-author">
    <w:name w:val="highwire-citation-author"/>
    <w:basedOn w:val="DefaultParagraphFont"/>
    <w:rsid w:val="0051022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8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C1B2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801312">
      <w:bodyDiv w:val="1"/>
      <w:marLeft w:val="0"/>
      <w:marRight w:val="0"/>
      <w:marTop w:val="0"/>
      <w:marBottom w:val="0"/>
      <w:divBdr>
        <w:top w:val="none" w:sz="0" w:space="0" w:color="auto"/>
        <w:left w:val="none" w:sz="0" w:space="0" w:color="auto"/>
        <w:bottom w:val="none" w:sz="0" w:space="0" w:color="auto"/>
        <w:right w:val="none" w:sz="0" w:space="0" w:color="auto"/>
      </w:divBdr>
    </w:div>
    <w:div w:id="12485426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B3AC9-1159-C54D-9DE5-2FA9EFF4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9</Pages>
  <Words>7012</Words>
  <Characters>39972</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Gergana Vandova</dc:creator>
  <cp:lastModifiedBy>Gergana Vandova</cp:lastModifiedBy>
  <cp:revision>14</cp:revision>
  <dcterms:created xsi:type="dcterms:W3CDTF">2019-05-06T04:06:00Z</dcterms:created>
  <dcterms:modified xsi:type="dcterms:W3CDTF">2019-05-06T18:09:00Z</dcterms:modified>
</cp:coreProperties>
</file>
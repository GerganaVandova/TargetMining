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2535"/>
        <w:gridCol w:w="6"/>
      </w:tblGrid>
      <w:tr w:rsidR="00BE7B0C" w:rsidRPr="00BE7B0C" w14:paraId="55FAE021" w14:textId="77777777" w:rsidTr="00EE4362">
        <w:trPr>
          <w:tblCellSpacing w:w="0" w:type="dxa"/>
        </w:trPr>
        <w:tc>
          <w:tcPr>
            <w:tcW w:w="0" w:type="auto"/>
            <w:vAlign w:val="center"/>
          </w:tcPr>
          <w:p w14:paraId="0EDA2EF3" w14:textId="6F2AB63A" w:rsidR="00BE7B0C" w:rsidRPr="00BE7B0C" w:rsidRDefault="00BE7B0C" w:rsidP="00724341">
            <w:pPr>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POSSIBLE ACRONYMS FOR APPROACH</w:t>
            </w:r>
          </w:p>
        </w:tc>
        <w:tc>
          <w:tcPr>
            <w:tcW w:w="0" w:type="auto"/>
            <w:vAlign w:val="center"/>
          </w:tcPr>
          <w:p w14:paraId="6347D673" w14:textId="77777777" w:rsidR="00BE7B0C" w:rsidRPr="00BE7B0C" w:rsidRDefault="00BE7B0C" w:rsidP="00724341">
            <w:pPr>
              <w:rPr>
                <w:rFonts w:ascii="Calibri" w:eastAsia="Times New Roman" w:hAnsi="Calibri" w:cs="Times New Roman"/>
                <w:color w:val="000000"/>
                <w:sz w:val="16"/>
                <w:szCs w:val="16"/>
              </w:rPr>
            </w:pPr>
          </w:p>
        </w:tc>
      </w:tr>
    </w:tbl>
    <w:p w14:paraId="1475307A" w14:textId="45CC3AAD" w:rsidR="00BE7B0C" w:rsidRPr="00BE7B0C" w:rsidRDefault="00BE7B0C" w:rsidP="00724341">
      <w:pPr>
        <w:rPr>
          <w:rFonts w:ascii="Calibri" w:eastAsia="Times New Roman" w:hAnsi="Calibri" w:cs="Times New Roman"/>
          <w:sz w:val="16"/>
          <w:szCs w:val="16"/>
        </w:rPr>
      </w:pPr>
      <w:proofErr w:type="spellStart"/>
      <w:r>
        <w:rPr>
          <w:rFonts w:ascii="Calibri" w:eastAsia="Times New Roman" w:hAnsi="Calibri" w:cs="Times New Roman"/>
          <w:color w:val="263238"/>
          <w:sz w:val="16"/>
          <w:szCs w:val="16"/>
        </w:rPr>
        <w:t>TargetSEARCH</w:t>
      </w:r>
      <w:proofErr w:type="spellEnd"/>
      <w:r>
        <w:rPr>
          <w:rFonts w:ascii="Calibri" w:eastAsia="Times New Roman" w:hAnsi="Calibri" w:cs="Times New Roman"/>
          <w:color w:val="263238"/>
          <w:sz w:val="16"/>
          <w:szCs w:val="16"/>
        </w:rPr>
        <w:t xml:space="preserve"> </w:t>
      </w:r>
      <w:r w:rsidRPr="00BE7B0C">
        <w:rPr>
          <w:rFonts w:ascii="Calibri" w:eastAsia="Times New Roman" w:hAnsi="Calibri" w:cs="Times New Roman"/>
          <w:color w:val="263238"/>
          <w:sz w:val="16"/>
          <w:szCs w:val="16"/>
        </w:rPr>
        <w:t>Target Search based on the Existence of Antibiotic self-Resistance genes in Clusters using Homology</w:t>
      </w:r>
    </w:p>
    <w:p w14:paraId="6ED16DAB" w14:textId="58F294BA" w:rsidR="00BE7B0C" w:rsidRPr="00BE7B0C" w:rsidRDefault="00BE7B0C" w:rsidP="00724341">
      <w:pPr>
        <w:pStyle w:val="ListParagraph"/>
        <w:ind w:left="0"/>
        <w:rPr>
          <w:rFonts w:ascii="Calibri" w:eastAsia="Times New Roman" w:hAnsi="Calibri" w:cs="Times New Roman"/>
          <w:color w:val="000000"/>
          <w:sz w:val="16"/>
          <w:szCs w:val="16"/>
        </w:rPr>
      </w:pPr>
      <w:proofErr w:type="spellStart"/>
      <w:r w:rsidRPr="00BE7B0C">
        <w:rPr>
          <w:rFonts w:ascii="Calibri" w:eastAsia="Times New Roman" w:hAnsi="Calibri" w:cs="Times New Roman"/>
          <w:color w:val="000000"/>
          <w:sz w:val="16"/>
          <w:szCs w:val="16"/>
        </w:rPr>
        <w:t>MAGiC</w:t>
      </w:r>
      <w:proofErr w:type="spellEnd"/>
      <w:r w:rsidRPr="00BE7B0C">
        <w:rPr>
          <w:rFonts w:ascii="Calibri" w:eastAsia="Times New Roman" w:hAnsi="Calibri" w:cs="Times New Roman"/>
          <w:color w:val="000000"/>
          <w:sz w:val="16"/>
          <w:szCs w:val="16"/>
        </w:rPr>
        <w:t xml:space="preserve"> Mini</w:t>
      </w:r>
      <w:r w:rsidR="001A0216">
        <w:rPr>
          <w:rFonts w:ascii="Calibri" w:eastAsia="Times New Roman" w:hAnsi="Calibri" w:cs="Times New Roman"/>
          <w:color w:val="000000"/>
          <w:sz w:val="16"/>
          <w:szCs w:val="16"/>
        </w:rPr>
        <w:t>ng for Antibiotic self-resistance</w:t>
      </w:r>
      <w:r w:rsidRPr="00BE7B0C">
        <w:rPr>
          <w:rFonts w:ascii="Calibri" w:eastAsia="Times New Roman" w:hAnsi="Calibri" w:cs="Times New Roman"/>
          <w:color w:val="000000"/>
          <w:sz w:val="16"/>
          <w:szCs w:val="16"/>
        </w:rPr>
        <w:t xml:space="preserve"> biosynthetic Gene Clusters</w:t>
      </w:r>
    </w:p>
    <w:p w14:paraId="22EC2364" w14:textId="2D0C40C1" w:rsidR="00BE7B0C" w:rsidRPr="00BE7B0C" w:rsidRDefault="00BE7B0C" w:rsidP="00724341">
      <w:pPr>
        <w:pStyle w:val="ListParagraph"/>
        <w:ind w:left="0"/>
        <w:rPr>
          <w:rFonts w:ascii="Calibri" w:eastAsia="Times New Roman" w:hAnsi="Calibri" w:cs="Times New Roman"/>
          <w:color w:val="000000"/>
          <w:sz w:val="16"/>
          <w:szCs w:val="16"/>
        </w:rPr>
      </w:pPr>
      <w:r w:rsidRPr="00BE7B0C">
        <w:rPr>
          <w:rFonts w:ascii="Calibri" w:eastAsia="Times New Roman" w:hAnsi="Calibri" w:cs="Times New Roman"/>
          <w:color w:val="000000"/>
          <w:sz w:val="16"/>
          <w:szCs w:val="16"/>
        </w:rPr>
        <w:t xml:space="preserve">CATCHY Curate </w:t>
      </w:r>
      <w:proofErr w:type="spellStart"/>
      <w:r w:rsidRPr="00BE7B0C">
        <w:rPr>
          <w:rFonts w:ascii="Calibri" w:eastAsia="Times New Roman" w:hAnsi="Calibri" w:cs="Times New Roman"/>
          <w:color w:val="000000"/>
          <w:sz w:val="16"/>
          <w:szCs w:val="16"/>
        </w:rPr>
        <w:t>AnTibiotiC</w:t>
      </w:r>
      <w:proofErr w:type="spellEnd"/>
      <w:r w:rsidRPr="00BE7B0C">
        <w:rPr>
          <w:rFonts w:ascii="Calibri" w:eastAsia="Times New Roman" w:hAnsi="Calibri" w:cs="Times New Roman"/>
          <w:color w:val="000000"/>
          <w:sz w:val="16"/>
          <w:szCs w:val="16"/>
        </w:rPr>
        <w:t xml:space="preserve"> Harbo</w:t>
      </w:r>
      <w:r>
        <w:rPr>
          <w:rFonts w:ascii="Calibri" w:eastAsia="Times New Roman" w:hAnsi="Calibri" w:cs="Times New Roman"/>
          <w:color w:val="000000"/>
          <w:sz w:val="16"/>
          <w:szCs w:val="16"/>
        </w:rPr>
        <w:t xml:space="preserve">ring </w:t>
      </w:r>
      <w:proofErr w:type="spellStart"/>
      <w:r>
        <w:rPr>
          <w:rFonts w:ascii="Calibri" w:eastAsia="Times New Roman" w:hAnsi="Calibri" w:cs="Times New Roman"/>
          <w:color w:val="000000"/>
          <w:sz w:val="16"/>
          <w:szCs w:val="16"/>
        </w:rPr>
        <w:t>polY</w:t>
      </w:r>
      <w:r w:rsidRPr="00BE7B0C">
        <w:rPr>
          <w:rFonts w:ascii="Calibri" w:eastAsia="Times New Roman" w:hAnsi="Calibri" w:cs="Times New Roman"/>
          <w:color w:val="000000"/>
          <w:sz w:val="16"/>
          <w:szCs w:val="16"/>
        </w:rPr>
        <w:t>ketide</w:t>
      </w:r>
      <w:proofErr w:type="spellEnd"/>
    </w:p>
    <w:p w14:paraId="6B4D4843" w14:textId="77777777" w:rsidR="00BE7B0C" w:rsidRDefault="00BE7B0C" w:rsidP="00724341">
      <w:pPr>
        <w:widowControl w:val="0"/>
        <w:autoSpaceDE w:val="0"/>
        <w:autoSpaceDN w:val="0"/>
        <w:adjustRightInd w:val="0"/>
        <w:rPr>
          <w:rFonts w:ascii="Calibri" w:hAnsi="Calibri" w:cs="Times"/>
          <w:b/>
          <w:sz w:val="16"/>
          <w:szCs w:val="16"/>
        </w:rPr>
      </w:pPr>
    </w:p>
    <w:p w14:paraId="355F155C" w14:textId="29961D11" w:rsidR="00AD09EC" w:rsidRPr="00730EE3" w:rsidRDefault="007444AA" w:rsidP="00724341">
      <w:pPr>
        <w:widowControl w:val="0"/>
        <w:autoSpaceDE w:val="0"/>
        <w:autoSpaceDN w:val="0"/>
        <w:adjustRightInd w:val="0"/>
        <w:rPr>
          <w:rFonts w:ascii="Calibri" w:hAnsi="Calibri" w:cs="Times"/>
          <w:b/>
          <w:sz w:val="16"/>
          <w:szCs w:val="16"/>
        </w:rPr>
      </w:pPr>
      <w:r w:rsidRPr="00730EE3">
        <w:rPr>
          <w:rFonts w:ascii="Calibri" w:hAnsi="Calibri" w:cs="Times"/>
          <w:b/>
          <w:sz w:val="16"/>
          <w:szCs w:val="16"/>
        </w:rPr>
        <w:t>FIGURES AND TABLES</w:t>
      </w:r>
    </w:p>
    <w:p w14:paraId="388006F9" w14:textId="77777777" w:rsidR="00297B36" w:rsidRPr="00730EE3" w:rsidRDefault="00297B36"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 1. Experimentally validated gene clusters harboring a self-resistance gene</w:t>
      </w:r>
    </w:p>
    <w:p w14:paraId="6FFB9E3E" w14:textId="62A14291" w:rsidR="00297B36" w:rsidRPr="00730EE3" w:rsidRDefault="00297B36"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1. Identifying </w:t>
      </w:r>
      <w:r w:rsidR="00222E64">
        <w:rPr>
          <w:rFonts w:ascii="Calibri" w:hAnsi="Calibri" w:cs="Times"/>
          <w:sz w:val="16"/>
          <w:szCs w:val="16"/>
        </w:rPr>
        <w:t>PKS</w:t>
      </w:r>
      <w:r w:rsidRPr="00730EE3">
        <w:rPr>
          <w:rFonts w:ascii="Calibri" w:hAnsi="Calibri" w:cs="Times"/>
          <w:sz w:val="16"/>
          <w:szCs w:val="16"/>
        </w:rPr>
        <w:t xml:space="preserve"> clusters harboring </w:t>
      </w:r>
      <w:r w:rsidR="001A0216">
        <w:rPr>
          <w:rFonts w:ascii="Calibri" w:hAnsi="Calibri" w:cs="Times"/>
          <w:sz w:val="16"/>
          <w:szCs w:val="16"/>
        </w:rPr>
        <w:t>a putative self-resistance</w:t>
      </w:r>
      <w:r w:rsidRPr="00730EE3">
        <w:rPr>
          <w:rFonts w:ascii="Calibri" w:hAnsi="Calibri" w:cs="Times"/>
          <w:sz w:val="16"/>
          <w:szCs w:val="16"/>
        </w:rPr>
        <w:t xml:space="preserve"> gene</w:t>
      </w:r>
    </w:p>
    <w:p w14:paraId="57E12A42" w14:textId="5869084F" w:rsidR="00297B36" w:rsidRPr="00730EE3" w:rsidRDefault="00AD09EC"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Table 2. Number of </w:t>
      </w:r>
      <w:r w:rsidR="00222E64">
        <w:rPr>
          <w:rFonts w:ascii="Calibri" w:hAnsi="Calibri" w:cs="Times"/>
          <w:sz w:val="16"/>
          <w:szCs w:val="16"/>
        </w:rPr>
        <w:t>PKS</w:t>
      </w:r>
      <w:r w:rsidRPr="00730EE3">
        <w:rPr>
          <w:rFonts w:ascii="Calibri" w:hAnsi="Calibri" w:cs="Times"/>
          <w:sz w:val="16"/>
          <w:szCs w:val="16"/>
        </w:rPr>
        <w:t xml:space="preserve"> clusters harboring a p</w:t>
      </w:r>
      <w:r w:rsidR="003D7C69" w:rsidRPr="00730EE3">
        <w:rPr>
          <w:rFonts w:ascii="Calibri" w:hAnsi="Calibri" w:cs="Times"/>
          <w:sz w:val="16"/>
          <w:szCs w:val="16"/>
        </w:rPr>
        <w:t>utative self</w:t>
      </w:r>
      <w:r w:rsidR="00297B36" w:rsidRPr="00730EE3">
        <w:rPr>
          <w:rFonts w:ascii="Calibri" w:hAnsi="Calibri" w:cs="Times"/>
          <w:sz w:val="16"/>
          <w:szCs w:val="16"/>
        </w:rPr>
        <w:t>-resistan</w:t>
      </w:r>
      <w:r w:rsidR="001A0216">
        <w:rPr>
          <w:rFonts w:ascii="Calibri" w:hAnsi="Calibri" w:cs="Times"/>
          <w:sz w:val="16"/>
          <w:szCs w:val="16"/>
        </w:rPr>
        <w:t>ce</w:t>
      </w:r>
      <w:r w:rsidR="00297B36" w:rsidRPr="00730EE3">
        <w:rPr>
          <w:rFonts w:ascii="Calibri" w:hAnsi="Calibri" w:cs="Times"/>
          <w:sz w:val="16"/>
          <w:szCs w:val="16"/>
        </w:rPr>
        <w:t xml:space="preserve"> gene </w:t>
      </w:r>
      <w:r w:rsidR="003D7C69" w:rsidRPr="00730EE3">
        <w:rPr>
          <w:rFonts w:ascii="Calibri" w:hAnsi="Calibri" w:cs="Times"/>
          <w:sz w:val="16"/>
          <w:szCs w:val="16"/>
        </w:rPr>
        <w:t>and more</w:t>
      </w:r>
      <w:r w:rsidRPr="00730EE3">
        <w:rPr>
          <w:rFonts w:ascii="Calibri" w:hAnsi="Calibri" w:cs="Times"/>
          <w:sz w:val="16"/>
          <w:szCs w:val="16"/>
        </w:rPr>
        <w:t xml:space="preserve"> than one copy per nucleotide record.</w:t>
      </w:r>
    </w:p>
    <w:p w14:paraId="6C8666C0" w14:textId="45A9A742" w:rsidR="006E0C61" w:rsidRPr="00730EE3" w:rsidRDefault="00AD09EC"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2. Phylogenetic tree of KS domains </w:t>
      </w:r>
      <w:r w:rsidR="00587C4E">
        <w:rPr>
          <w:rFonts w:ascii="Calibri" w:hAnsi="Calibri" w:cs="Times"/>
          <w:sz w:val="16"/>
          <w:szCs w:val="16"/>
        </w:rPr>
        <w:t>proximal</w:t>
      </w:r>
      <w:r w:rsidR="00587C4E" w:rsidRPr="00730EE3">
        <w:rPr>
          <w:rFonts w:ascii="Calibri" w:hAnsi="Calibri" w:cs="Times"/>
          <w:sz w:val="16"/>
          <w:szCs w:val="16"/>
        </w:rPr>
        <w:t xml:space="preserve"> </w:t>
      </w:r>
      <w:r w:rsidRPr="00730EE3">
        <w:rPr>
          <w:rFonts w:ascii="Calibri" w:hAnsi="Calibri" w:cs="Times"/>
          <w:sz w:val="16"/>
          <w:szCs w:val="16"/>
        </w:rPr>
        <w:t xml:space="preserve">to a </w:t>
      </w:r>
      <w:r w:rsidR="001A0216">
        <w:rPr>
          <w:rFonts w:ascii="Calibri" w:hAnsi="Calibri" w:cs="Times"/>
          <w:sz w:val="16"/>
          <w:szCs w:val="16"/>
        </w:rPr>
        <w:t xml:space="preserve">self-resistance </w:t>
      </w:r>
      <w:r w:rsidR="00297B36" w:rsidRPr="00730EE3">
        <w:rPr>
          <w:rFonts w:ascii="Calibri" w:hAnsi="Calibri" w:cs="Times"/>
          <w:sz w:val="16"/>
          <w:szCs w:val="16"/>
        </w:rPr>
        <w:t>gene (150</w:t>
      </w:r>
      <w:r w:rsidR="006218AE" w:rsidRPr="00730EE3">
        <w:rPr>
          <w:rFonts w:ascii="Calibri" w:hAnsi="Calibri" w:cs="Times"/>
          <w:sz w:val="16"/>
          <w:szCs w:val="16"/>
        </w:rPr>
        <w:t xml:space="preserve"> KSs</w:t>
      </w:r>
      <w:r w:rsidR="000844C0" w:rsidRPr="00730EE3">
        <w:rPr>
          <w:rFonts w:ascii="Calibri" w:hAnsi="Calibri" w:cs="Times"/>
          <w:sz w:val="16"/>
          <w:szCs w:val="16"/>
        </w:rPr>
        <w:t>)</w:t>
      </w:r>
    </w:p>
    <w:p w14:paraId="1EAFB2E0" w14:textId="21BEB96B" w:rsidR="006E0C61" w:rsidRPr="00730EE3"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3. Coevolution of KS and </w:t>
      </w:r>
      <w:r w:rsidR="00BE7B0C">
        <w:rPr>
          <w:rFonts w:ascii="Calibri" w:hAnsi="Calibri" w:cs="Times"/>
          <w:sz w:val="16"/>
          <w:szCs w:val="16"/>
        </w:rPr>
        <w:t xml:space="preserve">putative self-resistance gene. a) positive set, b) 5kb, c) </w:t>
      </w:r>
      <w:r w:rsidRPr="00730EE3">
        <w:rPr>
          <w:rFonts w:ascii="Calibri" w:hAnsi="Calibri" w:cs="Times"/>
          <w:sz w:val="16"/>
          <w:szCs w:val="16"/>
        </w:rPr>
        <w:t xml:space="preserve">10kb, </w:t>
      </w:r>
      <w:r w:rsidR="00BE7B0C">
        <w:rPr>
          <w:rFonts w:ascii="Calibri" w:hAnsi="Calibri" w:cs="Times"/>
          <w:sz w:val="16"/>
          <w:szCs w:val="16"/>
        </w:rPr>
        <w:t>d</w:t>
      </w:r>
      <w:proofErr w:type="gramStart"/>
      <w:r w:rsidR="00BE7B0C">
        <w:rPr>
          <w:rFonts w:ascii="Calibri" w:hAnsi="Calibri" w:cs="Times"/>
          <w:sz w:val="16"/>
          <w:szCs w:val="16"/>
        </w:rPr>
        <w:t xml:space="preserve">) </w:t>
      </w:r>
      <w:r w:rsidR="00C96D15">
        <w:rPr>
          <w:rFonts w:ascii="Calibri" w:hAnsi="Calibri" w:cs="Times"/>
          <w:sz w:val="16"/>
          <w:szCs w:val="16"/>
        </w:rPr>
        <w:t xml:space="preserve"> &gt;</w:t>
      </w:r>
      <w:proofErr w:type="gramEnd"/>
      <w:r w:rsidR="00C96D15">
        <w:rPr>
          <w:rFonts w:ascii="Calibri" w:hAnsi="Calibri" w:cs="Times"/>
          <w:sz w:val="16"/>
          <w:szCs w:val="16"/>
        </w:rPr>
        <w:t>50kb KS-self-resistance gene distance cutoff</w:t>
      </w:r>
    </w:p>
    <w:p w14:paraId="3A340B3E" w14:textId="7480DD37" w:rsidR="00AD09EC" w:rsidRPr="00730EE3" w:rsidRDefault="009516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 3</w:t>
      </w:r>
      <w:r w:rsidR="006218AE" w:rsidRPr="00730EE3">
        <w:rPr>
          <w:rFonts w:ascii="Calibri" w:hAnsi="Calibri" w:cs="Times"/>
          <w:sz w:val="16"/>
          <w:szCs w:val="16"/>
        </w:rPr>
        <w:t>. T</w:t>
      </w:r>
      <w:r w:rsidR="00AD09EC" w:rsidRPr="00730EE3">
        <w:rPr>
          <w:rFonts w:ascii="Calibri" w:hAnsi="Calibri" w:cs="Times"/>
          <w:sz w:val="16"/>
          <w:szCs w:val="16"/>
        </w:rPr>
        <w:t xml:space="preserve">op </w:t>
      </w:r>
      <w:r w:rsidR="006218AE" w:rsidRPr="00730EE3">
        <w:rPr>
          <w:rFonts w:ascii="Calibri" w:hAnsi="Calibri" w:cs="Times"/>
          <w:sz w:val="16"/>
          <w:szCs w:val="16"/>
        </w:rPr>
        <w:t xml:space="preserve">20 </w:t>
      </w:r>
      <w:r w:rsidR="00AD09EC" w:rsidRPr="00730EE3">
        <w:rPr>
          <w:rFonts w:ascii="Calibri" w:hAnsi="Calibri" w:cs="Times"/>
          <w:sz w:val="16"/>
          <w:szCs w:val="16"/>
        </w:rPr>
        <w:t>ranke</w:t>
      </w:r>
      <w:r w:rsidR="006218AE" w:rsidRPr="00730EE3">
        <w:rPr>
          <w:rFonts w:ascii="Calibri" w:hAnsi="Calibri" w:cs="Times"/>
          <w:sz w:val="16"/>
          <w:szCs w:val="16"/>
        </w:rPr>
        <w:t xml:space="preserve">d clusters harboring a putative </w:t>
      </w:r>
      <w:r w:rsidR="00A45305" w:rsidRPr="00A45305">
        <w:rPr>
          <w:rFonts w:ascii="Calibri" w:hAnsi="Calibri" w:cs="Times"/>
          <w:sz w:val="16"/>
          <w:szCs w:val="16"/>
        </w:rPr>
        <w:t>self-resistance gene</w:t>
      </w:r>
      <w:r w:rsidR="00AD09EC" w:rsidRPr="00730EE3">
        <w:rPr>
          <w:rFonts w:ascii="Calibri" w:hAnsi="Calibri" w:cs="Times"/>
          <w:sz w:val="16"/>
          <w:szCs w:val="16"/>
        </w:rPr>
        <w:t xml:space="preserve"> </w:t>
      </w:r>
    </w:p>
    <w:p w14:paraId="1CA3651B" w14:textId="77777777" w:rsidR="006E0C61" w:rsidRPr="00730EE3" w:rsidRDefault="006E0C61" w:rsidP="00724341">
      <w:pPr>
        <w:widowControl w:val="0"/>
        <w:autoSpaceDE w:val="0"/>
        <w:autoSpaceDN w:val="0"/>
        <w:adjustRightInd w:val="0"/>
        <w:rPr>
          <w:rFonts w:ascii="Calibri" w:hAnsi="Calibri" w:cs="Times"/>
          <w:sz w:val="16"/>
          <w:szCs w:val="16"/>
        </w:rPr>
      </w:pPr>
    </w:p>
    <w:p w14:paraId="7B7BB7E0" w14:textId="41F748C4" w:rsidR="00297B36" w:rsidRPr="00730EE3" w:rsidRDefault="009516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FigureS1a. Phylogenetic tree</w:t>
      </w:r>
      <w:r w:rsidR="008C040E" w:rsidRPr="00730EE3">
        <w:rPr>
          <w:rFonts w:ascii="Calibri" w:hAnsi="Calibri" w:cs="Times"/>
          <w:sz w:val="16"/>
          <w:szCs w:val="16"/>
        </w:rPr>
        <w:t xml:space="preserve"> of KS dom</w:t>
      </w:r>
      <w:r w:rsidR="001A0216">
        <w:rPr>
          <w:rFonts w:ascii="Calibri" w:hAnsi="Calibri" w:cs="Times"/>
          <w:sz w:val="16"/>
          <w:szCs w:val="16"/>
        </w:rPr>
        <w:t>ains closest to a self-resistance</w:t>
      </w:r>
      <w:r w:rsidR="008C040E" w:rsidRPr="00730EE3">
        <w:rPr>
          <w:rFonts w:ascii="Calibri" w:hAnsi="Calibri" w:cs="Times"/>
          <w:sz w:val="16"/>
          <w:szCs w:val="16"/>
        </w:rPr>
        <w:t xml:space="preserve"> g</w:t>
      </w:r>
      <w:r w:rsidR="00297B36" w:rsidRPr="00730EE3">
        <w:rPr>
          <w:rFonts w:ascii="Calibri" w:hAnsi="Calibri" w:cs="Times"/>
          <w:sz w:val="16"/>
          <w:szCs w:val="16"/>
        </w:rPr>
        <w:t>ene 12 targets, 1</w:t>
      </w:r>
      <w:r w:rsidR="008C040E" w:rsidRPr="00730EE3">
        <w:rPr>
          <w:rFonts w:ascii="Calibri" w:hAnsi="Calibri" w:cs="Times"/>
          <w:sz w:val="16"/>
          <w:szCs w:val="16"/>
        </w:rPr>
        <w:t>0kb</w:t>
      </w:r>
      <w:r w:rsidR="00297B36" w:rsidRPr="00730EE3">
        <w:rPr>
          <w:rFonts w:ascii="Calibri" w:hAnsi="Calibri" w:cs="Times"/>
          <w:sz w:val="16"/>
          <w:szCs w:val="16"/>
        </w:rPr>
        <w:t>, annotated</w:t>
      </w:r>
    </w:p>
    <w:p w14:paraId="1E9BCDAD" w14:textId="4F14489F" w:rsidR="00AD09EC" w:rsidRPr="00730EE3"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FigureS1b</w:t>
      </w:r>
      <w:r w:rsidR="00951661" w:rsidRPr="00730EE3">
        <w:rPr>
          <w:rFonts w:ascii="Calibri" w:hAnsi="Calibri" w:cs="Times"/>
          <w:sz w:val="16"/>
          <w:szCs w:val="16"/>
        </w:rPr>
        <w:t>. Phylogenetic tree</w:t>
      </w:r>
      <w:r w:rsidR="00AD09EC" w:rsidRPr="00730EE3">
        <w:rPr>
          <w:rFonts w:ascii="Calibri" w:hAnsi="Calibri" w:cs="Times"/>
          <w:sz w:val="16"/>
          <w:szCs w:val="16"/>
        </w:rPr>
        <w:t xml:space="preserve"> of KS domains clos</w:t>
      </w:r>
      <w:r w:rsidR="001A0216">
        <w:rPr>
          <w:rFonts w:ascii="Calibri" w:hAnsi="Calibri" w:cs="Times"/>
          <w:sz w:val="16"/>
          <w:szCs w:val="16"/>
        </w:rPr>
        <w:t>est to a self-resistance</w:t>
      </w:r>
      <w:r w:rsidR="00AD09EC" w:rsidRPr="00730EE3">
        <w:rPr>
          <w:rFonts w:ascii="Calibri" w:hAnsi="Calibri" w:cs="Times"/>
          <w:sz w:val="16"/>
          <w:szCs w:val="16"/>
        </w:rPr>
        <w:t xml:space="preserve"> gene </w:t>
      </w:r>
      <w:r w:rsidR="0032046D" w:rsidRPr="00730EE3">
        <w:rPr>
          <w:rFonts w:ascii="Calibri" w:hAnsi="Calibri" w:cs="Times"/>
          <w:sz w:val="16"/>
          <w:szCs w:val="16"/>
        </w:rPr>
        <w:t>92 targets, 10</w:t>
      </w:r>
      <w:r w:rsidR="008C040E" w:rsidRPr="00730EE3">
        <w:rPr>
          <w:rFonts w:ascii="Calibri" w:hAnsi="Calibri" w:cs="Times"/>
          <w:sz w:val="16"/>
          <w:szCs w:val="16"/>
        </w:rPr>
        <w:t>kb</w:t>
      </w:r>
    </w:p>
    <w:p w14:paraId="48AFA73E" w14:textId="2F3F5D61" w:rsidR="008C040E" w:rsidRPr="00730EE3"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FigureS1c</w:t>
      </w:r>
      <w:r w:rsidR="00951661" w:rsidRPr="00730EE3">
        <w:rPr>
          <w:rFonts w:ascii="Calibri" w:hAnsi="Calibri" w:cs="Times"/>
          <w:sz w:val="16"/>
          <w:szCs w:val="16"/>
        </w:rPr>
        <w:t>. Phylogenetic tree</w:t>
      </w:r>
      <w:r w:rsidR="008C040E" w:rsidRPr="00730EE3">
        <w:rPr>
          <w:rFonts w:ascii="Calibri" w:hAnsi="Calibri" w:cs="Times"/>
          <w:sz w:val="16"/>
          <w:szCs w:val="16"/>
        </w:rPr>
        <w:t xml:space="preserve"> of KS dom</w:t>
      </w:r>
      <w:r w:rsidR="001A0216">
        <w:rPr>
          <w:rFonts w:ascii="Calibri" w:hAnsi="Calibri" w:cs="Times"/>
          <w:sz w:val="16"/>
          <w:szCs w:val="16"/>
        </w:rPr>
        <w:t>ains closest to a self-resistance</w:t>
      </w:r>
      <w:r w:rsidR="008C040E" w:rsidRPr="00730EE3">
        <w:rPr>
          <w:rFonts w:ascii="Calibri" w:hAnsi="Calibri" w:cs="Times"/>
          <w:sz w:val="16"/>
          <w:szCs w:val="16"/>
        </w:rPr>
        <w:t xml:space="preserve"> gene 609 targets, 10kb</w:t>
      </w:r>
    </w:p>
    <w:p w14:paraId="07A08E28" w14:textId="77777777" w:rsidR="0032046D" w:rsidRPr="00730EE3" w:rsidRDefault="0032046D" w:rsidP="00724341">
      <w:pPr>
        <w:widowControl w:val="0"/>
        <w:autoSpaceDE w:val="0"/>
        <w:autoSpaceDN w:val="0"/>
        <w:adjustRightInd w:val="0"/>
        <w:rPr>
          <w:rFonts w:ascii="Calibri" w:hAnsi="Calibri" w:cs="Times"/>
          <w:sz w:val="16"/>
          <w:szCs w:val="16"/>
        </w:rPr>
      </w:pPr>
    </w:p>
    <w:p w14:paraId="00C1661E" w14:textId="340B9724" w:rsidR="00A3004E" w:rsidRPr="00730EE3" w:rsidRDefault="00A3004E"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 S2</w:t>
      </w:r>
      <w:proofErr w:type="gramStart"/>
      <w:r w:rsidRPr="00730EE3">
        <w:rPr>
          <w:rFonts w:ascii="Calibri" w:hAnsi="Calibri" w:cs="Times"/>
          <w:sz w:val="16"/>
          <w:szCs w:val="16"/>
        </w:rPr>
        <w:t>a</w:t>
      </w:r>
      <w:r w:rsidR="006E0C61" w:rsidRPr="00730EE3">
        <w:rPr>
          <w:rFonts w:ascii="Calibri" w:hAnsi="Calibri" w:cs="Times"/>
          <w:sz w:val="16"/>
          <w:szCs w:val="16"/>
        </w:rPr>
        <w:t>,b</w:t>
      </w:r>
      <w:proofErr w:type="gramEnd"/>
      <w:r w:rsidR="006E0C61" w:rsidRPr="00730EE3">
        <w:rPr>
          <w:rFonts w:ascii="Calibri" w:hAnsi="Calibri" w:cs="Times"/>
          <w:sz w:val="16"/>
          <w:szCs w:val="16"/>
        </w:rPr>
        <w:t>,c</w:t>
      </w:r>
      <w:r w:rsidRPr="00730EE3">
        <w:rPr>
          <w:rFonts w:ascii="Calibri" w:hAnsi="Calibri" w:cs="Times"/>
          <w:sz w:val="16"/>
          <w:szCs w:val="16"/>
        </w:rPr>
        <w:t>. Coevolutio</w:t>
      </w:r>
      <w:r w:rsidR="00951661" w:rsidRPr="00730EE3">
        <w:rPr>
          <w:rFonts w:ascii="Calibri" w:hAnsi="Calibri" w:cs="Times"/>
          <w:sz w:val="16"/>
          <w:szCs w:val="16"/>
        </w:rPr>
        <w:t>n of KS and target 1</w:t>
      </w:r>
      <w:r w:rsidR="006E0C61" w:rsidRPr="00730EE3">
        <w:rPr>
          <w:rFonts w:ascii="Calibri" w:hAnsi="Calibri" w:cs="Times"/>
          <w:sz w:val="16"/>
          <w:szCs w:val="16"/>
        </w:rPr>
        <w:t>2 targets, 10</w:t>
      </w:r>
      <w:r w:rsidRPr="00730EE3">
        <w:rPr>
          <w:rFonts w:ascii="Calibri" w:hAnsi="Calibri" w:cs="Times"/>
          <w:sz w:val="16"/>
          <w:szCs w:val="16"/>
        </w:rPr>
        <w:t>kb</w:t>
      </w:r>
      <w:r w:rsidR="000844C0" w:rsidRPr="00730EE3">
        <w:rPr>
          <w:rFonts w:ascii="Calibri" w:hAnsi="Calibri" w:cs="Times"/>
          <w:sz w:val="16"/>
          <w:szCs w:val="16"/>
        </w:rPr>
        <w:t xml:space="preserve">, </w:t>
      </w:r>
      <w:r w:rsidR="003C379C" w:rsidRPr="00730EE3">
        <w:rPr>
          <w:rFonts w:ascii="Calibri" w:hAnsi="Calibri" w:cs="Times"/>
          <w:sz w:val="16"/>
          <w:szCs w:val="16"/>
        </w:rPr>
        <w:t>subplots</w:t>
      </w:r>
      <w:r w:rsidR="006E0C61" w:rsidRPr="00730EE3">
        <w:rPr>
          <w:rFonts w:ascii="Calibri" w:hAnsi="Calibri" w:cs="Times"/>
          <w:sz w:val="16"/>
          <w:szCs w:val="16"/>
        </w:rPr>
        <w:t>, individual plots</w:t>
      </w:r>
    </w:p>
    <w:p w14:paraId="39D11505" w14:textId="3BB20BD5" w:rsidR="00145B79" w:rsidRPr="00730EE3"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 S2</w:t>
      </w:r>
      <w:proofErr w:type="gramStart"/>
      <w:r w:rsidRPr="00730EE3">
        <w:rPr>
          <w:rFonts w:ascii="Calibri" w:hAnsi="Calibri" w:cs="Times"/>
          <w:sz w:val="16"/>
          <w:szCs w:val="16"/>
        </w:rPr>
        <w:t>d,e</w:t>
      </w:r>
      <w:proofErr w:type="gramEnd"/>
      <w:r w:rsidRPr="00730EE3">
        <w:rPr>
          <w:rFonts w:ascii="Calibri" w:hAnsi="Calibri" w:cs="Times"/>
          <w:sz w:val="16"/>
          <w:szCs w:val="16"/>
        </w:rPr>
        <w:t>,f</w:t>
      </w:r>
      <w:r w:rsidR="00145B79" w:rsidRPr="00730EE3">
        <w:rPr>
          <w:rFonts w:ascii="Calibri" w:hAnsi="Calibri" w:cs="Times"/>
          <w:sz w:val="16"/>
          <w:szCs w:val="16"/>
        </w:rPr>
        <w:t xml:space="preserve">. </w:t>
      </w:r>
      <w:r w:rsidR="00951661" w:rsidRPr="00730EE3">
        <w:rPr>
          <w:rFonts w:ascii="Calibri" w:hAnsi="Calibri" w:cs="Times"/>
          <w:sz w:val="16"/>
          <w:szCs w:val="16"/>
        </w:rPr>
        <w:t>Coevolution of KS and target 92 targets, 10</w:t>
      </w:r>
      <w:r w:rsidR="00145B79" w:rsidRPr="00730EE3">
        <w:rPr>
          <w:rFonts w:ascii="Calibri" w:hAnsi="Calibri" w:cs="Times"/>
          <w:sz w:val="16"/>
          <w:szCs w:val="16"/>
        </w:rPr>
        <w:t xml:space="preserve">kb, </w:t>
      </w:r>
      <w:r w:rsidR="003C379C" w:rsidRPr="00730EE3">
        <w:rPr>
          <w:rFonts w:ascii="Calibri" w:hAnsi="Calibri" w:cs="Times"/>
          <w:sz w:val="16"/>
          <w:szCs w:val="16"/>
        </w:rPr>
        <w:t>subplots</w:t>
      </w:r>
      <w:r w:rsidRPr="00730EE3">
        <w:rPr>
          <w:rFonts w:ascii="Calibri" w:hAnsi="Calibri" w:cs="Times"/>
          <w:sz w:val="16"/>
          <w:szCs w:val="16"/>
        </w:rPr>
        <w:t>, individual plots</w:t>
      </w:r>
    </w:p>
    <w:p w14:paraId="619F2361" w14:textId="387CB65B" w:rsidR="00145B79"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 S2</w:t>
      </w:r>
      <w:proofErr w:type="gramStart"/>
      <w:r w:rsidRPr="00730EE3">
        <w:rPr>
          <w:rFonts w:ascii="Calibri" w:hAnsi="Calibri" w:cs="Times"/>
          <w:sz w:val="16"/>
          <w:szCs w:val="16"/>
        </w:rPr>
        <w:t>g,h</w:t>
      </w:r>
      <w:proofErr w:type="gramEnd"/>
      <w:r w:rsidRPr="00730EE3">
        <w:rPr>
          <w:rFonts w:ascii="Calibri" w:hAnsi="Calibri" w:cs="Times"/>
          <w:sz w:val="16"/>
          <w:szCs w:val="16"/>
        </w:rPr>
        <w:t xml:space="preserve">,i. </w:t>
      </w:r>
      <w:r w:rsidR="00145B79" w:rsidRPr="00730EE3">
        <w:rPr>
          <w:rFonts w:ascii="Calibri" w:hAnsi="Calibri" w:cs="Times"/>
          <w:sz w:val="16"/>
          <w:szCs w:val="16"/>
        </w:rPr>
        <w:t xml:space="preserve">Coevolution of KS and target 609 targets, 10kb, </w:t>
      </w:r>
      <w:r w:rsidR="003C379C" w:rsidRPr="00730EE3">
        <w:rPr>
          <w:rFonts w:ascii="Calibri" w:hAnsi="Calibri" w:cs="Times"/>
          <w:sz w:val="16"/>
          <w:szCs w:val="16"/>
        </w:rPr>
        <w:t>subplots</w:t>
      </w:r>
      <w:r w:rsidRPr="00730EE3">
        <w:rPr>
          <w:rFonts w:ascii="Calibri" w:hAnsi="Calibri" w:cs="Times"/>
          <w:sz w:val="16"/>
          <w:szCs w:val="16"/>
        </w:rPr>
        <w:t>, individual plots</w:t>
      </w:r>
    </w:p>
    <w:p w14:paraId="38E6A1C7" w14:textId="77777777" w:rsidR="001B2986" w:rsidRDefault="001B2986" w:rsidP="00724341">
      <w:pPr>
        <w:widowControl w:val="0"/>
        <w:autoSpaceDE w:val="0"/>
        <w:autoSpaceDN w:val="0"/>
        <w:adjustRightInd w:val="0"/>
        <w:rPr>
          <w:rFonts w:ascii="Calibri" w:hAnsi="Calibri" w:cs="Times"/>
          <w:sz w:val="16"/>
          <w:szCs w:val="16"/>
        </w:rPr>
      </w:pPr>
    </w:p>
    <w:p w14:paraId="79984164" w14:textId="4927A69F" w:rsidR="00EC52AA" w:rsidRDefault="00EC52AA" w:rsidP="00724341">
      <w:pPr>
        <w:rPr>
          <w:rFonts w:ascii="Calibri" w:hAnsi="Calibri" w:cs="Lucida Grande"/>
          <w:i/>
          <w:color w:val="000000"/>
          <w:sz w:val="16"/>
          <w:szCs w:val="16"/>
        </w:rPr>
      </w:pPr>
      <w:r>
        <w:rPr>
          <w:rFonts w:ascii="Calibri" w:eastAsia="Times New Roman" w:hAnsi="Calibri" w:cs="Times New Roman"/>
          <w:sz w:val="16"/>
          <w:szCs w:val="16"/>
        </w:rPr>
        <w:t xml:space="preserve">Figure S3. Sequence similarity between </w:t>
      </w:r>
      <w:proofErr w:type="spellStart"/>
      <w:r>
        <w:rPr>
          <w:rFonts w:ascii="Calibri" w:eastAsia="Times New Roman" w:hAnsi="Calibri" w:cs="Times New Roman"/>
          <w:sz w:val="16"/>
          <w:szCs w:val="16"/>
        </w:rPr>
        <w:t>bacillaene</w:t>
      </w:r>
      <w:proofErr w:type="spellEnd"/>
      <w:r>
        <w:rPr>
          <w:rFonts w:ascii="Calibri" w:eastAsia="Times New Roman" w:hAnsi="Calibri" w:cs="Times New Roman"/>
          <w:sz w:val="16"/>
          <w:szCs w:val="16"/>
        </w:rPr>
        <w:t xml:space="preserve"> and </w:t>
      </w:r>
      <w:r w:rsidR="00222E64">
        <w:rPr>
          <w:rFonts w:ascii="Calibri" w:eastAsia="Times New Roman" w:hAnsi="Calibri" w:cs="Times New Roman"/>
          <w:sz w:val="16"/>
          <w:szCs w:val="16"/>
        </w:rPr>
        <w:t>PKS</w:t>
      </w:r>
      <w:r>
        <w:rPr>
          <w:rFonts w:ascii="Calibri" w:eastAsia="Times New Roman" w:hAnsi="Calibri" w:cs="Times New Roman"/>
          <w:sz w:val="16"/>
          <w:szCs w:val="16"/>
        </w:rPr>
        <w:t xml:space="preserve"> cluster from </w:t>
      </w:r>
      <w:proofErr w:type="spellStart"/>
      <w:r w:rsidRPr="00855F66">
        <w:rPr>
          <w:rFonts w:ascii="Calibri" w:hAnsi="Calibri" w:cs="Lucida Grande"/>
          <w:i/>
          <w:color w:val="000000"/>
          <w:sz w:val="16"/>
          <w:szCs w:val="16"/>
        </w:rPr>
        <w:t>Paenibacillus</w:t>
      </w:r>
      <w:proofErr w:type="spellEnd"/>
      <w:r w:rsidRPr="00855F66">
        <w:rPr>
          <w:rFonts w:ascii="Calibri" w:hAnsi="Calibri" w:cs="Lucida Grande"/>
          <w:i/>
          <w:color w:val="000000"/>
          <w:sz w:val="16"/>
          <w:szCs w:val="16"/>
        </w:rPr>
        <w:t xml:space="preserve"> </w:t>
      </w:r>
      <w:proofErr w:type="spellStart"/>
      <w:r w:rsidRPr="00855F66">
        <w:rPr>
          <w:rFonts w:ascii="Calibri" w:hAnsi="Calibri" w:cs="Lucida Grande"/>
          <w:i/>
          <w:color w:val="000000"/>
          <w:sz w:val="16"/>
          <w:szCs w:val="16"/>
        </w:rPr>
        <w:t>polymyxa</w:t>
      </w:r>
      <w:proofErr w:type="spellEnd"/>
      <w:r>
        <w:rPr>
          <w:rFonts w:ascii="Calibri" w:hAnsi="Calibri" w:cs="Lucida Grande"/>
          <w:i/>
          <w:color w:val="000000"/>
          <w:sz w:val="16"/>
          <w:szCs w:val="16"/>
        </w:rPr>
        <w:t>.</w:t>
      </w:r>
    </w:p>
    <w:p w14:paraId="3485E94A" w14:textId="77777777" w:rsidR="009A1625" w:rsidRDefault="009A1625" w:rsidP="00724341">
      <w:pPr>
        <w:rPr>
          <w:rFonts w:ascii="Calibri" w:hAnsi="Calibri" w:cs="Lucida Grande"/>
          <w:i/>
          <w:color w:val="000000"/>
          <w:sz w:val="16"/>
          <w:szCs w:val="16"/>
        </w:rPr>
      </w:pPr>
    </w:p>
    <w:p w14:paraId="6029FA4D" w14:textId="4B831744" w:rsidR="001B2986" w:rsidRPr="00730EE3" w:rsidRDefault="001B2986" w:rsidP="00724341">
      <w:pPr>
        <w:widowControl w:val="0"/>
        <w:autoSpaceDE w:val="0"/>
        <w:autoSpaceDN w:val="0"/>
        <w:adjustRightInd w:val="0"/>
        <w:rPr>
          <w:rFonts w:ascii="Calibri" w:hAnsi="Calibri" w:cs="Times"/>
          <w:b/>
          <w:bCs/>
          <w:sz w:val="16"/>
          <w:szCs w:val="16"/>
        </w:rPr>
      </w:pPr>
      <w:r w:rsidRPr="00730EE3">
        <w:rPr>
          <w:rFonts w:ascii="Calibri" w:hAnsi="Calibri" w:cs="Times"/>
          <w:sz w:val="16"/>
          <w:szCs w:val="16"/>
        </w:rPr>
        <w:t>Figure S</w:t>
      </w:r>
      <w:r>
        <w:rPr>
          <w:rFonts w:ascii="Calibri" w:hAnsi="Calibri" w:cs="Times"/>
          <w:sz w:val="16"/>
          <w:szCs w:val="16"/>
        </w:rPr>
        <w:t>4</w:t>
      </w:r>
      <w:r w:rsidRPr="00730EE3">
        <w:rPr>
          <w:rFonts w:ascii="Calibri" w:hAnsi="Calibri" w:cs="Times"/>
          <w:sz w:val="16"/>
          <w:szCs w:val="16"/>
        </w:rPr>
        <w:t>a. Coevolution of KS and UDP-3-O-acyl-N-acetylglucosamine deacetylase (</w:t>
      </w:r>
      <w:proofErr w:type="spellStart"/>
      <w:r w:rsidRPr="00730EE3">
        <w:rPr>
          <w:rFonts w:ascii="Calibri" w:hAnsi="Calibri" w:cs="Times"/>
          <w:sz w:val="16"/>
          <w:szCs w:val="16"/>
        </w:rPr>
        <w:t>Lpxc</w:t>
      </w:r>
      <w:proofErr w:type="spellEnd"/>
      <w:r w:rsidRPr="00730EE3">
        <w:rPr>
          <w:rFonts w:ascii="Calibri" w:hAnsi="Calibri" w:cs="Times"/>
          <w:sz w:val="16"/>
          <w:szCs w:val="16"/>
        </w:rPr>
        <w:t xml:space="preserve">) target. Left – </w:t>
      </w:r>
      <w:r w:rsidRPr="00C96D15">
        <w:rPr>
          <w:rFonts w:ascii="Calibri" w:hAnsi="Calibri" w:cs="Times"/>
          <w:sz w:val="16"/>
          <w:szCs w:val="16"/>
        </w:rPr>
        <w:t xml:space="preserve">within </w:t>
      </w:r>
      <w:r w:rsidRPr="00C96D15">
        <w:rPr>
          <w:rFonts w:ascii="Calibri" w:hAnsi="Calibri" w:cs="Times"/>
          <w:bCs/>
          <w:sz w:val="16"/>
          <w:szCs w:val="16"/>
        </w:rPr>
        <w:t>10kb</w:t>
      </w:r>
      <w:r w:rsidRPr="00730EE3">
        <w:rPr>
          <w:rFonts w:ascii="Calibri" w:hAnsi="Calibri" w:cs="Times"/>
          <w:sz w:val="16"/>
          <w:szCs w:val="16"/>
        </w:rPr>
        <w:t xml:space="preserve"> of a KS. Right: at least </w:t>
      </w:r>
      <w:r w:rsidRPr="00730EE3">
        <w:rPr>
          <w:rFonts w:ascii="Calibri" w:hAnsi="Calibri" w:cs="Times"/>
          <w:b/>
          <w:bCs/>
          <w:sz w:val="16"/>
          <w:szCs w:val="16"/>
        </w:rPr>
        <w:t>50kb</w:t>
      </w:r>
      <w:r>
        <w:rPr>
          <w:rFonts w:ascii="Calibri" w:hAnsi="Calibri" w:cs="Times"/>
          <w:sz w:val="16"/>
          <w:szCs w:val="16"/>
        </w:rPr>
        <w:t xml:space="preserve"> away From a KS</w:t>
      </w:r>
    </w:p>
    <w:p w14:paraId="45745548" w14:textId="68170101" w:rsidR="001B2986" w:rsidRPr="00C96D15" w:rsidRDefault="001B2986"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Figure S</w:t>
      </w:r>
      <w:r>
        <w:rPr>
          <w:rFonts w:ascii="Calibri" w:hAnsi="Calibri" w:cs="Times"/>
          <w:sz w:val="16"/>
          <w:szCs w:val="16"/>
        </w:rPr>
        <w:t>4</w:t>
      </w:r>
      <w:r w:rsidRPr="00730EE3">
        <w:rPr>
          <w:rFonts w:ascii="Calibri" w:hAnsi="Calibri" w:cs="Times"/>
          <w:sz w:val="16"/>
          <w:szCs w:val="16"/>
        </w:rPr>
        <w:t xml:space="preserve">b. Coevolution of KS and </w:t>
      </w:r>
      <w:r w:rsidR="00107CDB">
        <w:rPr>
          <w:rFonts w:ascii="Calibri" w:hAnsi="Calibri" w:cs="Times"/>
          <w:sz w:val="16"/>
          <w:szCs w:val="16"/>
        </w:rPr>
        <w:t xml:space="preserve">Lon, </w:t>
      </w:r>
      <w:proofErr w:type="spellStart"/>
      <w:r w:rsidR="00107CDB">
        <w:rPr>
          <w:rFonts w:ascii="Calibri" w:hAnsi="Calibri" w:cs="Times"/>
          <w:sz w:val="16"/>
          <w:szCs w:val="16"/>
        </w:rPr>
        <w:t>DegP</w:t>
      </w:r>
      <w:proofErr w:type="spellEnd"/>
      <w:r w:rsidR="00107CDB">
        <w:rPr>
          <w:rFonts w:ascii="Calibri" w:hAnsi="Calibri" w:cs="Times"/>
          <w:sz w:val="16"/>
          <w:szCs w:val="16"/>
        </w:rPr>
        <w:t xml:space="preserve">, </w:t>
      </w:r>
      <w:proofErr w:type="spellStart"/>
      <w:r w:rsidRPr="00730EE3">
        <w:rPr>
          <w:rFonts w:ascii="Calibri" w:hAnsi="Calibri" w:cs="Times"/>
          <w:sz w:val="16"/>
          <w:szCs w:val="16"/>
        </w:rPr>
        <w:t>FtsH</w:t>
      </w:r>
      <w:proofErr w:type="spellEnd"/>
      <w:r w:rsidR="00107CDB">
        <w:rPr>
          <w:rFonts w:ascii="Calibri" w:hAnsi="Calibri" w:cs="Times"/>
          <w:sz w:val="16"/>
          <w:szCs w:val="16"/>
        </w:rPr>
        <w:t xml:space="preserve">, and </w:t>
      </w:r>
      <w:proofErr w:type="spellStart"/>
      <w:r w:rsidR="00107CDB">
        <w:rPr>
          <w:rFonts w:ascii="Calibri" w:hAnsi="Calibri" w:cs="Times"/>
          <w:sz w:val="16"/>
          <w:szCs w:val="16"/>
        </w:rPr>
        <w:t>ClpP</w:t>
      </w:r>
      <w:proofErr w:type="spellEnd"/>
      <w:r w:rsidRPr="00730EE3">
        <w:rPr>
          <w:rFonts w:ascii="Calibri" w:hAnsi="Calibri" w:cs="Times"/>
          <w:sz w:val="16"/>
          <w:szCs w:val="16"/>
        </w:rPr>
        <w:t xml:space="preserve"> protease targets </w:t>
      </w:r>
      <w:r w:rsidRPr="00C96D15">
        <w:rPr>
          <w:rFonts w:ascii="Calibri" w:hAnsi="Calibri" w:cs="Times"/>
          <w:sz w:val="16"/>
          <w:szCs w:val="16"/>
        </w:rPr>
        <w:t xml:space="preserve">within </w:t>
      </w:r>
      <w:r w:rsidR="00107CDB" w:rsidRPr="00C96D15">
        <w:rPr>
          <w:rFonts w:ascii="Calibri" w:hAnsi="Calibri" w:cs="Times"/>
          <w:bCs/>
          <w:sz w:val="16"/>
          <w:szCs w:val="16"/>
        </w:rPr>
        <w:t>10</w:t>
      </w:r>
      <w:r w:rsidRPr="00C96D15">
        <w:rPr>
          <w:rFonts w:ascii="Calibri" w:hAnsi="Calibri" w:cs="Times"/>
          <w:bCs/>
          <w:sz w:val="16"/>
          <w:szCs w:val="16"/>
        </w:rPr>
        <w:t>kb</w:t>
      </w:r>
      <w:r w:rsidR="00107CDB" w:rsidRPr="00C96D15">
        <w:rPr>
          <w:rFonts w:ascii="Calibri" w:hAnsi="Calibri" w:cs="Times"/>
          <w:sz w:val="16"/>
          <w:szCs w:val="16"/>
        </w:rPr>
        <w:t xml:space="preserve"> of a KS</w:t>
      </w:r>
    </w:p>
    <w:p w14:paraId="69621B14" w14:textId="77777777" w:rsidR="008E1947" w:rsidRPr="00730EE3" w:rsidRDefault="008E1947" w:rsidP="00724341">
      <w:pPr>
        <w:widowControl w:val="0"/>
        <w:autoSpaceDE w:val="0"/>
        <w:autoSpaceDN w:val="0"/>
        <w:adjustRightInd w:val="0"/>
        <w:rPr>
          <w:rFonts w:ascii="Calibri" w:hAnsi="Calibri" w:cs="Times"/>
          <w:sz w:val="16"/>
          <w:szCs w:val="16"/>
        </w:rPr>
      </w:pPr>
    </w:p>
    <w:p w14:paraId="73B5AACD" w14:textId="4D10A32B" w:rsidR="008E1947" w:rsidRPr="00730EE3" w:rsidRDefault="008E1947"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 S1. Scoring scheme</w:t>
      </w:r>
    </w:p>
    <w:p w14:paraId="650CDEED" w14:textId="77777777" w:rsidR="00145B79" w:rsidRPr="00730EE3" w:rsidRDefault="00145B79" w:rsidP="00724341">
      <w:pPr>
        <w:widowControl w:val="0"/>
        <w:autoSpaceDE w:val="0"/>
        <w:autoSpaceDN w:val="0"/>
        <w:adjustRightInd w:val="0"/>
        <w:rPr>
          <w:rFonts w:ascii="Calibri" w:hAnsi="Calibri" w:cs="Times"/>
          <w:sz w:val="16"/>
          <w:szCs w:val="16"/>
        </w:rPr>
      </w:pPr>
    </w:p>
    <w:p w14:paraId="625022C9" w14:textId="1A6D2D02" w:rsidR="006E0C61" w:rsidRPr="00730EE3" w:rsidRDefault="006E0C61"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TableS</w:t>
      </w:r>
      <w:r w:rsidR="008E1947" w:rsidRPr="00730EE3">
        <w:rPr>
          <w:rFonts w:ascii="Calibri" w:hAnsi="Calibri" w:cs="Times"/>
          <w:sz w:val="16"/>
          <w:szCs w:val="16"/>
        </w:rPr>
        <w:t>2</w:t>
      </w:r>
      <w:r w:rsidRPr="00730EE3">
        <w:rPr>
          <w:rFonts w:ascii="Calibri" w:hAnsi="Calibri" w:cs="Times"/>
          <w:sz w:val="16"/>
          <w:szCs w:val="16"/>
        </w:rPr>
        <w:t xml:space="preserve">. Catalog of 150 clusters harboring a potential </w:t>
      </w:r>
      <w:r w:rsidR="001A0216">
        <w:rPr>
          <w:rFonts w:ascii="Calibri" w:hAnsi="Calibri" w:cs="Times"/>
          <w:sz w:val="16"/>
          <w:szCs w:val="16"/>
        </w:rPr>
        <w:t>self-resistance</w:t>
      </w:r>
      <w:r w:rsidRPr="00730EE3">
        <w:rPr>
          <w:rFonts w:ascii="Calibri" w:hAnsi="Calibri" w:cs="Times"/>
          <w:sz w:val="16"/>
          <w:szCs w:val="16"/>
        </w:rPr>
        <w:t xml:space="preserve"> gene (12 targets, 10kb)</w:t>
      </w:r>
    </w:p>
    <w:p w14:paraId="70EFA0A3" w14:textId="4CC70EA5" w:rsidR="00145B79" w:rsidRPr="00730EE3" w:rsidRDefault="008E1947"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TableS3</w:t>
      </w:r>
      <w:r w:rsidR="00951661" w:rsidRPr="00730EE3">
        <w:rPr>
          <w:rFonts w:ascii="Calibri" w:hAnsi="Calibri" w:cs="Times"/>
          <w:sz w:val="16"/>
          <w:szCs w:val="16"/>
        </w:rPr>
        <w:t>. Catalog of 572</w:t>
      </w:r>
      <w:r w:rsidR="00145B79" w:rsidRPr="00730EE3">
        <w:rPr>
          <w:rFonts w:ascii="Calibri" w:hAnsi="Calibri" w:cs="Times"/>
          <w:sz w:val="16"/>
          <w:szCs w:val="16"/>
        </w:rPr>
        <w:t xml:space="preserve"> clusters harboring a potential se</w:t>
      </w:r>
      <w:r w:rsidR="001A0216">
        <w:rPr>
          <w:rFonts w:ascii="Calibri" w:hAnsi="Calibri" w:cs="Times"/>
          <w:sz w:val="16"/>
          <w:szCs w:val="16"/>
        </w:rPr>
        <w:t>lf-resistance</w:t>
      </w:r>
      <w:r w:rsidR="006E0C61" w:rsidRPr="00730EE3">
        <w:rPr>
          <w:rFonts w:ascii="Calibri" w:hAnsi="Calibri" w:cs="Times"/>
          <w:sz w:val="16"/>
          <w:szCs w:val="16"/>
        </w:rPr>
        <w:t xml:space="preserve"> gene (92 targets, 10</w:t>
      </w:r>
      <w:r w:rsidR="00145B79" w:rsidRPr="00730EE3">
        <w:rPr>
          <w:rFonts w:ascii="Calibri" w:hAnsi="Calibri" w:cs="Times"/>
          <w:sz w:val="16"/>
          <w:szCs w:val="16"/>
        </w:rPr>
        <w:t>kb)</w:t>
      </w:r>
    </w:p>
    <w:p w14:paraId="7954083B" w14:textId="3B2C305D" w:rsidR="00145B79" w:rsidRDefault="008E1947"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TableS4</w:t>
      </w:r>
      <w:r w:rsidR="00951661" w:rsidRPr="00730EE3">
        <w:rPr>
          <w:rFonts w:ascii="Calibri" w:hAnsi="Calibri" w:cs="Times"/>
          <w:sz w:val="16"/>
          <w:szCs w:val="16"/>
        </w:rPr>
        <w:t>. Catalog of 3431</w:t>
      </w:r>
      <w:r w:rsidR="00145B79" w:rsidRPr="00730EE3">
        <w:rPr>
          <w:rFonts w:ascii="Calibri" w:hAnsi="Calibri" w:cs="Times"/>
          <w:sz w:val="16"/>
          <w:szCs w:val="16"/>
        </w:rPr>
        <w:t xml:space="preserve"> clusters harboring a</w:t>
      </w:r>
      <w:r w:rsidR="001A0216">
        <w:rPr>
          <w:rFonts w:ascii="Calibri" w:hAnsi="Calibri" w:cs="Times"/>
          <w:sz w:val="16"/>
          <w:szCs w:val="16"/>
        </w:rPr>
        <w:t xml:space="preserve"> potential self-resistance</w:t>
      </w:r>
      <w:r w:rsidR="00145B79" w:rsidRPr="00730EE3">
        <w:rPr>
          <w:rFonts w:ascii="Calibri" w:hAnsi="Calibri" w:cs="Times"/>
          <w:sz w:val="16"/>
          <w:szCs w:val="16"/>
        </w:rPr>
        <w:t xml:space="preserve"> gene</w:t>
      </w:r>
      <w:r w:rsidR="009904A8" w:rsidRPr="00730EE3">
        <w:rPr>
          <w:rFonts w:ascii="Calibri" w:hAnsi="Calibri" w:cs="Times"/>
          <w:sz w:val="16"/>
          <w:szCs w:val="16"/>
        </w:rPr>
        <w:t xml:space="preserve"> (609</w:t>
      </w:r>
      <w:r w:rsidR="006E0C61" w:rsidRPr="00730EE3">
        <w:rPr>
          <w:rFonts w:ascii="Calibri" w:hAnsi="Calibri" w:cs="Times"/>
          <w:sz w:val="16"/>
          <w:szCs w:val="16"/>
        </w:rPr>
        <w:t xml:space="preserve"> targets, 10</w:t>
      </w:r>
      <w:r w:rsidR="00145B79" w:rsidRPr="00730EE3">
        <w:rPr>
          <w:rFonts w:ascii="Calibri" w:hAnsi="Calibri" w:cs="Times"/>
          <w:sz w:val="16"/>
          <w:szCs w:val="16"/>
        </w:rPr>
        <w:t>kb)</w:t>
      </w:r>
    </w:p>
    <w:p w14:paraId="55C07836" w14:textId="77777777" w:rsidR="00826D8B" w:rsidRDefault="00826D8B" w:rsidP="00724341">
      <w:pPr>
        <w:widowControl w:val="0"/>
        <w:autoSpaceDE w:val="0"/>
        <w:autoSpaceDN w:val="0"/>
        <w:adjustRightInd w:val="0"/>
        <w:rPr>
          <w:rFonts w:ascii="Calibri" w:hAnsi="Calibri" w:cs="Times"/>
          <w:sz w:val="16"/>
          <w:szCs w:val="16"/>
        </w:rPr>
      </w:pPr>
    </w:p>
    <w:p w14:paraId="03A32EC1" w14:textId="1FCD7215" w:rsidR="00826D8B" w:rsidRPr="00730EE3" w:rsidRDefault="00826D8B"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Table </w:t>
      </w:r>
      <w:r>
        <w:rPr>
          <w:rFonts w:ascii="Calibri" w:hAnsi="Calibri" w:cs="Times"/>
          <w:sz w:val="16"/>
          <w:szCs w:val="16"/>
        </w:rPr>
        <w:t>S5</w:t>
      </w:r>
      <w:r w:rsidRPr="00730EE3">
        <w:rPr>
          <w:rFonts w:ascii="Calibri" w:hAnsi="Calibri" w:cs="Times"/>
          <w:sz w:val="16"/>
          <w:szCs w:val="16"/>
        </w:rPr>
        <w:t xml:space="preserve">. Table of putative novel antibacterial targets </w:t>
      </w:r>
    </w:p>
    <w:p w14:paraId="53D092F9" w14:textId="77777777" w:rsidR="00826D8B" w:rsidRPr="00730EE3" w:rsidRDefault="00826D8B" w:rsidP="00724341">
      <w:pPr>
        <w:widowControl w:val="0"/>
        <w:autoSpaceDE w:val="0"/>
        <w:autoSpaceDN w:val="0"/>
        <w:adjustRightInd w:val="0"/>
        <w:rPr>
          <w:rFonts w:ascii="Calibri" w:hAnsi="Calibri" w:cs="Times"/>
          <w:sz w:val="16"/>
          <w:szCs w:val="16"/>
        </w:rPr>
      </w:pPr>
    </w:p>
    <w:p w14:paraId="515F98B9" w14:textId="77777777" w:rsidR="00AD09EC" w:rsidRPr="00730EE3" w:rsidRDefault="00AD09EC" w:rsidP="00724341">
      <w:pPr>
        <w:widowControl w:val="0"/>
        <w:autoSpaceDE w:val="0"/>
        <w:autoSpaceDN w:val="0"/>
        <w:adjustRightInd w:val="0"/>
        <w:rPr>
          <w:rFonts w:ascii="Calibri" w:hAnsi="Calibri" w:cs="Times"/>
          <w:b/>
          <w:sz w:val="16"/>
          <w:szCs w:val="16"/>
        </w:rPr>
      </w:pPr>
    </w:p>
    <w:p w14:paraId="5B72E066" w14:textId="77777777" w:rsidR="00AD09EC" w:rsidRPr="00730EE3" w:rsidRDefault="00AD09EC"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Supplementary file 1. Targets.12.fasta</w:t>
      </w:r>
    </w:p>
    <w:p w14:paraId="6117982C" w14:textId="77777777" w:rsidR="00AD09EC" w:rsidRPr="00730EE3" w:rsidRDefault="00AD09EC"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Supplementary file 2. Targets.92.fasta</w:t>
      </w:r>
    </w:p>
    <w:p w14:paraId="6135B822" w14:textId="3A8B9509" w:rsidR="00AD09EC" w:rsidRPr="00730EE3" w:rsidRDefault="00AD09EC" w:rsidP="00724341">
      <w:pPr>
        <w:widowControl w:val="0"/>
        <w:autoSpaceDE w:val="0"/>
        <w:autoSpaceDN w:val="0"/>
        <w:adjustRightInd w:val="0"/>
        <w:rPr>
          <w:rFonts w:ascii="Calibri" w:hAnsi="Calibri" w:cs="Times"/>
          <w:sz w:val="16"/>
          <w:szCs w:val="16"/>
        </w:rPr>
      </w:pPr>
      <w:r w:rsidRPr="00730EE3">
        <w:rPr>
          <w:rFonts w:ascii="Calibri" w:hAnsi="Calibri" w:cs="Times"/>
          <w:sz w:val="16"/>
          <w:szCs w:val="16"/>
        </w:rPr>
        <w:t>S</w:t>
      </w:r>
      <w:r w:rsidR="009904A8" w:rsidRPr="00730EE3">
        <w:rPr>
          <w:rFonts w:ascii="Calibri" w:hAnsi="Calibri" w:cs="Times"/>
          <w:sz w:val="16"/>
          <w:szCs w:val="16"/>
        </w:rPr>
        <w:t>upplementary file 3. Targets.609</w:t>
      </w:r>
      <w:r w:rsidRPr="00730EE3">
        <w:rPr>
          <w:rFonts w:ascii="Calibri" w:hAnsi="Calibri" w:cs="Times"/>
          <w:sz w:val="16"/>
          <w:szCs w:val="16"/>
        </w:rPr>
        <w:t>.fasta</w:t>
      </w:r>
    </w:p>
    <w:p w14:paraId="64E5DC9F" w14:textId="77777777" w:rsidR="00AD09EC" w:rsidRPr="00730EE3" w:rsidRDefault="00AD09EC" w:rsidP="00724341">
      <w:pPr>
        <w:rPr>
          <w:rFonts w:ascii="Calibri" w:eastAsia="Times New Roman" w:hAnsi="Calibri" w:cs="Times New Roman"/>
          <w:b/>
          <w:sz w:val="16"/>
          <w:szCs w:val="16"/>
        </w:rPr>
      </w:pPr>
    </w:p>
    <w:p w14:paraId="614DABA8" w14:textId="77777777" w:rsidR="00AD09EC" w:rsidRPr="00730EE3" w:rsidRDefault="00AD09EC" w:rsidP="00724341">
      <w:pPr>
        <w:rPr>
          <w:rFonts w:ascii="Calibri" w:hAnsi="Calibri" w:cs="Times New Roman"/>
          <w:bCs/>
          <w:i/>
          <w:iCs/>
          <w:sz w:val="16"/>
          <w:szCs w:val="16"/>
        </w:rPr>
      </w:pPr>
    </w:p>
    <w:p w14:paraId="163EB0A4" w14:textId="36160FF2" w:rsidR="00B071B8" w:rsidRPr="00730EE3" w:rsidRDefault="00B071B8" w:rsidP="00724341">
      <w:pPr>
        <w:widowControl w:val="0"/>
        <w:autoSpaceDE w:val="0"/>
        <w:autoSpaceDN w:val="0"/>
        <w:adjustRightInd w:val="0"/>
        <w:rPr>
          <w:rFonts w:ascii="Calibri" w:hAnsi="Calibri" w:cs="Times New Roman"/>
          <w:b/>
          <w:sz w:val="16"/>
          <w:szCs w:val="16"/>
        </w:rPr>
      </w:pPr>
      <w:r w:rsidRPr="00730EE3">
        <w:rPr>
          <w:rFonts w:ascii="Calibri" w:hAnsi="Calibri" w:cs="Times New Roman"/>
          <w:b/>
          <w:sz w:val="16"/>
          <w:szCs w:val="16"/>
        </w:rPr>
        <w:t>ABSTRACT</w:t>
      </w:r>
    </w:p>
    <w:p w14:paraId="7BBF3B72" w14:textId="657EE505" w:rsidR="00AD09EC" w:rsidRPr="00730EE3" w:rsidRDefault="00AD09EC" w:rsidP="00724341">
      <w:pPr>
        <w:widowControl w:val="0"/>
        <w:autoSpaceDE w:val="0"/>
        <w:autoSpaceDN w:val="0"/>
        <w:adjustRightInd w:val="0"/>
        <w:rPr>
          <w:rFonts w:ascii="Calibri" w:hAnsi="Calibri" w:cs="Times New Roman"/>
          <w:sz w:val="16"/>
          <w:szCs w:val="16"/>
        </w:rPr>
      </w:pPr>
      <w:r w:rsidRPr="00730EE3">
        <w:rPr>
          <w:rFonts w:ascii="Calibri" w:hAnsi="Calibri"/>
          <w:sz w:val="16"/>
          <w:szCs w:val="16"/>
        </w:rPr>
        <w:t xml:space="preserve">With the increase in antibacterial resistant pathogens and the decline in discovery of novel antibiotics, the need for accelerating their discovery is urgent. </w:t>
      </w:r>
      <w:r w:rsidRPr="00730EE3">
        <w:rPr>
          <w:rFonts w:ascii="Calibri" w:hAnsi="Calibri" w:cs="Times New Roman"/>
          <w:sz w:val="16"/>
          <w:szCs w:val="16"/>
        </w:rPr>
        <w:t>More than two-thirds of the known antibiotics are natural products or natural</w:t>
      </w:r>
      <w:r w:rsidR="0067158F">
        <w:rPr>
          <w:rFonts w:ascii="Calibri" w:hAnsi="Calibri" w:cs="Times New Roman"/>
          <w:sz w:val="16"/>
          <w:szCs w:val="16"/>
        </w:rPr>
        <w:t xml:space="preserve"> </w:t>
      </w:r>
      <w:r w:rsidRPr="00730EE3">
        <w:rPr>
          <w:rFonts w:ascii="Calibri" w:hAnsi="Calibri" w:cs="Times New Roman"/>
          <w:sz w:val="16"/>
          <w:szCs w:val="16"/>
        </w:rPr>
        <w:t>product</w:t>
      </w:r>
      <w:r w:rsidR="0067158F">
        <w:rPr>
          <w:rFonts w:ascii="Calibri" w:hAnsi="Calibri" w:cs="Times New Roman"/>
          <w:sz w:val="16"/>
          <w:szCs w:val="16"/>
        </w:rPr>
        <w:t xml:space="preserve"> </w:t>
      </w:r>
      <w:r w:rsidRPr="00730EE3">
        <w:rPr>
          <w:rFonts w:ascii="Calibri" w:hAnsi="Calibri" w:cs="Times New Roman"/>
          <w:sz w:val="16"/>
          <w:szCs w:val="16"/>
        </w:rPr>
        <w:t>deriv</w:t>
      </w:r>
      <w:r w:rsidR="0067158F">
        <w:rPr>
          <w:rFonts w:ascii="Calibri" w:hAnsi="Calibri" w:cs="Times New Roman"/>
          <w:sz w:val="16"/>
          <w:szCs w:val="16"/>
        </w:rPr>
        <w:t>atives</w:t>
      </w:r>
      <w:r w:rsidRPr="00730EE3">
        <w:rPr>
          <w:rFonts w:ascii="Calibri" w:hAnsi="Calibri" w:cs="Times New Roman"/>
          <w:sz w:val="16"/>
          <w:szCs w:val="16"/>
        </w:rPr>
        <w:t xml:space="preserve">, </w:t>
      </w:r>
      <w:r w:rsidR="001C2BEB">
        <w:rPr>
          <w:rFonts w:ascii="Calibri" w:hAnsi="Calibri" w:cs="Times New Roman"/>
          <w:sz w:val="16"/>
          <w:szCs w:val="16"/>
        </w:rPr>
        <w:t>with</w:t>
      </w:r>
      <w:r w:rsidR="001C2BEB" w:rsidRPr="00730EE3">
        <w:rPr>
          <w:rFonts w:ascii="Calibri" w:hAnsi="Calibri" w:cs="Times New Roman"/>
          <w:sz w:val="16"/>
          <w:szCs w:val="16"/>
        </w:rPr>
        <w:t xml:space="preserve"> </w:t>
      </w:r>
      <w:r w:rsidRPr="00730EE3">
        <w:rPr>
          <w:rFonts w:ascii="Calibri" w:hAnsi="Calibri" w:cs="Times New Roman"/>
          <w:sz w:val="16"/>
          <w:szCs w:val="16"/>
        </w:rPr>
        <w:t xml:space="preserve">polyketides and non-ribosomal peptides being one of the most prolific classes. With the increasing </w:t>
      </w:r>
      <w:r w:rsidR="0067158F">
        <w:rPr>
          <w:rFonts w:ascii="Calibri" w:hAnsi="Calibri" w:cs="Times New Roman"/>
          <w:sz w:val="16"/>
          <w:szCs w:val="16"/>
        </w:rPr>
        <w:t>throughput</w:t>
      </w:r>
      <w:r w:rsidR="0067158F" w:rsidRPr="00730EE3">
        <w:rPr>
          <w:rFonts w:ascii="Calibri" w:hAnsi="Calibri" w:cs="Times New Roman"/>
          <w:sz w:val="16"/>
          <w:szCs w:val="16"/>
        </w:rPr>
        <w:t xml:space="preserve"> </w:t>
      </w:r>
      <w:r w:rsidRPr="00730EE3">
        <w:rPr>
          <w:rFonts w:ascii="Calibri" w:hAnsi="Calibri" w:cs="Times New Roman"/>
          <w:sz w:val="16"/>
          <w:szCs w:val="16"/>
        </w:rPr>
        <w:t xml:space="preserve">of DNA sequencing, hundreds of novel </w:t>
      </w:r>
      <w:r w:rsidR="00222E64">
        <w:rPr>
          <w:rFonts w:ascii="Calibri" w:hAnsi="Calibri" w:cs="Times New Roman"/>
          <w:sz w:val="16"/>
          <w:szCs w:val="16"/>
        </w:rPr>
        <w:t>PKS</w:t>
      </w:r>
      <w:r w:rsidRPr="00730EE3">
        <w:rPr>
          <w:rFonts w:ascii="Calibri" w:hAnsi="Calibri" w:cs="Times New Roman"/>
          <w:sz w:val="16"/>
          <w:szCs w:val="16"/>
        </w:rPr>
        <w:t xml:space="preserve"> and NRPS gene clusters have been identified in recent years. </w:t>
      </w:r>
      <w:r w:rsidRPr="00730EE3">
        <w:rPr>
          <w:rFonts w:ascii="Calibri" w:eastAsia="Times New Roman" w:hAnsi="Calibri" w:cs="Times New Roman"/>
          <w:color w:val="222222"/>
          <w:sz w:val="16"/>
          <w:szCs w:val="16"/>
        </w:rPr>
        <w:t xml:space="preserve">However, accessing novel and useful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activities remains complicated, as many host organisms are uncult</w:t>
      </w:r>
      <w:r w:rsidR="0067158F">
        <w:rPr>
          <w:rFonts w:ascii="Calibri" w:eastAsia="Times New Roman" w:hAnsi="Calibri" w:cs="Times New Roman"/>
          <w:color w:val="222222"/>
          <w:sz w:val="16"/>
          <w:szCs w:val="16"/>
        </w:rPr>
        <w:t>ur</w:t>
      </w:r>
      <w:r w:rsidRPr="00730EE3">
        <w:rPr>
          <w:rFonts w:ascii="Calibri" w:eastAsia="Times New Roman" w:hAnsi="Calibri" w:cs="Times New Roman"/>
          <w:color w:val="222222"/>
          <w:sz w:val="16"/>
          <w:szCs w:val="16"/>
        </w:rPr>
        <w:t xml:space="preserve">able or do not express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genes in lab</w:t>
      </w:r>
      <w:r w:rsidR="0067158F">
        <w:rPr>
          <w:rFonts w:ascii="Calibri" w:eastAsia="Times New Roman" w:hAnsi="Calibri" w:cs="Times New Roman"/>
          <w:color w:val="222222"/>
          <w:sz w:val="16"/>
          <w:szCs w:val="16"/>
        </w:rPr>
        <w:t>oratory</w:t>
      </w:r>
      <w:r w:rsidRPr="00730EE3">
        <w:rPr>
          <w:rFonts w:ascii="Calibri" w:eastAsia="Times New Roman" w:hAnsi="Calibri" w:cs="Times New Roman"/>
          <w:color w:val="222222"/>
          <w:sz w:val="16"/>
          <w:szCs w:val="16"/>
        </w:rPr>
        <w:t xml:space="preserve"> conditions. Furthermore, </w:t>
      </w:r>
      <w:r w:rsidRPr="00730EE3">
        <w:rPr>
          <w:rFonts w:ascii="Calibri" w:hAnsi="Calibri" w:cs="Times New Roman"/>
          <w:sz w:val="16"/>
          <w:szCs w:val="16"/>
        </w:rPr>
        <w:t xml:space="preserve">a significant challenge in the natural product discovery field is </w:t>
      </w:r>
      <w:r w:rsidR="0067158F">
        <w:rPr>
          <w:rFonts w:ascii="Calibri" w:hAnsi="Calibri" w:cs="Times New Roman"/>
          <w:sz w:val="16"/>
          <w:szCs w:val="16"/>
        </w:rPr>
        <w:t>the identification of</w:t>
      </w:r>
      <w:r w:rsidRPr="00730EE3">
        <w:rPr>
          <w:rFonts w:ascii="Calibri" w:hAnsi="Calibri" w:cs="Times New Roman"/>
          <w:sz w:val="16"/>
          <w:szCs w:val="16"/>
        </w:rPr>
        <w:t xml:space="preserve"> useful biosynthetic gene clusters, without </w:t>
      </w:r>
      <w:r w:rsidR="0067158F">
        <w:rPr>
          <w:rFonts w:ascii="Calibri" w:hAnsi="Calibri" w:cs="Times New Roman"/>
          <w:sz w:val="16"/>
          <w:szCs w:val="16"/>
        </w:rPr>
        <w:t xml:space="preserve">the </w:t>
      </w:r>
      <w:r w:rsidRPr="000043DC">
        <w:rPr>
          <w:rFonts w:ascii="Calibri" w:hAnsi="Calibri" w:cs="Times New Roman"/>
          <w:i/>
          <w:sz w:val="16"/>
          <w:szCs w:val="16"/>
        </w:rPr>
        <w:t>a</w:t>
      </w:r>
      <w:r w:rsidR="0067158F" w:rsidRPr="000043DC">
        <w:rPr>
          <w:rFonts w:ascii="Calibri" w:hAnsi="Calibri" w:cs="Times New Roman"/>
          <w:i/>
          <w:sz w:val="16"/>
          <w:szCs w:val="16"/>
        </w:rPr>
        <w:t xml:space="preserve"> </w:t>
      </w:r>
      <w:r w:rsidRPr="000043DC">
        <w:rPr>
          <w:rFonts w:ascii="Calibri" w:hAnsi="Calibri" w:cs="Times New Roman"/>
          <w:i/>
          <w:sz w:val="16"/>
          <w:szCs w:val="16"/>
        </w:rPr>
        <w:t>priori</w:t>
      </w:r>
      <w:r w:rsidRPr="00730EE3">
        <w:rPr>
          <w:rFonts w:ascii="Calibri" w:hAnsi="Calibri" w:cs="Times New Roman"/>
          <w:sz w:val="16"/>
          <w:szCs w:val="16"/>
        </w:rPr>
        <w:t xml:space="preserve"> knowledge of the biological target of the produced compound.</w:t>
      </w:r>
      <w:r w:rsidR="0067158F">
        <w:rPr>
          <w:rFonts w:ascii="Calibri" w:hAnsi="Calibri" w:cs="Times New Roman"/>
          <w:sz w:val="16"/>
          <w:szCs w:val="16"/>
        </w:rPr>
        <w:t xml:space="preserve"> </w:t>
      </w:r>
    </w:p>
    <w:p w14:paraId="7258886F" w14:textId="0754D2F8" w:rsidR="00AD09EC" w:rsidRPr="00730EE3" w:rsidRDefault="00AD09EC" w:rsidP="00724341">
      <w:pPr>
        <w:rPr>
          <w:rFonts w:ascii="Calibri" w:hAnsi="Calibri" w:cs="Times New Roman"/>
          <w:sz w:val="16"/>
          <w:szCs w:val="16"/>
        </w:rPr>
      </w:pPr>
      <w:r w:rsidRPr="00730EE3">
        <w:rPr>
          <w:rFonts w:ascii="Calibri" w:eastAsia="Times New Roman" w:hAnsi="Calibri" w:cs="Times New Roman"/>
          <w:color w:val="222222"/>
          <w:sz w:val="16"/>
          <w:szCs w:val="16"/>
        </w:rPr>
        <w:t xml:space="preserve">To identify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genes</w:t>
      </w:r>
      <w:r w:rsidR="00D31079">
        <w:rPr>
          <w:rFonts w:ascii="Calibri" w:eastAsia="Times New Roman" w:hAnsi="Calibri" w:cs="Times New Roman"/>
          <w:color w:val="222222"/>
          <w:sz w:val="16"/>
          <w:szCs w:val="16"/>
        </w:rPr>
        <w:t xml:space="preserve"> that are likely to produce an antibacterial compound</w:t>
      </w:r>
      <w:r w:rsidRPr="00730EE3">
        <w:rPr>
          <w:rFonts w:ascii="Calibri" w:eastAsia="Times New Roman" w:hAnsi="Calibri" w:cs="Times New Roman"/>
          <w:color w:val="222222"/>
          <w:sz w:val="16"/>
          <w:szCs w:val="16"/>
        </w:rPr>
        <w:t>, we developed an automated method to identify and catalog clusters that harbor potential self-resistance genes. These genes provide the cluster-harboring microorganism a defense against the antibiotic encoded by the cluster.</w:t>
      </w:r>
    </w:p>
    <w:p w14:paraId="49770CA0" w14:textId="50CFC3DA" w:rsidR="00AD09EC" w:rsidRPr="00730EE3" w:rsidRDefault="00AD09EC" w:rsidP="00724341">
      <w:pPr>
        <w:shd w:val="clear" w:color="auto" w:fill="FFFFFF"/>
        <w:rPr>
          <w:rFonts w:ascii="Calibri" w:eastAsia="Times New Roman" w:hAnsi="Calibri" w:cs="Times New Roman"/>
          <w:color w:val="222222"/>
          <w:sz w:val="16"/>
          <w:szCs w:val="16"/>
        </w:rPr>
      </w:pPr>
      <w:r w:rsidRPr="00730EE3">
        <w:rPr>
          <w:rFonts w:ascii="Calibri" w:eastAsia="Times New Roman" w:hAnsi="Calibri" w:cs="Times New Roman"/>
          <w:color w:val="222222"/>
          <w:sz w:val="16"/>
          <w:szCs w:val="16"/>
        </w:rPr>
        <w:t>With this approach, we generate</w:t>
      </w:r>
      <w:r w:rsidR="00A45305">
        <w:rPr>
          <w:rFonts w:ascii="Calibri" w:eastAsia="Times New Roman" w:hAnsi="Calibri" w:cs="Times New Roman"/>
          <w:color w:val="222222"/>
          <w:sz w:val="16"/>
          <w:szCs w:val="16"/>
        </w:rPr>
        <w:t>d a catalog of 150</w:t>
      </w:r>
      <w:r w:rsidRPr="00730EE3">
        <w:rPr>
          <w:rFonts w:ascii="Calibri" w:eastAsia="Times New Roman" w:hAnsi="Calibri" w:cs="Times New Roman"/>
          <w:color w:val="222222"/>
          <w:sz w:val="16"/>
          <w:szCs w:val="16"/>
        </w:rPr>
        <w:t xml:space="preserve"> </w:t>
      </w:r>
      <w:r w:rsidR="00D31079">
        <w:rPr>
          <w:rFonts w:ascii="Calibri" w:eastAsia="Times New Roman" w:hAnsi="Calibri" w:cs="Times New Roman"/>
          <w:color w:val="222222"/>
          <w:sz w:val="16"/>
          <w:szCs w:val="16"/>
        </w:rPr>
        <w:t xml:space="preserve">non-redundant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w:t>
      </w:r>
      <w:r w:rsidR="00A45305">
        <w:rPr>
          <w:rFonts w:ascii="Calibri" w:eastAsia="Times New Roman" w:hAnsi="Calibri" w:cs="Times New Roman"/>
          <w:color w:val="222222"/>
          <w:sz w:val="16"/>
          <w:szCs w:val="16"/>
        </w:rPr>
        <w:t>clusters. Manually curated list</w:t>
      </w:r>
      <w:r w:rsidRPr="00730EE3">
        <w:rPr>
          <w:rFonts w:ascii="Calibri" w:eastAsia="Times New Roman" w:hAnsi="Calibri" w:cs="Times New Roman"/>
          <w:color w:val="222222"/>
          <w:sz w:val="16"/>
          <w:szCs w:val="16"/>
        </w:rPr>
        <w:t xml:space="preserve"> of known </w:t>
      </w:r>
      <w:r w:rsidR="00A45305">
        <w:rPr>
          <w:rFonts w:ascii="Calibri" w:eastAsia="Times New Roman" w:hAnsi="Calibri" w:cs="Times New Roman"/>
          <w:color w:val="222222"/>
          <w:sz w:val="16"/>
          <w:szCs w:val="16"/>
        </w:rPr>
        <w:t xml:space="preserve">self-resistance </w:t>
      </w:r>
      <w:r w:rsidRPr="00730EE3">
        <w:rPr>
          <w:rFonts w:ascii="Calibri" w:eastAsia="Times New Roman" w:hAnsi="Calibri" w:cs="Times New Roman"/>
          <w:color w:val="222222"/>
          <w:sz w:val="16"/>
          <w:szCs w:val="16"/>
        </w:rPr>
        <w:t>genes w</w:t>
      </w:r>
      <w:r w:rsidR="00D31079">
        <w:rPr>
          <w:rFonts w:ascii="Calibri" w:eastAsia="Times New Roman" w:hAnsi="Calibri" w:cs="Times New Roman"/>
          <w:color w:val="222222"/>
          <w:sz w:val="16"/>
          <w:szCs w:val="16"/>
        </w:rPr>
        <w:t>as</w:t>
      </w:r>
      <w:r w:rsidRPr="00730EE3">
        <w:rPr>
          <w:rFonts w:ascii="Calibri" w:eastAsia="Times New Roman" w:hAnsi="Calibri" w:cs="Times New Roman"/>
          <w:color w:val="222222"/>
          <w:sz w:val="16"/>
          <w:szCs w:val="16"/>
        </w:rPr>
        <w:t xml:space="preserve"> used to mine all NCBI nucleotide and genome databases. </w:t>
      </w:r>
      <w:r w:rsidR="00852345" w:rsidRPr="00852345">
        <w:rPr>
          <w:rFonts w:ascii="Calibri" w:hAnsi="Calibri" w:cs="Times New Roman"/>
          <w:sz w:val="16"/>
          <w:szCs w:val="16"/>
        </w:rPr>
        <w:t xml:space="preserve">The algorithm takes into account (1) the distance of the potential self-resistance gene to a core enzyme in the biosynthetic gene cluster;  (2) the presence of a duplicated housekeeping copy of the self-resistance gene; (3) the presence of close homologs in diverse species; and (4) evidence for coevolution of the self-resistance gene and core biosynthetic gene, </w:t>
      </w:r>
      <w:r w:rsidR="00C92318">
        <w:rPr>
          <w:rFonts w:ascii="Calibri" w:hAnsi="Calibri" w:cs="Times New Roman"/>
          <w:sz w:val="16"/>
          <w:szCs w:val="16"/>
        </w:rPr>
        <w:t xml:space="preserve">and (5) </w:t>
      </w:r>
      <w:r w:rsidR="009C5951">
        <w:rPr>
          <w:rFonts w:ascii="Calibri" w:hAnsi="Calibri" w:cs="Times New Roman"/>
          <w:sz w:val="16"/>
          <w:szCs w:val="16"/>
        </w:rPr>
        <w:t xml:space="preserve">self-resistance gene </w:t>
      </w:r>
      <w:r w:rsidR="00C92318" w:rsidRPr="00730EE3">
        <w:rPr>
          <w:rFonts w:ascii="Calibri" w:hAnsi="Calibri" w:cs="Times New Roman"/>
          <w:sz w:val="16"/>
          <w:szCs w:val="16"/>
        </w:rPr>
        <w:t>ubiquity</w:t>
      </w:r>
      <w:r w:rsidR="00C92318">
        <w:rPr>
          <w:rFonts w:ascii="Calibri" w:hAnsi="Calibri" w:cs="Times New Roman"/>
          <w:sz w:val="16"/>
          <w:szCs w:val="16"/>
        </w:rPr>
        <w:t>,</w:t>
      </w:r>
      <w:r w:rsidR="00C92318" w:rsidRPr="00730EE3">
        <w:rPr>
          <w:rFonts w:ascii="Calibri" w:hAnsi="Calibri" w:cs="Times New Roman"/>
          <w:sz w:val="16"/>
          <w:szCs w:val="16"/>
        </w:rPr>
        <w:t xml:space="preserve"> </w:t>
      </w:r>
      <w:r w:rsidR="00852345" w:rsidRPr="00852345">
        <w:rPr>
          <w:rFonts w:ascii="Calibri" w:hAnsi="Calibri" w:cs="Times New Roman"/>
          <w:sz w:val="16"/>
          <w:szCs w:val="16"/>
        </w:rPr>
        <w:t>and scores the clusters based on these criteria.</w:t>
      </w:r>
      <w:r w:rsidR="00852345">
        <w:rPr>
          <w:rFonts w:ascii="Calibri" w:eastAsia="Times New Roman" w:hAnsi="Calibri" w:cs="Times New Roman"/>
          <w:color w:val="222222"/>
          <w:sz w:val="16"/>
          <w:szCs w:val="16"/>
        </w:rPr>
        <w:t xml:space="preserve"> </w:t>
      </w:r>
      <w:r w:rsidRPr="00730EE3">
        <w:rPr>
          <w:rFonts w:ascii="Calibri" w:eastAsia="Times New Roman" w:hAnsi="Calibri" w:cs="Times New Roman"/>
          <w:color w:val="222222"/>
          <w:sz w:val="16"/>
          <w:szCs w:val="16"/>
        </w:rPr>
        <w:t xml:space="preserve">This method is generalizable since it can be applied to extract not only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-related gene clusters, but also other types of natural products. It can also be used to identify potential</w:t>
      </w:r>
      <w:r w:rsidR="005A0684">
        <w:rPr>
          <w:rFonts w:ascii="Calibri" w:eastAsia="Times New Roman" w:hAnsi="Calibri" w:cs="Times New Roman"/>
          <w:color w:val="222222"/>
          <w:sz w:val="16"/>
          <w:szCs w:val="16"/>
        </w:rPr>
        <w:t>ly bioactive</w:t>
      </w:r>
      <w:r w:rsidRPr="00730EE3">
        <w:rPr>
          <w:rFonts w:ascii="Calibri" w:eastAsia="Times New Roman" w:hAnsi="Calibri" w:cs="Times New Roman"/>
          <w:color w:val="222222"/>
          <w:sz w:val="16"/>
          <w:szCs w:val="16"/>
        </w:rPr>
        <w:t xml:space="preserve"> clusters not only from bacterial origin, but also from </w:t>
      </w:r>
      <w:r w:rsidR="00421BF3" w:rsidRPr="00730EE3">
        <w:rPr>
          <w:rFonts w:ascii="Calibri" w:eastAsia="Times New Roman" w:hAnsi="Calibri" w:cs="Times New Roman"/>
          <w:color w:val="222222"/>
          <w:sz w:val="16"/>
          <w:szCs w:val="16"/>
        </w:rPr>
        <w:t xml:space="preserve">fungal </w:t>
      </w:r>
      <w:r w:rsidR="009E08E0">
        <w:rPr>
          <w:rFonts w:ascii="Calibri" w:eastAsia="Times New Roman" w:hAnsi="Calibri" w:cs="Times New Roman"/>
          <w:color w:val="222222"/>
          <w:sz w:val="16"/>
          <w:szCs w:val="16"/>
        </w:rPr>
        <w:t xml:space="preserve">native </w:t>
      </w:r>
      <w:r w:rsidR="00421BF3" w:rsidRPr="000043DC">
        <w:rPr>
          <w:rFonts w:ascii="Calibri" w:eastAsia="Times New Roman" w:hAnsi="Calibri" w:cs="Times New Roman"/>
          <w:color w:val="222222"/>
          <w:sz w:val="16"/>
          <w:szCs w:val="16"/>
        </w:rPr>
        <w:t>hosts</w:t>
      </w:r>
      <w:r w:rsidR="00421BF3" w:rsidRPr="00730EE3">
        <w:rPr>
          <w:rFonts w:ascii="Calibri" w:eastAsia="Times New Roman" w:hAnsi="Calibri" w:cs="Times New Roman"/>
          <w:color w:val="222222"/>
          <w:sz w:val="16"/>
          <w:szCs w:val="16"/>
        </w:rPr>
        <w:t xml:space="preserve">. </w:t>
      </w:r>
      <w:r w:rsidRPr="00730EE3">
        <w:rPr>
          <w:rFonts w:ascii="Calibri" w:eastAsia="Times New Roman" w:hAnsi="Calibri" w:cs="Times New Roman"/>
          <w:color w:val="222222"/>
          <w:sz w:val="16"/>
          <w:szCs w:val="16"/>
        </w:rPr>
        <w:t>Most importantly, it can be used to prioritize gene clusters harboring putative novel targets and encoding compounds with new mechanisms of action.</w:t>
      </w:r>
    </w:p>
    <w:p w14:paraId="6A1BA9DA" w14:textId="77777777" w:rsidR="00604086" w:rsidRDefault="00604086" w:rsidP="00604086">
      <w:pPr>
        <w:rPr>
          <w:rFonts w:ascii="Calibri" w:hAnsi="Calibri" w:cs="Times New Roman"/>
          <w:b/>
          <w:sz w:val="16"/>
          <w:szCs w:val="16"/>
        </w:rPr>
      </w:pPr>
    </w:p>
    <w:p w14:paraId="424FFDD1" w14:textId="77777777" w:rsidR="00604086" w:rsidRDefault="00604086" w:rsidP="00604086">
      <w:pPr>
        <w:rPr>
          <w:rFonts w:ascii="Calibri" w:hAnsi="Calibri" w:cs="Times New Roman"/>
          <w:b/>
          <w:sz w:val="16"/>
          <w:szCs w:val="16"/>
        </w:rPr>
      </w:pPr>
    </w:p>
    <w:p w14:paraId="11C90ACD" w14:textId="77777777" w:rsidR="00604086" w:rsidRDefault="00604086" w:rsidP="00604086">
      <w:pPr>
        <w:rPr>
          <w:rFonts w:ascii="Calibri" w:hAnsi="Calibri" w:cs="Times New Roman"/>
          <w:b/>
          <w:sz w:val="16"/>
          <w:szCs w:val="16"/>
        </w:rPr>
      </w:pPr>
    </w:p>
    <w:p w14:paraId="68B02613" w14:textId="77777777" w:rsidR="00604086" w:rsidRDefault="00604086" w:rsidP="00604086">
      <w:pPr>
        <w:rPr>
          <w:rFonts w:ascii="Calibri" w:hAnsi="Calibri" w:cs="Times New Roman"/>
          <w:b/>
          <w:sz w:val="16"/>
          <w:szCs w:val="16"/>
        </w:rPr>
      </w:pPr>
    </w:p>
    <w:p w14:paraId="0E0D8AAA" w14:textId="77777777" w:rsidR="00E1023B" w:rsidRPr="00730EE3" w:rsidRDefault="00E1023B" w:rsidP="00E1023B">
      <w:pPr>
        <w:rPr>
          <w:rFonts w:ascii="Calibri" w:hAnsi="Calibri" w:cs="Times New Roman"/>
          <w:b/>
          <w:sz w:val="16"/>
          <w:szCs w:val="16"/>
        </w:rPr>
      </w:pPr>
      <w:r w:rsidRPr="00730EE3">
        <w:rPr>
          <w:rFonts w:ascii="Calibri" w:hAnsi="Calibri" w:cs="Times New Roman"/>
          <w:b/>
          <w:sz w:val="16"/>
          <w:szCs w:val="16"/>
        </w:rPr>
        <w:lastRenderedPageBreak/>
        <w:t>INTRODUCTION</w:t>
      </w:r>
    </w:p>
    <w:p w14:paraId="388D650A" w14:textId="09604389" w:rsidR="00E1023B" w:rsidRDefault="00E1023B" w:rsidP="00E1023B">
      <w:pPr>
        <w:widowControl w:val="0"/>
        <w:autoSpaceDE w:val="0"/>
        <w:autoSpaceDN w:val="0"/>
        <w:adjustRightInd w:val="0"/>
        <w:rPr>
          <w:rFonts w:ascii="Calibri" w:hAnsi="Calibri" w:cs="Times New Roman"/>
          <w:sz w:val="16"/>
          <w:szCs w:val="16"/>
        </w:rPr>
      </w:pPr>
      <w:r w:rsidRPr="00C92318">
        <w:rPr>
          <w:rFonts w:ascii="Calibri" w:hAnsi="Calibri" w:cs="Times New Roman"/>
          <w:sz w:val="16"/>
          <w:szCs w:val="16"/>
        </w:rPr>
        <w:t xml:space="preserve">Resistance in pathogens occurs quickly after a drug is introduced in the clinic due to overuse and misuse of current antibiotics. Thus, there is a constant need for the discovery and development of new </w:t>
      </w:r>
      <w:proofErr w:type="spellStart"/>
      <w:r w:rsidRPr="00C92318">
        <w:rPr>
          <w:rFonts w:ascii="Calibri" w:hAnsi="Calibri" w:cs="Times New Roman"/>
          <w:sz w:val="16"/>
          <w:szCs w:val="16"/>
        </w:rPr>
        <w:t>antibacterials</w:t>
      </w:r>
      <w:proofErr w:type="spellEnd"/>
      <w:r w:rsidRPr="00C92318">
        <w:rPr>
          <w:rFonts w:ascii="Calibri" w:hAnsi="Calibri" w:cs="Times New Roman"/>
          <w:sz w:val="16"/>
          <w:szCs w:val="16"/>
        </w:rPr>
        <w:t xml:space="preserve"> with novel mechanisms of action or novel targets of inhibition.</w:t>
      </w:r>
      <w:r w:rsidRPr="00C92318">
        <w:rPr>
          <w:rFonts w:ascii="Calibri" w:hAnsi="Calibri" w:cs="Times"/>
          <w:sz w:val="16"/>
          <w:szCs w:val="16"/>
        </w:rPr>
        <w:t xml:space="preserve"> </w:t>
      </w:r>
      <w:r>
        <w:rPr>
          <w:rFonts w:ascii="Calibri" w:hAnsi="Calibri" w:cs="Times"/>
          <w:sz w:val="16"/>
          <w:szCs w:val="16"/>
        </w:rPr>
        <w:t>Nearly</w:t>
      </w:r>
      <w:r w:rsidRPr="00C92318">
        <w:rPr>
          <w:rFonts w:ascii="Calibri" w:hAnsi="Calibri" w:cs="Times"/>
          <w:sz w:val="16"/>
          <w:szCs w:val="16"/>
        </w:rPr>
        <w:t xml:space="preserve"> </w:t>
      </w:r>
      <w:r w:rsidRPr="00C92318">
        <w:rPr>
          <w:rFonts w:ascii="Calibri" w:hAnsi="Calibri" w:cs="Times New Roman"/>
          <w:sz w:val="16"/>
          <w:szCs w:val="16"/>
        </w:rPr>
        <w:t>two thirds of drugs used in the clinic are natural products or derived from natural products</w:t>
      </w:r>
      <w:r>
        <w:rPr>
          <w:rFonts w:ascii="Calibri" w:hAnsi="Calibri" w:cs="Times New Roman"/>
          <w:sz w:val="16"/>
          <w:szCs w:val="16"/>
        </w:rPr>
        <w:fldChar w:fldCharType="begin"/>
      </w:r>
      <w:r>
        <w:rPr>
          <w:rFonts w:ascii="Calibri" w:hAnsi="Calibri" w:cs="Times New Roman"/>
          <w:sz w:val="16"/>
          <w:szCs w:val="16"/>
        </w:rPr>
        <w:instrText xml:space="preserve"> ADDIN PAPERS2_CITATIONS &lt;citation&gt;&lt;uuid&gt;D3585743-252D-49BF-A1BA-B4CDB7FB6561&lt;/uuid&gt;&lt;priority&gt;0&lt;/priority&gt;&lt;publications&gt;&lt;/publications&gt;&lt;/citation&gt;</w:instrText>
      </w:r>
      <w:r>
        <w:rPr>
          <w:rFonts w:ascii="Calibri" w:hAnsi="Calibri" w:cs="Times New Roman"/>
          <w:sz w:val="16"/>
          <w:szCs w:val="16"/>
        </w:rPr>
        <w:fldChar w:fldCharType="separate"/>
      </w:r>
      <w:r>
        <w:rPr>
          <w:rFonts w:ascii="Calibri" w:hAnsi="Calibri" w:cs="Calibri"/>
          <w:sz w:val="16"/>
          <w:szCs w:val="16"/>
        </w:rPr>
        <w:t>{Newman:2015ix}</w:t>
      </w:r>
      <w:r>
        <w:rPr>
          <w:rFonts w:ascii="Calibri" w:hAnsi="Calibri" w:cs="Times New Roman"/>
          <w:sz w:val="16"/>
          <w:szCs w:val="16"/>
        </w:rPr>
        <w:fldChar w:fldCharType="end"/>
      </w:r>
      <w:r w:rsidRPr="00C92318">
        <w:rPr>
          <w:rFonts w:ascii="Calibri" w:hAnsi="Calibri" w:cs="Times New Roman"/>
          <w:sz w:val="16"/>
          <w:szCs w:val="16"/>
        </w:rPr>
        <w:t>, and polyketides constitute one of the well-represented classes</w:t>
      </w:r>
      <w:r>
        <w:rPr>
          <w:rFonts w:ascii="Calibri" w:hAnsi="Calibri" w:cs="Times New Roman"/>
          <w:sz w:val="16"/>
          <w:szCs w:val="16"/>
        </w:rPr>
        <w:t xml:space="preserve">. </w:t>
      </w:r>
      <w:r w:rsidRPr="00C92318">
        <w:rPr>
          <w:rFonts w:ascii="Calibri" w:hAnsi="Calibri" w:cs="Times New Roman"/>
          <w:sz w:val="16"/>
          <w:szCs w:val="16"/>
        </w:rPr>
        <w:t xml:space="preserve">They are synthesized by large enzymes called Type I polyketide synthases (PKSs) and </w:t>
      </w:r>
      <w:proofErr w:type="spellStart"/>
      <w:r w:rsidRPr="00C92318">
        <w:rPr>
          <w:rFonts w:ascii="Calibri" w:hAnsi="Calibri" w:cs="Times New Roman"/>
          <w:sz w:val="16"/>
          <w:szCs w:val="16"/>
        </w:rPr>
        <w:t>nonribosomal</w:t>
      </w:r>
      <w:proofErr w:type="spellEnd"/>
      <w:r w:rsidRPr="00C92318">
        <w:rPr>
          <w:rFonts w:ascii="Calibri" w:hAnsi="Calibri" w:cs="Times New Roman"/>
          <w:sz w:val="16"/>
          <w:szCs w:val="16"/>
        </w:rPr>
        <w:t xml:space="preserve"> peptide synthetases (NRPSs) respectively, many of which are multi-modular and act in assembly-line manner</w:t>
      </w:r>
      <w:r>
        <w:rPr>
          <w:rFonts w:ascii="Calibri" w:hAnsi="Calibri" w:cs="Times New Roman"/>
          <w:sz w:val="16"/>
          <w:szCs w:val="16"/>
        </w:rPr>
        <w:t>.</w:t>
      </w:r>
      <w:r w:rsidRPr="00C92318">
        <w:rPr>
          <w:rFonts w:ascii="Calibri" w:hAnsi="Calibri" w:cs="Times New Roman"/>
          <w:sz w:val="16"/>
          <w:szCs w:val="16"/>
        </w:rPr>
        <w:t xml:space="preserve"> In microbial genomes, PKS and NRPS genes are often co-localized with other genes required for the production of a given compound and form a biosynthetic gene cluster.</w:t>
      </w:r>
      <w:r>
        <w:rPr>
          <w:rFonts w:ascii="Calibri" w:hAnsi="Calibri" w:cs="Times New Roman"/>
          <w:sz w:val="16"/>
          <w:szCs w:val="16"/>
        </w:rPr>
        <w:t xml:space="preserve"> Traditional discovery of polyketide natural products is bioactivity based, which involves cultivating the natural producers, isolating the compounds, and screening them for a specific function. However, this approach is complicated, labor-intensive and with low success rate [REFS]</w:t>
      </w:r>
      <w:r>
        <w:rPr>
          <w:rFonts w:ascii="Calibri" w:hAnsi="Calibri" w:cs="Times"/>
          <w:sz w:val="16"/>
          <w:szCs w:val="16"/>
        </w:rPr>
        <w:t>.</w:t>
      </w:r>
      <w:r>
        <w:rPr>
          <w:rFonts w:ascii="Calibri" w:hAnsi="Calibri" w:cs="Times"/>
          <w:sz w:val="16"/>
          <w:szCs w:val="16"/>
        </w:rPr>
        <w:t xml:space="preserve"> </w:t>
      </w:r>
      <w:r w:rsidRPr="00AF4D1B">
        <w:rPr>
          <w:rFonts w:ascii="Calibri" w:hAnsi="Calibri" w:cs="Times"/>
          <w:sz w:val="16"/>
          <w:szCs w:val="16"/>
        </w:rPr>
        <w:t xml:space="preserve">The increasing availability of DNA sequence data offers an opportunity for identifying new assembly-line polyketide synthases (PKSs) that produce biologically active natural products. As of 2013, this allowed the rapid identification of ~900 assembly-line PKSs in the NCBI </w:t>
      </w:r>
      <w:r>
        <w:rPr>
          <w:rFonts w:ascii="Calibri" w:hAnsi="Calibri" w:cs="Times"/>
          <w:sz w:val="16"/>
          <w:szCs w:val="16"/>
        </w:rPr>
        <w:t xml:space="preserve">nucleotide </w:t>
      </w:r>
      <w:r w:rsidRPr="00AF4D1B">
        <w:rPr>
          <w:rFonts w:ascii="Calibri" w:hAnsi="Calibri" w:cs="Times"/>
          <w:sz w:val="16"/>
          <w:szCs w:val="16"/>
        </w:rPr>
        <w:t>datab</w:t>
      </w:r>
      <w:r>
        <w:rPr>
          <w:rFonts w:ascii="Calibri" w:hAnsi="Calibri" w:cs="Times"/>
          <w:sz w:val="16"/>
          <w:szCs w:val="16"/>
        </w:rPr>
        <w:t>a</w:t>
      </w:r>
      <w:r w:rsidRPr="00AF4D1B">
        <w:rPr>
          <w:rFonts w:ascii="Calibri" w:hAnsi="Calibri" w:cs="Times"/>
          <w:sz w:val="16"/>
          <w:szCs w:val="16"/>
        </w:rPr>
        <w:t>se, by sequence identity, many of which encode for orphan polyketides: these clusters cannot be bioinformatically linked to the small molecule they encode</w:t>
      </w:r>
      <w:r w:rsidRPr="00AF4D1B">
        <w:rPr>
          <w:rFonts w:ascii="Calibri" w:hAnsi="Calibri" w:cs="Times"/>
          <w:sz w:val="16"/>
          <w:szCs w:val="16"/>
        </w:rPr>
        <w:fldChar w:fldCharType="begin"/>
      </w:r>
      <w:r>
        <w:rPr>
          <w:rFonts w:ascii="Calibri" w:hAnsi="Calibri" w:cs="Times"/>
          <w:sz w:val="16"/>
          <w:szCs w:val="16"/>
        </w:rPr>
        <w:instrText xml:space="preserve"> ADDIN PAPERS2_CITATIONS &lt;citation&gt;&lt;uuid&gt;E18AF46B-BC61-4338-940C-000C2EFFD00E&lt;/uuid&gt;&lt;priority&gt;0&lt;/priority&gt;&lt;publications&gt;&lt;publication&gt;&lt;uuid&gt;60046087-5FB7-4D4F-A863-0C9227510CF4&lt;/uuid&gt;&lt;volume&gt;67&lt;/volume&gt;&lt;accepted_date&gt;99201310311200000000222000&lt;/accepted_date&gt;&lt;doi&gt;10.1038/ja.2013.125&lt;/doi&gt;&lt;startpage&gt;89&lt;/startpage&gt;&lt;revision_date&gt;99201310301200000000222000&lt;/revision_date&gt;&lt;publication_date&gt;99201401001200000000220000&lt;/publication_date&gt;&lt;url&gt;http://eutils.ncbi.nlm.nih.gov/entrez/eutils/elink.fcgi?dbfrom=pubmed&amp;amp;id=24301183&amp;amp;retmode=ref&amp;amp;cmd=prlinks&lt;/url&gt;&lt;type&gt;400&lt;/type&gt;&lt;title&gt;Computational identification and analysis of orphan assembly-line polyketide synthases.&lt;/title&gt;&lt;submission_date&gt;99201308291200000000222000&lt;/submission_date&gt;&lt;number&gt;1&lt;/number&gt;&lt;institution&gt;Department of Chemistry, Stanford University, Stanford, CA, USA.&lt;/institution&gt;&lt;subtype&gt;400&lt;/subtype&gt;&lt;endpage&gt;97&lt;/endpage&gt;&lt;bundle&gt;&lt;publication&gt;&lt;title&gt;The Journal of antibiotics&lt;/title&gt;&lt;type&gt;-100&lt;/type&gt;&lt;subtype&gt;-100&lt;/subtype&gt;&lt;uuid&gt;B8DDC4F7-A4D0-461C-BDC6-B9564DD0F6B6&lt;/uuid&gt;&lt;/publication&gt;&lt;/bundle&gt;&lt;authors&gt;&lt;author&gt;&lt;firstName&gt;Robert&lt;/firstName&gt;&lt;middleNames&gt;V&lt;/middleNames&gt;&lt;lastName&gt;O'Brien&lt;/lastName&gt;&lt;/author&gt;&lt;author&gt;&lt;firstName&gt;Ronald&lt;/firstName&gt;&lt;middleNames&gt;W&lt;/middleNames&gt;&lt;lastName&gt;Davis&lt;/lastName&gt;&lt;/author&gt;&lt;author&gt;&lt;firstName&gt;Chaitan&lt;/firstName&gt;&lt;lastName&gt;Khosla&lt;/lastName&gt;&lt;/author&gt;&lt;author&gt;&lt;firstName&gt;Maureen&lt;/firstName&gt;&lt;middleNames&gt;E&lt;/middleNames&gt;&lt;lastName&gt;Hillenmeyer&lt;/lastName&gt;&lt;/author&gt;&lt;/authors&gt;&lt;/publication&gt;&lt;/publications&gt;&lt;cites&gt;&lt;/cites&gt;&lt;/citation&gt;</w:instrText>
      </w:r>
      <w:r w:rsidRPr="00AF4D1B">
        <w:rPr>
          <w:rFonts w:ascii="Calibri" w:hAnsi="Calibri" w:cs="Times"/>
          <w:sz w:val="16"/>
          <w:szCs w:val="16"/>
        </w:rPr>
        <w:fldChar w:fldCharType="separate"/>
      </w:r>
      <w:r w:rsidRPr="00AF4D1B">
        <w:rPr>
          <w:rFonts w:ascii="Calibri" w:hAnsi="Calibri" w:cs="Times"/>
          <w:sz w:val="16"/>
          <w:szCs w:val="16"/>
        </w:rPr>
        <w:t>{OBrien:2014ch}</w:t>
      </w:r>
      <w:r w:rsidRPr="00AF4D1B">
        <w:rPr>
          <w:rFonts w:ascii="Calibri" w:hAnsi="Calibri" w:cs="Times"/>
          <w:sz w:val="16"/>
          <w:szCs w:val="16"/>
        </w:rPr>
        <w:fldChar w:fldCharType="end"/>
      </w:r>
      <w:r w:rsidRPr="00AF4D1B">
        <w:rPr>
          <w:rFonts w:ascii="Calibri" w:hAnsi="Calibri" w:cs="Times"/>
          <w:sz w:val="16"/>
          <w:szCs w:val="16"/>
        </w:rPr>
        <w:t xml:space="preserve">. Moreover, 544 type II PKSs were cataloged as of 2015, most of which </w:t>
      </w:r>
      <w:r>
        <w:rPr>
          <w:rFonts w:ascii="Calibri" w:hAnsi="Calibri" w:cs="Times"/>
          <w:sz w:val="16"/>
          <w:szCs w:val="16"/>
        </w:rPr>
        <w:t xml:space="preserve">also </w:t>
      </w:r>
      <w:r w:rsidRPr="00AF4D1B">
        <w:rPr>
          <w:rFonts w:ascii="Calibri" w:hAnsi="Calibri" w:cs="Times"/>
          <w:sz w:val="16"/>
          <w:szCs w:val="16"/>
        </w:rPr>
        <w:t>encode for orphan polyketides</w:t>
      </w:r>
      <w:r w:rsidRPr="00AF4D1B">
        <w:rPr>
          <w:rFonts w:ascii="Calibri" w:hAnsi="Calibri" w:cs="Times"/>
          <w:sz w:val="16"/>
          <w:szCs w:val="16"/>
        </w:rPr>
        <w:fldChar w:fldCharType="begin"/>
      </w:r>
      <w:r>
        <w:rPr>
          <w:rFonts w:ascii="Calibri" w:hAnsi="Calibri" w:cs="Times"/>
          <w:sz w:val="16"/>
          <w:szCs w:val="16"/>
        </w:rPr>
        <w:instrText xml:space="preserve"> ADDIN PAPERS2_CITATIONS &lt;citation&gt;&lt;uuid&gt;96DA8D53-7F32-4C34-8C21-85E611EE279C&lt;/uuid&gt;&lt;priority&gt;0&lt;/priority&gt;&lt;publications&gt;&lt;publication&gt;&lt;uuid&gt;7EAB6AD2-5BFB-47A4-B6A6-D1D7FAC2560D&lt;/uuid&gt;&lt;volume&gt;112&lt;/volume&gt;&lt;doi&gt;10.1073/pnas.1511688112&lt;/doi&gt;&lt;startpage&gt;13952&lt;/startpage&gt;&lt;publication_date&gt;99201511101200000000222000&lt;/publication_date&gt;&lt;url&gt;http://eutils.ncbi.nlm.nih.gov/entrez/eutils/elink.fcgi?dbfrom=pubmed&amp;amp;id=26499248&amp;amp;retmode=ref&amp;amp;cmd=prlinks&lt;/url&gt;&lt;type&gt;400&lt;/type&gt;&lt;title&gt;Evolution of chemical diversity by coordinated gene swaps in type II polyketide gene clusters.&lt;/title&gt;&lt;institution&gt;Stanford Genome Technology Center, Stanford University, Palo Alto, CA 94304; maureenh@stanford.edu lcharkou@haverford.edu.&lt;/institution&gt;&lt;number&gt;45&lt;/number&gt;&lt;subtype&gt;400&lt;/subtype&gt;&lt;endpage&gt;13957&lt;/endpage&gt;&lt;bundle&gt;&lt;publication&gt;&lt;url&gt;http://www.pnas.org/&lt;/url&gt;&lt;title&gt;PNAS&lt;/title&gt;&lt;type&gt;-100&lt;/type&gt;&lt;subtype&gt;-100&lt;/subtype&gt;&lt;uuid&gt;9EEFA9E5-ABCB-428C-813F-567C42ADA360&lt;/uuid&gt;&lt;/publication&gt;&lt;/bundle&gt;&lt;authors&gt;&lt;author&gt;&lt;firstName&gt;Maureen&lt;/firstName&gt;&lt;middleNames&gt;E&lt;/middleNames&gt;&lt;lastName&gt;Hillenmeyer&lt;/lastName&gt;&lt;/author&gt;&lt;author&gt;&lt;firstName&gt;Gergana&lt;/firstName&gt;&lt;middleNames&gt;A&lt;/middleNames&gt;&lt;lastName&gt;Vandova&lt;/lastName&gt;&lt;/author&gt;&lt;author&gt;&lt;firstName&gt;Erin&lt;/firstName&gt;&lt;middleNames&gt;E&lt;/middleNames&gt;&lt;lastName&gt;Berlew&lt;/lastName&gt;&lt;/author&gt;&lt;author&gt;&lt;firstName&gt;Louise&lt;/firstName&gt;&lt;middleNames&gt;K&lt;/middleNames&gt;&lt;lastName&gt;Charkoudian&lt;/lastName&gt;&lt;/author&gt;&lt;/authors&gt;&lt;/publication&gt;&lt;/publications&gt;&lt;cites&gt;&lt;/cites&gt;&lt;/citation&gt;</w:instrText>
      </w:r>
      <w:r w:rsidRPr="00AF4D1B">
        <w:rPr>
          <w:rFonts w:ascii="Calibri" w:hAnsi="Calibri" w:cs="Times"/>
          <w:sz w:val="16"/>
          <w:szCs w:val="16"/>
        </w:rPr>
        <w:fldChar w:fldCharType="separate"/>
      </w:r>
      <w:r w:rsidRPr="00AF4D1B">
        <w:rPr>
          <w:rFonts w:ascii="Calibri" w:hAnsi="Calibri" w:cs="Times"/>
          <w:sz w:val="16"/>
          <w:szCs w:val="16"/>
        </w:rPr>
        <w:t>{Hillenmeyer:2015hz}</w:t>
      </w:r>
      <w:r w:rsidRPr="00AF4D1B">
        <w:rPr>
          <w:rFonts w:ascii="Calibri" w:hAnsi="Calibri" w:cs="Times"/>
          <w:sz w:val="16"/>
          <w:szCs w:val="16"/>
        </w:rPr>
        <w:fldChar w:fldCharType="end"/>
      </w:r>
      <w:r w:rsidRPr="00AF4D1B">
        <w:rPr>
          <w:rFonts w:ascii="Calibri" w:hAnsi="Calibri" w:cs="Times"/>
          <w:sz w:val="16"/>
          <w:szCs w:val="16"/>
        </w:rPr>
        <w:t>. This offers a</w:t>
      </w:r>
      <w:r>
        <w:rPr>
          <w:rFonts w:ascii="Calibri" w:hAnsi="Calibri" w:cs="Times"/>
          <w:sz w:val="16"/>
          <w:szCs w:val="16"/>
        </w:rPr>
        <w:t xml:space="preserve">n </w:t>
      </w:r>
      <w:r w:rsidRPr="00AF4D1B">
        <w:rPr>
          <w:rFonts w:ascii="Calibri" w:hAnsi="Calibri" w:cs="Times"/>
          <w:sz w:val="16"/>
          <w:szCs w:val="16"/>
        </w:rPr>
        <w:t>untapped resource for discovering new PKSs with biologically important functions.</w:t>
      </w:r>
      <w:r>
        <w:rPr>
          <w:rFonts w:ascii="Calibri" w:hAnsi="Calibri" w:cs="Times"/>
          <w:sz w:val="16"/>
          <w:szCs w:val="16"/>
        </w:rPr>
        <w:t xml:space="preserve"> Although the computational discovery of such clusters is now trivial and there </w:t>
      </w:r>
      <w:r w:rsidRPr="00AF4D1B">
        <w:rPr>
          <w:rFonts w:ascii="Calibri" w:hAnsi="Calibri" w:cs="Times New Roman"/>
          <w:sz w:val="16"/>
          <w:szCs w:val="16"/>
        </w:rPr>
        <w:t>are several automated genome</w:t>
      </w:r>
      <w:r>
        <w:rPr>
          <w:rFonts w:ascii="Calibri" w:hAnsi="Calibri" w:cs="Times New Roman"/>
          <w:sz w:val="16"/>
          <w:szCs w:val="16"/>
        </w:rPr>
        <w:t xml:space="preserve"> </w:t>
      </w:r>
      <w:r w:rsidRPr="00AF4D1B">
        <w:rPr>
          <w:rFonts w:ascii="Calibri" w:hAnsi="Calibri" w:cs="Times New Roman"/>
          <w:sz w:val="16"/>
          <w:szCs w:val="16"/>
        </w:rPr>
        <w:t>mining tools</w:t>
      </w:r>
      <w:r>
        <w:rPr>
          <w:rFonts w:ascii="Calibri" w:hAnsi="Calibri" w:cs="Times New Roman"/>
          <w:sz w:val="16"/>
          <w:szCs w:val="16"/>
        </w:rPr>
        <w:t>,</w:t>
      </w:r>
      <w:r w:rsidRPr="00AF4D1B">
        <w:rPr>
          <w:rFonts w:ascii="Calibri" w:hAnsi="Calibri" w:cs="Times New Roman"/>
          <w:sz w:val="16"/>
          <w:szCs w:val="16"/>
        </w:rPr>
        <w:t xml:space="preserve"> which could predict the presence of a BGC in a bacterial, fungal, or plant genome (</w:t>
      </w:r>
      <w:r>
        <w:rPr>
          <w:rFonts w:ascii="Calibri" w:hAnsi="Calibri" w:cs="Times New Roman"/>
          <w:sz w:val="16"/>
          <w:szCs w:val="16"/>
        </w:rPr>
        <w:t xml:space="preserve">antismash </w:t>
      </w:r>
      <w:r w:rsidRPr="005A7244">
        <w:rPr>
          <w:rFonts w:ascii="Calibri" w:hAnsi="Calibri" w:cs="Times New Roman"/>
          <w:sz w:val="16"/>
          <w:szCs w:val="16"/>
        </w:rPr>
        <w:t xml:space="preserve">[REFS], </w:t>
      </w:r>
      <w:proofErr w:type="spellStart"/>
      <w:r w:rsidRPr="005A7244">
        <w:rPr>
          <w:rFonts w:ascii="Calibri" w:hAnsi="Calibri" w:cs="Times New Roman"/>
          <w:sz w:val="16"/>
          <w:szCs w:val="16"/>
        </w:rPr>
        <w:t>clusterfinder</w:t>
      </w:r>
      <w:proofErr w:type="spellEnd"/>
      <w:r>
        <w:rPr>
          <w:rFonts w:ascii="Calibri" w:hAnsi="Calibri" w:cs="Times New Roman"/>
          <w:sz w:val="16"/>
          <w:szCs w:val="16"/>
        </w:rPr>
        <w:t xml:space="preserve"> </w:t>
      </w:r>
      <w:r w:rsidRPr="005A7244">
        <w:rPr>
          <w:rFonts w:ascii="Calibri" w:hAnsi="Calibri" w:cs="Times New Roman"/>
          <w:sz w:val="16"/>
          <w:szCs w:val="16"/>
        </w:rPr>
        <w:t xml:space="preserve">[REFS], others?), prioritizing novel and useful PKS activities remains the bottleneck. In order to identify putative antibiotic-producing BGCs, one strategy is to mine bacterial genomes for “self-resistance genes” (2 reviews REFS). This strategy relies on the observation, that </w:t>
      </w:r>
      <w:r w:rsidRPr="005A7244">
        <w:rPr>
          <w:rFonts w:ascii="Calibri" w:hAnsi="Calibri"/>
          <w:sz w:val="16"/>
          <w:szCs w:val="16"/>
        </w:rPr>
        <w:t xml:space="preserve">in order to avoid self-toxicity, these antibiotic-producing microorganisms have developed several self-resistance mechanisms. One resistance mechanism is target modification, where a resistant copy of the target gene is co-localized and co-expressed with the biosynthetic genes. For example, the </w:t>
      </w:r>
      <w:r>
        <w:rPr>
          <w:rFonts w:ascii="Calibri" w:hAnsi="Calibri"/>
          <w:sz w:val="16"/>
          <w:szCs w:val="16"/>
        </w:rPr>
        <w:t xml:space="preserve">biosynthetic </w:t>
      </w:r>
      <w:r w:rsidRPr="005A7244">
        <w:rPr>
          <w:rFonts w:ascii="Calibri" w:hAnsi="Calibri"/>
          <w:sz w:val="16"/>
          <w:szCs w:val="16"/>
        </w:rPr>
        <w:t>gene</w:t>
      </w:r>
      <w:r>
        <w:rPr>
          <w:rFonts w:ascii="Calibri" w:hAnsi="Calibri"/>
          <w:sz w:val="16"/>
          <w:szCs w:val="16"/>
        </w:rPr>
        <w:t xml:space="preserve"> cluster</w:t>
      </w:r>
      <w:r w:rsidRPr="005A7244">
        <w:rPr>
          <w:rFonts w:ascii="Calibri" w:hAnsi="Calibri"/>
          <w:sz w:val="16"/>
          <w:szCs w:val="16"/>
        </w:rPr>
        <w:t xml:space="preserve"> </w:t>
      </w:r>
      <w:r>
        <w:rPr>
          <w:rFonts w:ascii="Calibri" w:hAnsi="Calibri"/>
          <w:sz w:val="16"/>
          <w:szCs w:val="16"/>
        </w:rPr>
        <w:t>of</w:t>
      </w:r>
      <w:r w:rsidRPr="005A7244">
        <w:rPr>
          <w:rFonts w:ascii="Calibri" w:hAnsi="Calibri"/>
          <w:sz w:val="16"/>
          <w:szCs w:val="16"/>
        </w:rPr>
        <w:t xml:space="preserve"> the fatty acid synthase inhibitor </w:t>
      </w:r>
      <w:proofErr w:type="spellStart"/>
      <w:r w:rsidRPr="005A7244">
        <w:rPr>
          <w:rFonts w:ascii="Calibri" w:hAnsi="Calibri"/>
          <w:bCs/>
          <w:sz w:val="16"/>
          <w:szCs w:val="16"/>
        </w:rPr>
        <w:t>thiotetronic</w:t>
      </w:r>
      <w:proofErr w:type="spellEnd"/>
      <w:r w:rsidRPr="005A7244">
        <w:rPr>
          <w:rFonts w:ascii="Calibri" w:hAnsi="Calibri"/>
          <w:bCs/>
          <w:sz w:val="16"/>
          <w:szCs w:val="16"/>
        </w:rPr>
        <w:t xml:space="preserve"> acid </w:t>
      </w:r>
      <w:r>
        <w:rPr>
          <w:rFonts w:ascii="Calibri" w:hAnsi="Calibri"/>
          <w:bCs/>
          <w:sz w:val="16"/>
          <w:szCs w:val="16"/>
        </w:rPr>
        <w:t>contains</w:t>
      </w:r>
      <w:r w:rsidRPr="005A7244">
        <w:rPr>
          <w:rFonts w:ascii="Calibri" w:hAnsi="Calibri"/>
          <w:bCs/>
          <w:sz w:val="16"/>
          <w:szCs w:val="16"/>
        </w:rPr>
        <w:t xml:space="preserve"> a resistant copy of the fatty acid synthase gene (</w:t>
      </w:r>
      <w:proofErr w:type="spellStart"/>
      <w:r w:rsidRPr="005A7244">
        <w:rPr>
          <w:rFonts w:ascii="Calibri" w:hAnsi="Calibri"/>
          <w:bCs/>
          <w:sz w:val="16"/>
          <w:szCs w:val="16"/>
        </w:rPr>
        <w:t>fabB</w:t>
      </w:r>
      <w:proofErr w:type="spellEnd"/>
      <w:r w:rsidRPr="005A7244">
        <w:rPr>
          <w:rFonts w:ascii="Calibri" w:hAnsi="Calibri"/>
          <w:bCs/>
          <w:sz w:val="16"/>
          <w:szCs w:val="16"/>
        </w:rPr>
        <w:t>/F) (Moore refs).</w:t>
      </w:r>
      <w:r w:rsidRPr="005A7244">
        <w:rPr>
          <w:rFonts w:ascii="Calibri" w:hAnsi="Calibri" w:cs="Times New Roman"/>
          <w:sz w:val="16"/>
          <w:szCs w:val="16"/>
        </w:rPr>
        <w:t xml:space="preserve"> </w:t>
      </w:r>
      <w:r>
        <w:rPr>
          <w:rFonts w:ascii="Calibri" w:hAnsi="Calibri" w:cs="Times New Roman"/>
          <w:sz w:val="16"/>
          <w:szCs w:val="16"/>
        </w:rPr>
        <w:t xml:space="preserve">This work focuses solely on </w:t>
      </w:r>
      <w:r w:rsidRPr="005A7244">
        <w:rPr>
          <w:rFonts w:ascii="Calibri" w:hAnsi="Calibri" w:cs="Times New Roman"/>
          <w:sz w:val="16"/>
          <w:szCs w:val="16"/>
        </w:rPr>
        <w:t>self-resistance gene</w:t>
      </w:r>
      <w:r>
        <w:rPr>
          <w:rFonts w:ascii="Calibri" w:hAnsi="Calibri" w:cs="Times New Roman"/>
          <w:sz w:val="16"/>
          <w:szCs w:val="16"/>
        </w:rPr>
        <w:t>s</w:t>
      </w:r>
      <w:r w:rsidRPr="005A7244">
        <w:rPr>
          <w:rFonts w:ascii="Calibri" w:hAnsi="Calibri" w:cs="Times New Roman"/>
          <w:sz w:val="16"/>
          <w:szCs w:val="16"/>
        </w:rPr>
        <w:t xml:space="preserve"> </w:t>
      </w:r>
      <w:r>
        <w:rPr>
          <w:rFonts w:ascii="Calibri" w:hAnsi="Calibri" w:cs="Times New Roman"/>
          <w:sz w:val="16"/>
          <w:szCs w:val="16"/>
        </w:rPr>
        <w:t>that are</w:t>
      </w:r>
      <w:r w:rsidRPr="005A7244">
        <w:rPr>
          <w:rFonts w:ascii="Calibri" w:hAnsi="Calibri" w:cs="Times New Roman"/>
          <w:sz w:val="16"/>
          <w:szCs w:val="16"/>
        </w:rPr>
        <w:t xml:space="preserve"> </w:t>
      </w:r>
      <w:r>
        <w:rPr>
          <w:rFonts w:ascii="Calibri" w:hAnsi="Calibri" w:cs="Times New Roman"/>
          <w:sz w:val="16"/>
          <w:szCs w:val="16"/>
        </w:rPr>
        <w:t xml:space="preserve">resistant copies of the </w:t>
      </w:r>
      <w:r w:rsidRPr="005A7244">
        <w:rPr>
          <w:rFonts w:ascii="Calibri" w:hAnsi="Calibri" w:cs="Times New Roman"/>
          <w:sz w:val="16"/>
          <w:szCs w:val="16"/>
        </w:rPr>
        <w:t>target</w:t>
      </w:r>
      <w:r>
        <w:rPr>
          <w:rFonts w:ascii="Calibri" w:hAnsi="Calibri" w:cs="Times New Roman"/>
          <w:sz w:val="16"/>
          <w:szCs w:val="16"/>
        </w:rPr>
        <w:t>s</w:t>
      </w:r>
      <w:r w:rsidRPr="005A7244">
        <w:rPr>
          <w:rFonts w:ascii="Calibri" w:hAnsi="Calibri" w:cs="Times New Roman"/>
          <w:sz w:val="16"/>
          <w:szCs w:val="16"/>
        </w:rPr>
        <w:t xml:space="preserve"> of the encoded compound </w:t>
      </w:r>
      <w:r>
        <w:rPr>
          <w:rFonts w:ascii="Calibri" w:hAnsi="Calibri" w:cs="Times New Roman"/>
          <w:sz w:val="16"/>
          <w:szCs w:val="16"/>
        </w:rPr>
        <w:t xml:space="preserve">(hereafter </w:t>
      </w:r>
      <w:r w:rsidRPr="005A7244">
        <w:rPr>
          <w:rFonts w:ascii="Calibri" w:hAnsi="Calibri" w:cs="Times New Roman"/>
          <w:sz w:val="16"/>
          <w:szCs w:val="16"/>
        </w:rPr>
        <w:t>self-resistance gene</w:t>
      </w:r>
      <w:r>
        <w:rPr>
          <w:rFonts w:ascii="Calibri" w:hAnsi="Calibri" w:cs="Times New Roman"/>
          <w:sz w:val="16"/>
          <w:szCs w:val="16"/>
        </w:rPr>
        <w:t>s)</w:t>
      </w:r>
      <w:r w:rsidRPr="005A7244">
        <w:rPr>
          <w:rFonts w:ascii="Calibri" w:hAnsi="Calibri" w:cs="Times New Roman"/>
          <w:sz w:val="16"/>
          <w:szCs w:val="16"/>
        </w:rPr>
        <w:t xml:space="preserve">. </w:t>
      </w:r>
    </w:p>
    <w:p w14:paraId="2369FCD6" w14:textId="77777777" w:rsidR="00E1023B" w:rsidRDefault="00E1023B" w:rsidP="00E1023B">
      <w:pPr>
        <w:rPr>
          <w:rFonts w:ascii="Calibri" w:hAnsi="Calibri" w:cs="Times New Roman"/>
          <w:sz w:val="16"/>
          <w:szCs w:val="16"/>
        </w:rPr>
      </w:pPr>
      <w:r>
        <w:rPr>
          <w:rFonts w:ascii="Calibri" w:hAnsi="Calibri" w:cs="Times New Roman"/>
          <w:sz w:val="16"/>
          <w:szCs w:val="16"/>
        </w:rPr>
        <w:t>A recently developed web tool, the “Antibiotic Resistant Target Seeker (ARTS) allows for rapid</w:t>
      </w:r>
      <w:r>
        <w:rPr>
          <w:rFonts w:ascii="Calibri" w:hAnsi="Calibri" w:cs="Times New Roman"/>
          <w:sz w:val="16"/>
          <w:szCs w:val="16"/>
        </w:rPr>
        <w:fldChar w:fldCharType="begin"/>
      </w:r>
      <w:r>
        <w:rPr>
          <w:rFonts w:ascii="Calibri" w:hAnsi="Calibri" w:cs="Times New Roman"/>
          <w:sz w:val="16"/>
          <w:szCs w:val="16"/>
        </w:rPr>
        <w:instrText xml:space="preserve"> ADDIN PAPERS2_CITATIONS &lt;citation&gt;&lt;uuid&gt;67680C30-BDEE-487E-BCF1-EB777233F4DA&lt;/uuid&gt;&lt;priority&gt;0&lt;/priority&gt;&lt;publications&gt;&lt;publication&gt;&lt;uuid&gt;94400F23-E6E7-4F54-8311-B6A5C994D3FD&lt;/uuid&gt;&lt;volume&gt;45&lt;/volume&gt;&lt;accepted_date&gt;99201704201200000000222000&lt;/accepted_date&gt;&lt;doi&gt;10.1093/nar/gkx360&lt;/doi&gt;&lt;startpage&gt;W42&lt;/startpage&gt;&lt;publication_date&gt;99201707031200000000222000&lt;/publication_date&gt;&lt;url&gt;https://academic.oup.com/nar/article-lookup/doi/10.1093/nar/gkx360&lt;/url&gt;&lt;type&gt;400&lt;/type&gt;&lt;title&gt;The Antibiotic Resistant Target Seeker (ARTS), an exploration engine for antibiotic cluster prioritization and novel drug target discovery.&lt;/title&gt;&lt;submission_date&gt;99201701291200000000222000&lt;/submission_date&gt;&lt;number&gt;W1&lt;/number&gt;&lt;institution&gt;Interfaculty Institute of Microbiology and Infection Medicine, Microbiology/Biotechnology, University of Tübingen, 72076 Tübingen, Germany.&lt;/institution&gt;&lt;subtype&gt;400&lt;/subtype&gt;&lt;endpage&gt;W48&lt;/endpage&gt;&lt;bundle&gt;&lt;publication&gt;&lt;publisher&gt;Oxford Univ Press&lt;/publisher&gt;&lt;url&gt;http://nar.oxfordjournals.org&lt;/url&gt;&lt;title&gt;Nucleic Acids Research&lt;/title&gt;&lt;type&gt;-100&lt;/type&gt;&lt;subtype&gt;-100&lt;/subtype&gt;&lt;uuid&gt;3452EFBF-2301-4298-AF2E-7871245DCBCF&lt;/uuid&gt;&lt;/publication&gt;&lt;/bundle&gt;&lt;authors&gt;&lt;author&gt;&lt;firstName&gt;Mohammad&lt;/firstName&gt;&lt;lastName&gt;Alanjary&lt;/lastName&gt;&lt;/author&gt;&lt;author&gt;&lt;firstName&gt;Brent&lt;/firstName&gt;&lt;lastName&gt;Kronmiller&lt;/lastName&gt;&lt;/author&gt;&lt;author&gt;&lt;firstName&gt;Martina&lt;/firstName&gt;&lt;lastName&gt;Adamek&lt;/lastName&gt;&lt;/author&gt;&lt;author&gt;&lt;firstName&gt;Kai&lt;/firstName&gt;&lt;lastName&gt;Blin&lt;/lastName&gt;&lt;/author&gt;&lt;author&gt;&lt;firstName&gt;Tilmann&lt;/firstName&gt;&lt;lastName&gt;Weber&lt;/lastName&gt;&lt;/author&gt;&lt;author&gt;&lt;firstName&gt;Daniel&lt;/firstName&gt;&lt;lastName&gt;Huson&lt;/lastName&gt;&lt;/author&gt;&lt;author&gt;&lt;firstName&gt;Benjamin&lt;/firstName&gt;&lt;lastName&gt;Philmus&lt;/lastName&gt;&lt;/author&gt;&lt;author&gt;&lt;firstName&gt;Nadine&lt;/firstName&gt;&lt;lastName&gt;Ziemert&lt;/lastName&gt;&lt;/author&gt;&lt;/authors&gt;&lt;/publication&gt;&lt;/publications&gt;&lt;cites&gt;&lt;/cites&gt;&lt;/citation&gt;</w:instrText>
      </w:r>
      <w:r>
        <w:rPr>
          <w:rFonts w:ascii="Calibri" w:hAnsi="Calibri" w:cs="Times New Roman"/>
          <w:sz w:val="16"/>
          <w:szCs w:val="16"/>
        </w:rPr>
        <w:fldChar w:fldCharType="end"/>
      </w:r>
      <w:r>
        <w:rPr>
          <w:rFonts w:ascii="Calibri" w:hAnsi="Calibri" w:cs="Times New Roman"/>
          <w:sz w:val="16"/>
          <w:szCs w:val="16"/>
        </w:rPr>
        <w:t xml:space="preserve"> identification of known self-resistance mechanisms based on BGC proximity, presence of an extra copy of the gene in Actinobacterial genomes, and phylogeny-based analyses in Actinobacteria, which could illustrate possible horizontal gene transfer events</w:t>
      </w:r>
      <w:r>
        <w:rPr>
          <w:rFonts w:ascii="Calibri" w:hAnsi="Calibri" w:cs="Times New Roman"/>
          <w:sz w:val="16"/>
          <w:szCs w:val="16"/>
        </w:rPr>
        <w:fldChar w:fldCharType="begin"/>
      </w:r>
      <w:r>
        <w:rPr>
          <w:rFonts w:ascii="Calibri" w:hAnsi="Calibri" w:cs="Times New Roman"/>
          <w:sz w:val="16"/>
          <w:szCs w:val="16"/>
        </w:rPr>
        <w:instrText xml:space="preserve"> ADDIN PAPERS2_CITATIONS &lt;citation&gt;&lt;uuid&gt;87FA846D-9D78-4119-9857-73B424A9AAB2&lt;/uuid&gt;&lt;priority&gt;0&lt;/priority&gt;&lt;publications&gt;&lt;publication&gt;&lt;uuid&gt;23DF0242-F328-4D83-8098-6EB50109273B&lt;/uuid&gt;&lt;volume&gt;45&lt;/volume&gt;&lt;accepted_date&gt;99201704201200000000222000&lt;/accepted_date&gt;&lt;doi&gt;10.1093/nar/gkx360&lt;/doi&gt;&lt;startpage&gt;W42&lt;/startpage&gt;&lt;publication_date&gt;99201707031200000000222000&lt;/publication_date&gt;&lt;url&gt;https://academic.oup.com/nar/article-lookup/doi/10.1093/nar/gkx360&lt;/url&gt;&lt;type&gt;400&lt;/type&gt;&lt;title&gt;The Antibiotic Resistant Target Seeker (ARTS), an exploration engine for antibiotic cluster prioritization and novel drug target discovery.&lt;/title&gt;&lt;submission_date&gt;99201701291200000000222000&lt;/submission_date&gt;&lt;number&gt;W1&lt;/number&gt;&lt;institution&gt;Interfaculty Institute of Microbiology and Infection Medicine, Microbiology/Biotechnology, University of Tübingen, 72076 Tübingen, Germany.&lt;/institution&gt;&lt;subtype&gt;400&lt;/subtype&gt;&lt;endpage&gt;W48&lt;/endpage&gt;&lt;bundle&gt;&lt;publication&gt;&lt;publisher&gt;Oxford Univ Press&lt;/publisher&gt;&lt;url&gt;http://nar.oxfordjournals.org&lt;/url&gt;&lt;title&gt;Nucleic Acids Research&lt;/title&gt;&lt;type&gt;-100&lt;/type&gt;&lt;subtype&gt;-100&lt;/subtype&gt;&lt;uuid&gt;3452EFBF-2301-4298-AF2E-7871245DCBCF&lt;/uuid&gt;&lt;/publication&gt;&lt;/bundle&gt;&lt;authors&gt;&lt;author&gt;&lt;firstName&gt;Mohammad&lt;/firstName&gt;&lt;lastName&gt;Alanjary&lt;/lastName&gt;&lt;/author&gt;&lt;author&gt;&lt;firstName&gt;Brent&lt;/firstName&gt;&lt;lastName&gt;Kronmiller&lt;/lastName&gt;&lt;/author&gt;&lt;author&gt;&lt;firstName&gt;Martina&lt;/firstName&gt;&lt;lastName&gt;Adamek&lt;/lastName&gt;&lt;/author&gt;&lt;author&gt;&lt;firstName&gt;Kai&lt;/firstName&gt;&lt;lastName&gt;Blin&lt;/lastName&gt;&lt;/author&gt;&lt;author&gt;&lt;firstName&gt;Tilmann&lt;/firstName&gt;&lt;lastName&gt;Weber&lt;/lastName&gt;&lt;/author&gt;&lt;author&gt;&lt;firstName&gt;Daniel&lt;/firstName&gt;&lt;lastName&gt;Huson&lt;/lastName&gt;&lt;/author&gt;&lt;author&gt;&lt;firstName&gt;Benjamin&lt;/firstName&gt;&lt;lastName&gt;Philmus&lt;/lastName&gt;&lt;/author&gt;&lt;author&gt;&lt;firstName&gt;Nadine&lt;/firstName&gt;&lt;lastName&gt;Ziemert&lt;/lastName&gt;&lt;/author&gt;&lt;/authors&gt;&lt;/publication&gt;&lt;/publications&gt;&lt;cites&gt;&lt;/cites&gt;&lt;/citation&gt;</w:instrText>
      </w:r>
      <w:r>
        <w:rPr>
          <w:rFonts w:ascii="Calibri" w:hAnsi="Calibri" w:cs="Times New Roman"/>
          <w:sz w:val="16"/>
          <w:szCs w:val="16"/>
        </w:rPr>
        <w:fldChar w:fldCharType="separate"/>
      </w:r>
      <w:r>
        <w:rPr>
          <w:rFonts w:ascii="Calibri" w:hAnsi="Calibri" w:cs="Calibri"/>
          <w:sz w:val="16"/>
          <w:szCs w:val="16"/>
        </w:rPr>
        <w:t>{Alanjary:2017hx}</w:t>
      </w:r>
      <w:r>
        <w:rPr>
          <w:rFonts w:ascii="Calibri" w:hAnsi="Calibri" w:cs="Times New Roman"/>
          <w:sz w:val="16"/>
          <w:szCs w:val="16"/>
        </w:rPr>
        <w:fldChar w:fldCharType="end"/>
      </w:r>
      <w:r>
        <w:rPr>
          <w:rFonts w:ascii="Calibri" w:hAnsi="Calibri" w:cs="Times New Roman"/>
          <w:sz w:val="16"/>
          <w:szCs w:val="16"/>
        </w:rPr>
        <w:t xml:space="preserve">. </w:t>
      </w:r>
    </w:p>
    <w:p w14:paraId="34156D2B" w14:textId="77777777" w:rsidR="00E1023B" w:rsidRPr="00BE7B0C" w:rsidRDefault="00E1023B" w:rsidP="00E1023B">
      <w:pPr>
        <w:rPr>
          <w:rFonts w:ascii="Calibri" w:hAnsi="Calibri" w:cs="Times New Roman"/>
          <w:sz w:val="16"/>
          <w:szCs w:val="16"/>
        </w:rPr>
      </w:pPr>
      <w:r>
        <w:rPr>
          <w:rFonts w:ascii="Calibri" w:hAnsi="Calibri" w:cs="Times New Roman"/>
          <w:sz w:val="16"/>
          <w:szCs w:val="16"/>
        </w:rPr>
        <w:t xml:space="preserve">We hypothesized that by searching for BGCs that harbor a self-resistance gene, there will be an increased chance that the encoded compound has antibacterial activity. </w:t>
      </w:r>
      <w:r w:rsidRPr="00BE7B0C">
        <w:rPr>
          <w:rFonts w:ascii="Calibri" w:hAnsi="Calibri" w:cs="Times New Roman"/>
          <w:sz w:val="16"/>
          <w:szCs w:val="16"/>
        </w:rPr>
        <w:t xml:space="preserve">We have developed an automated method to identify and catalog clusters that harbor a potential </w:t>
      </w:r>
      <w:r>
        <w:rPr>
          <w:rFonts w:ascii="Calibri" w:hAnsi="Calibri" w:cs="Times New Roman"/>
          <w:sz w:val="16"/>
          <w:szCs w:val="16"/>
        </w:rPr>
        <w:t>self-resistance</w:t>
      </w:r>
      <w:r w:rsidRPr="00BE7B0C">
        <w:rPr>
          <w:rFonts w:ascii="Calibri" w:hAnsi="Calibri" w:cs="Times New Roman"/>
          <w:sz w:val="16"/>
          <w:szCs w:val="16"/>
        </w:rPr>
        <w:t xml:space="preserve"> </w:t>
      </w:r>
      <w:r>
        <w:rPr>
          <w:rFonts w:ascii="Calibri" w:hAnsi="Calibri" w:cs="Times New Roman"/>
          <w:sz w:val="16"/>
          <w:szCs w:val="16"/>
        </w:rPr>
        <w:t xml:space="preserve">gene. </w:t>
      </w:r>
      <w:r>
        <w:rPr>
          <w:rFonts w:ascii="Calibri" w:hAnsi="Calibri" w:cs="Times New Roman"/>
          <w:sz w:val="16"/>
          <w:szCs w:val="16"/>
        </w:rPr>
        <w:t xml:space="preserve">Our approach is complementary to the ARTS tool and is generalized to BGCs from any bacterial species. </w:t>
      </w:r>
      <w:proofErr w:type="gramStart"/>
      <w:r>
        <w:rPr>
          <w:rFonts w:ascii="Calibri" w:hAnsi="Calibri" w:cs="Times New Roman"/>
          <w:sz w:val="16"/>
          <w:szCs w:val="16"/>
        </w:rPr>
        <w:t>Similarly</w:t>
      </w:r>
      <w:proofErr w:type="gramEnd"/>
      <w:r>
        <w:rPr>
          <w:rFonts w:ascii="Calibri" w:hAnsi="Calibri" w:cs="Times New Roman"/>
          <w:sz w:val="16"/>
          <w:szCs w:val="16"/>
        </w:rPr>
        <w:t xml:space="preserve"> to ARTS, we also used the evidence of gene duplication and the proximity to the BGC as screening criteria. However, we used a more stringent </w:t>
      </w:r>
      <w:r>
        <w:rPr>
          <w:rFonts w:ascii="Calibri" w:hAnsi="Calibri" w:cs="Times"/>
          <w:sz w:val="16"/>
          <w:szCs w:val="16"/>
        </w:rPr>
        <w:t>distance cutoff between a core KS-domain and the putative self-resistance gene</w:t>
      </w:r>
      <w:r>
        <w:rPr>
          <w:rFonts w:ascii="Calibri" w:hAnsi="Calibri" w:cs="Times"/>
          <w:sz w:val="16"/>
          <w:szCs w:val="16"/>
        </w:rPr>
        <w:t xml:space="preserve"> </w:t>
      </w:r>
      <w:r>
        <w:rPr>
          <w:rFonts w:ascii="Calibri" w:hAnsi="Calibri" w:cs="Times"/>
          <w:sz w:val="16"/>
          <w:szCs w:val="16"/>
        </w:rPr>
        <w:t>and developed an additional criterion that reflects the coevolution of the proximal KS domain and the putative self-resistance gene.</w:t>
      </w:r>
      <w:r>
        <w:rPr>
          <w:rFonts w:ascii="Calibri" w:hAnsi="Calibri" w:cs="Times New Roman"/>
          <w:sz w:val="16"/>
          <w:szCs w:val="16"/>
        </w:rPr>
        <w:t xml:space="preserve"> </w:t>
      </w:r>
      <w:r>
        <w:rPr>
          <w:rFonts w:ascii="Calibri" w:hAnsi="Calibri" w:cs="Times New Roman"/>
          <w:sz w:val="16"/>
          <w:szCs w:val="16"/>
        </w:rPr>
        <w:t>T</w:t>
      </w:r>
      <w:r w:rsidRPr="00BE7B0C">
        <w:rPr>
          <w:rFonts w:ascii="Calibri" w:hAnsi="Calibri" w:cs="Times New Roman"/>
          <w:sz w:val="16"/>
          <w:szCs w:val="16"/>
        </w:rPr>
        <w:t>o validate the algorithm's performance in identifying</w:t>
      </w:r>
      <w:r>
        <w:rPr>
          <w:rFonts w:ascii="Calibri" w:hAnsi="Calibri" w:cs="Times New Roman"/>
          <w:sz w:val="16"/>
          <w:szCs w:val="16"/>
        </w:rPr>
        <w:t xml:space="preserve"> such </w:t>
      </w:r>
      <w:r w:rsidRPr="00BE7B0C">
        <w:rPr>
          <w:rFonts w:ascii="Calibri" w:hAnsi="Calibri" w:cs="Times New Roman"/>
          <w:sz w:val="16"/>
          <w:szCs w:val="16"/>
        </w:rPr>
        <w:t>clusters</w:t>
      </w:r>
      <w:r>
        <w:rPr>
          <w:rFonts w:ascii="Calibri" w:hAnsi="Calibri" w:cs="Times New Roman"/>
          <w:sz w:val="16"/>
          <w:szCs w:val="16"/>
        </w:rPr>
        <w:t>, we used a manually curated list of clusters known to harbor a self-resistance gene</w:t>
      </w:r>
      <w:r w:rsidRPr="00BE7B0C">
        <w:rPr>
          <w:rFonts w:ascii="Calibri" w:hAnsi="Calibri" w:cs="Times New Roman"/>
          <w:sz w:val="16"/>
          <w:szCs w:val="16"/>
        </w:rPr>
        <w:t xml:space="preserve">. </w:t>
      </w:r>
      <w:r>
        <w:rPr>
          <w:rFonts w:ascii="Calibri" w:hAnsi="Calibri" w:cs="Times New Roman"/>
          <w:sz w:val="16"/>
          <w:szCs w:val="16"/>
        </w:rPr>
        <w:t xml:space="preserve">We used this approach to detect new clusters harboring these genes, suggesting their possible function in providing self-resistance. </w:t>
      </w:r>
      <w:r w:rsidRPr="00BE7B0C">
        <w:rPr>
          <w:rFonts w:ascii="Calibri" w:hAnsi="Calibri" w:cs="Times New Roman"/>
          <w:sz w:val="16"/>
          <w:szCs w:val="16"/>
        </w:rPr>
        <w:t xml:space="preserve">We also applied this method to search for clusters harboring </w:t>
      </w:r>
      <w:r>
        <w:rPr>
          <w:rFonts w:ascii="Calibri" w:hAnsi="Calibri" w:cs="Times New Roman"/>
          <w:sz w:val="16"/>
          <w:szCs w:val="16"/>
        </w:rPr>
        <w:t>other genes that could be involved in self-resistance and</w:t>
      </w:r>
      <w:r w:rsidRPr="00BE7B0C">
        <w:rPr>
          <w:rFonts w:ascii="Calibri" w:hAnsi="Calibri" w:cs="Times New Roman"/>
          <w:sz w:val="16"/>
          <w:szCs w:val="16"/>
        </w:rPr>
        <w:t xml:space="preserve"> present the highly ranked</w:t>
      </w:r>
      <w:r>
        <w:rPr>
          <w:rFonts w:ascii="Calibri" w:hAnsi="Calibri" w:cs="Times New Roman"/>
          <w:sz w:val="16"/>
          <w:szCs w:val="16"/>
        </w:rPr>
        <w:t xml:space="preserve"> </w:t>
      </w:r>
      <w:commentRangeStart w:id="0"/>
      <w:r w:rsidRPr="00BE7B0C">
        <w:rPr>
          <w:rFonts w:ascii="Calibri" w:hAnsi="Calibri" w:cs="Times New Roman"/>
          <w:sz w:val="16"/>
          <w:szCs w:val="16"/>
        </w:rPr>
        <w:t>hits</w:t>
      </w:r>
      <w:commentRangeEnd w:id="0"/>
      <w:r>
        <w:rPr>
          <w:rStyle w:val="CommentReference"/>
        </w:rPr>
        <w:commentReference w:id="0"/>
      </w:r>
      <w:r w:rsidRPr="00BE7B0C">
        <w:rPr>
          <w:rFonts w:ascii="Calibri" w:hAnsi="Calibri" w:cs="Times New Roman"/>
          <w:sz w:val="16"/>
          <w:szCs w:val="16"/>
        </w:rPr>
        <w:t xml:space="preserve">. </w:t>
      </w:r>
      <w:r>
        <w:rPr>
          <w:rFonts w:ascii="Calibri" w:hAnsi="Calibri" w:cs="Times New Roman"/>
          <w:sz w:val="16"/>
          <w:szCs w:val="16"/>
        </w:rPr>
        <w:t>We propose that by identifying clusters with possible self-resistance genes, our method allows to search the vast numbers of orphan PKS clusters for those likely to produce antibacterial compounds. It also allows to form hypotheses about the potential targets of those compounds, and as such could be a useful tool in biosynthetic cluster prospecting.</w:t>
      </w:r>
    </w:p>
    <w:p w14:paraId="5D572DB9" w14:textId="55FF0C47" w:rsidR="00A50EAA" w:rsidRDefault="00A50EAA" w:rsidP="005A7244">
      <w:pPr>
        <w:rPr>
          <w:rFonts w:ascii="Calibri" w:hAnsi="Calibri" w:cs="Times New Roman"/>
          <w:sz w:val="16"/>
          <w:szCs w:val="16"/>
        </w:rPr>
      </w:pPr>
    </w:p>
    <w:p w14:paraId="3486D9A2" w14:textId="77777777" w:rsidR="00BE7B0C" w:rsidRDefault="00BE7B0C" w:rsidP="005A7244">
      <w:pPr>
        <w:rPr>
          <w:rFonts w:ascii="Calibri" w:hAnsi="Calibri" w:cs="Times New Roman"/>
          <w:sz w:val="16"/>
          <w:szCs w:val="16"/>
        </w:rPr>
      </w:pPr>
    </w:p>
    <w:p w14:paraId="3457ED86" w14:textId="77777777" w:rsidR="00BE7B0C" w:rsidRDefault="00BE7B0C" w:rsidP="005A7244">
      <w:pPr>
        <w:rPr>
          <w:rFonts w:ascii="Calibri" w:hAnsi="Calibri" w:cs="Times New Roman"/>
          <w:sz w:val="16"/>
          <w:szCs w:val="16"/>
        </w:rPr>
      </w:pPr>
    </w:p>
    <w:p w14:paraId="2C400712" w14:textId="77777777" w:rsidR="00BE7B0C" w:rsidRDefault="00BE7B0C" w:rsidP="005A7244">
      <w:pPr>
        <w:rPr>
          <w:rFonts w:ascii="Calibri" w:hAnsi="Calibri" w:cs="Times New Roman"/>
          <w:sz w:val="16"/>
          <w:szCs w:val="16"/>
        </w:rPr>
      </w:pPr>
    </w:p>
    <w:p w14:paraId="2F5C0BC4" w14:textId="77777777" w:rsidR="00BE7B0C" w:rsidRDefault="00BE7B0C" w:rsidP="005A7244">
      <w:pPr>
        <w:rPr>
          <w:rFonts w:ascii="Calibri" w:hAnsi="Calibri" w:cs="Times New Roman"/>
          <w:sz w:val="16"/>
          <w:szCs w:val="16"/>
        </w:rPr>
      </w:pPr>
    </w:p>
    <w:p w14:paraId="793C29F4" w14:textId="77777777" w:rsidR="00BE7B0C" w:rsidRDefault="00BE7B0C" w:rsidP="005A7244">
      <w:pPr>
        <w:rPr>
          <w:rFonts w:ascii="Calibri" w:hAnsi="Calibri" w:cs="Times New Roman"/>
          <w:sz w:val="16"/>
          <w:szCs w:val="16"/>
        </w:rPr>
      </w:pPr>
    </w:p>
    <w:p w14:paraId="142267FC" w14:textId="77777777" w:rsidR="00BE7B0C" w:rsidRDefault="00BE7B0C" w:rsidP="005A7244">
      <w:pPr>
        <w:rPr>
          <w:rFonts w:ascii="Calibri" w:hAnsi="Calibri" w:cs="Times New Roman"/>
          <w:sz w:val="16"/>
          <w:szCs w:val="16"/>
        </w:rPr>
      </w:pPr>
    </w:p>
    <w:p w14:paraId="06FBE938" w14:textId="77777777" w:rsidR="00BE7B0C" w:rsidRDefault="00BE7B0C" w:rsidP="005A7244">
      <w:pPr>
        <w:rPr>
          <w:rFonts w:ascii="Calibri" w:hAnsi="Calibri" w:cs="Times New Roman"/>
          <w:sz w:val="16"/>
          <w:szCs w:val="16"/>
        </w:rPr>
      </w:pPr>
    </w:p>
    <w:p w14:paraId="092EC571" w14:textId="77777777" w:rsidR="00BE7B0C" w:rsidRDefault="00BE7B0C" w:rsidP="005A7244">
      <w:pPr>
        <w:rPr>
          <w:rFonts w:ascii="Calibri" w:hAnsi="Calibri" w:cs="Times New Roman"/>
          <w:sz w:val="16"/>
          <w:szCs w:val="16"/>
        </w:rPr>
      </w:pPr>
    </w:p>
    <w:p w14:paraId="62592716" w14:textId="77777777" w:rsidR="00BE7B0C" w:rsidRDefault="00BE7B0C" w:rsidP="005A7244">
      <w:pPr>
        <w:rPr>
          <w:rFonts w:ascii="Calibri" w:hAnsi="Calibri" w:cs="Times New Roman"/>
          <w:sz w:val="16"/>
          <w:szCs w:val="16"/>
        </w:rPr>
      </w:pPr>
    </w:p>
    <w:p w14:paraId="113D6930" w14:textId="77777777" w:rsidR="00BE7B0C" w:rsidRDefault="00BE7B0C" w:rsidP="005A7244">
      <w:pPr>
        <w:rPr>
          <w:rFonts w:ascii="Calibri" w:hAnsi="Calibri" w:cs="Times New Roman"/>
          <w:sz w:val="16"/>
          <w:szCs w:val="16"/>
        </w:rPr>
      </w:pPr>
    </w:p>
    <w:p w14:paraId="7BF90304" w14:textId="77777777" w:rsidR="00BE7B0C" w:rsidRDefault="00BE7B0C" w:rsidP="005A7244">
      <w:pPr>
        <w:rPr>
          <w:rFonts w:ascii="Calibri" w:hAnsi="Calibri" w:cs="Times New Roman"/>
          <w:sz w:val="16"/>
          <w:szCs w:val="16"/>
        </w:rPr>
      </w:pPr>
    </w:p>
    <w:p w14:paraId="1AF5B395" w14:textId="77777777" w:rsidR="00BE7B0C" w:rsidRDefault="00BE7B0C" w:rsidP="005A7244">
      <w:pPr>
        <w:rPr>
          <w:rFonts w:ascii="Calibri" w:hAnsi="Calibri" w:cs="Times New Roman"/>
          <w:sz w:val="16"/>
          <w:szCs w:val="16"/>
        </w:rPr>
      </w:pPr>
    </w:p>
    <w:p w14:paraId="5EF709CF" w14:textId="77777777" w:rsidR="00BE7B0C" w:rsidRDefault="00BE7B0C" w:rsidP="005A7244">
      <w:pPr>
        <w:rPr>
          <w:rFonts w:ascii="Calibri" w:hAnsi="Calibri" w:cs="Times New Roman"/>
          <w:sz w:val="16"/>
          <w:szCs w:val="16"/>
        </w:rPr>
      </w:pPr>
    </w:p>
    <w:p w14:paraId="46402A42" w14:textId="77777777" w:rsidR="00BE7B0C" w:rsidRDefault="00BE7B0C" w:rsidP="005A7244">
      <w:pPr>
        <w:rPr>
          <w:rFonts w:ascii="Calibri" w:hAnsi="Calibri" w:cs="Times New Roman"/>
          <w:sz w:val="16"/>
          <w:szCs w:val="16"/>
        </w:rPr>
      </w:pPr>
    </w:p>
    <w:p w14:paraId="26A1FA93" w14:textId="77777777" w:rsidR="00BE7B0C" w:rsidRDefault="00BE7B0C" w:rsidP="005A7244">
      <w:pPr>
        <w:rPr>
          <w:rFonts w:ascii="Calibri" w:hAnsi="Calibri" w:cs="Times New Roman"/>
          <w:sz w:val="16"/>
          <w:szCs w:val="16"/>
        </w:rPr>
      </w:pPr>
    </w:p>
    <w:p w14:paraId="2F168FA7" w14:textId="77777777" w:rsidR="00BE7B0C" w:rsidRDefault="00BE7B0C" w:rsidP="005A7244">
      <w:pPr>
        <w:rPr>
          <w:rFonts w:ascii="Calibri" w:hAnsi="Calibri" w:cs="Times New Roman"/>
          <w:sz w:val="16"/>
          <w:szCs w:val="16"/>
        </w:rPr>
      </w:pPr>
    </w:p>
    <w:p w14:paraId="0F91C0A1" w14:textId="77777777" w:rsidR="00BE7B0C" w:rsidRDefault="00BE7B0C" w:rsidP="005A7244">
      <w:pPr>
        <w:rPr>
          <w:rFonts w:ascii="Calibri" w:hAnsi="Calibri" w:cs="Times New Roman"/>
          <w:sz w:val="16"/>
          <w:szCs w:val="16"/>
        </w:rPr>
      </w:pPr>
    </w:p>
    <w:p w14:paraId="6597947D" w14:textId="77777777" w:rsidR="00BE7B0C" w:rsidRDefault="00BE7B0C" w:rsidP="005A7244">
      <w:pPr>
        <w:rPr>
          <w:rFonts w:ascii="Calibri" w:hAnsi="Calibri" w:cs="Times New Roman"/>
          <w:sz w:val="16"/>
          <w:szCs w:val="16"/>
        </w:rPr>
      </w:pPr>
    </w:p>
    <w:p w14:paraId="03285B80" w14:textId="77777777" w:rsidR="00BE7B0C" w:rsidRDefault="00BE7B0C" w:rsidP="005A7244">
      <w:pPr>
        <w:rPr>
          <w:rFonts w:ascii="Calibri" w:hAnsi="Calibri" w:cs="Times New Roman"/>
          <w:sz w:val="16"/>
          <w:szCs w:val="16"/>
        </w:rPr>
      </w:pPr>
    </w:p>
    <w:p w14:paraId="3E4AFA0B" w14:textId="77777777" w:rsidR="00BE7B0C" w:rsidRDefault="00BE7B0C" w:rsidP="005A7244">
      <w:pPr>
        <w:rPr>
          <w:rFonts w:ascii="Calibri" w:hAnsi="Calibri" w:cs="Times New Roman"/>
          <w:sz w:val="16"/>
          <w:szCs w:val="16"/>
        </w:rPr>
      </w:pPr>
    </w:p>
    <w:p w14:paraId="5D6748D8" w14:textId="77777777" w:rsidR="00BE7B0C" w:rsidRDefault="00BE7B0C" w:rsidP="005A7244">
      <w:pPr>
        <w:rPr>
          <w:rFonts w:ascii="Calibri" w:hAnsi="Calibri" w:cs="Times New Roman"/>
          <w:sz w:val="16"/>
          <w:szCs w:val="16"/>
        </w:rPr>
      </w:pPr>
    </w:p>
    <w:p w14:paraId="5E6276EF" w14:textId="77777777" w:rsidR="00BE7B0C" w:rsidRDefault="00BE7B0C" w:rsidP="005A7244">
      <w:pPr>
        <w:rPr>
          <w:rFonts w:ascii="Calibri" w:hAnsi="Calibri" w:cs="Times New Roman"/>
          <w:sz w:val="16"/>
          <w:szCs w:val="16"/>
        </w:rPr>
      </w:pPr>
    </w:p>
    <w:p w14:paraId="0279A152" w14:textId="77777777" w:rsidR="00BE7B0C" w:rsidRDefault="00BE7B0C" w:rsidP="005A7244">
      <w:pPr>
        <w:rPr>
          <w:rFonts w:ascii="Calibri" w:hAnsi="Calibri" w:cs="Times New Roman"/>
          <w:sz w:val="16"/>
          <w:szCs w:val="16"/>
        </w:rPr>
      </w:pPr>
    </w:p>
    <w:p w14:paraId="0F2E68E2" w14:textId="77777777" w:rsidR="00BE7B0C" w:rsidRDefault="00BE7B0C" w:rsidP="005A7244">
      <w:pPr>
        <w:rPr>
          <w:rFonts w:ascii="Calibri" w:hAnsi="Calibri" w:cs="Times New Roman"/>
          <w:sz w:val="16"/>
          <w:szCs w:val="16"/>
        </w:rPr>
      </w:pPr>
    </w:p>
    <w:p w14:paraId="027A7263" w14:textId="77777777" w:rsidR="00BE7B0C" w:rsidRDefault="00BE7B0C" w:rsidP="005A7244">
      <w:pPr>
        <w:rPr>
          <w:rFonts w:ascii="Calibri" w:hAnsi="Calibri" w:cs="Times New Roman"/>
          <w:sz w:val="16"/>
          <w:szCs w:val="16"/>
        </w:rPr>
      </w:pPr>
    </w:p>
    <w:p w14:paraId="5E3A1875" w14:textId="77777777" w:rsidR="00604086" w:rsidRDefault="00604086" w:rsidP="005A7244">
      <w:pPr>
        <w:rPr>
          <w:rFonts w:ascii="Calibri" w:hAnsi="Calibri" w:cs="Times New Roman"/>
          <w:sz w:val="16"/>
          <w:szCs w:val="16"/>
        </w:rPr>
      </w:pPr>
      <w:bookmarkStart w:id="1" w:name="_GoBack"/>
      <w:bookmarkEnd w:id="1"/>
    </w:p>
    <w:p w14:paraId="22512F4F" w14:textId="51617AEB" w:rsidR="00DE084A" w:rsidRPr="00730EE3" w:rsidRDefault="00604086" w:rsidP="005A7244">
      <w:pPr>
        <w:widowControl w:val="0"/>
        <w:autoSpaceDE w:val="0"/>
        <w:autoSpaceDN w:val="0"/>
        <w:adjustRightInd w:val="0"/>
        <w:rPr>
          <w:rFonts w:ascii="Calibri" w:hAnsi="Calibri" w:cs="Times"/>
          <w:b/>
          <w:sz w:val="16"/>
          <w:szCs w:val="16"/>
        </w:rPr>
      </w:pPr>
      <w:r>
        <w:rPr>
          <w:rFonts w:ascii="Calibri" w:hAnsi="Calibri" w:cs="Times New Roman"/>
          <w:sz w:val="16"/>
          <w:szCs w:val="16"/>
        </w:rPr>
        <w:lastRenderedPageBreak/>
        <w:t>MATERIALS AND METHODS</w:t>
      </w:r>
    </w:p>
    <w:p w14:paraId="1F90AEDC" w14:textId="77777777" w:rsidR="00DE084A" w:rsidRDefault="00DE084A" w:rsidP="00EE4DA4">
      <w:pPr>
        <w:widowControl w:val="0"/>
        <w:autoSpaceDE w:val="0"/>
        <w:autoSpaceDN w:val="0"/>
        <w:adjustRightInd w:val="0"/>
        <w:rPr>
          <w:rFonts w:ascii="Calibri" w:hAnsi="Calibri" w:cs="Times"/>
          <w:b/>
          <w:sz w:val="16"/>
          <w:szCs w:val="16"/>
        </w:rPr>
      </w:pPr>
    </w:p>
    <w:p w14:paraId="35CB97ED" w14:textId="77777777" w:rsidR="00510306" w:rsidRPr="00AC36E9" w:rsidRDefault="00510306" w:rsidP="009213E6">
      <w:pPr>
        <w:widowControl w:val="0"/>
        <w:rPr>
          <w:ins w:id="2" w:author="Gergana Vandova" w:date="2019-05-06T12:47:00Z"/>
          <w:rFonts w:ascii="Calibri" w:eastAsia="Calibri" w:hAnsi="Calibri" w:cs="Calibri"/>
          <w:b/>
          <w:sz w:val="16"/>
          <w:szCs w:val="16"/>
        </w:rPr>
      </w:pPr>
      <w:ins w:id="3" w:author="Gergana Vandova" w:date="2019-05-06T12:47:00Z">
        <w:r>
          <w:rPr>
            <w:rFonts w:ascii="Calibri" w:eastAsia="Calibri" w:hAnsi="Calibri" w:cs="Calibri"/>
            <w:b/>
            <w:sz w:val="16"/>
            <w:szCs w:val="16"/>
          </w:rPr>
          <w:t>Curation of a reference set of experimentally validated self-resistance genes</w:t>
        </w:r>
      </w:ins>
    </w:p>
    <w:p w14:paraId="5E903BB5" w14:textId="77777777" w:rsidR="00510306" w:rsidRDefault="00510306" w:rsidP="00604086">
      <w:pPr>
        <w:widowControl w:val="0"/>
        <w:rPr>
          <w:ins w:id="4" w:author="Gergana Vandova" w:date="2019-05-06T12:47:00Z"/>
          <w:rFonts w:ascii="Calibri" w:eastAsia="Calibri" w:hAnsi="Calibri" w:cs="Calibri"/>
          <w:sz w:val="16"/>
          <w:szCs w:val="16"/>
        </w:rPr>
      </w:pPr>
      <w:ins w:id="5" w:author="Gergana Vandova" w:date="2019-05-06T12:47:00Z">
        <w:r>
          <w:rPr>
            <w:rFonts w:ascii="Calibri" w:eastAsia="Calibri" w:hAnsi="Calibri" w:cs="Calibri"/>
            <w:sz w:val="16"/>
            <w:szCs w:val="16"/>
          </w:rPr>
          <w:t>In order to identify bacterial type I PKS biosynthetic gene clusters (BGCs) harboring a self-resistance copy of the target gene, we curated a list of known antibacterial self-resistance genes co-localized with the type I PKS BGCs within the annotated gene clusters in the Minimum Information About a Biosynthetic Gene Cluster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database (ref). All 1816 cluster files from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database as of August 6</w:t>
        </w:r>
        <w:r w:rsidRPr="00AC36E9">
          <w:rPr>
            <w:rFonts w:ascii="Calibri" w:eastAsia="Calibri" w:hAnsi="Calibri" w:cs="Calibri"/>
            <w:sz w:val="16"/>
            <w:szCs w:val="16"/>
            <w:vertAlign w:val="superscript"/>
          </w:rPr>
          <w:t>th</w:t>
        </w:r>
        <w:r>
          <w:rPr>
            <w:rFonts w:ascii="Calibri" w:eastAsia="Calibri" w:hAnsi="Calibri" w:cs="Calibri"/>
            <w:sz w:val="16"/>
            <w:szCs w:val="16"/>
          </w:rPr>
          <w:t xml:space="preserve">, 2018 were parsed to find putative targets for each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entry (“Molecular Target” filed on the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website). </w:t>
        </w:r>
        <w:proofErr w:type="spellStart"/>
        <w:r>
          <w:rPr>
            <w:rFonts w:ascii="Calibri" w:eastAsia="Calibri" w:hAnsi="Calibri" w:cs="Calibri"/>
            <w:sz w:val="16"/>
            <w:szCs w:val="16"/>
          </w:rPr>
          <w:t>UniProt</w:t>
        </w:r>
        <w:proofErr w:type="spellEnd"/>
        <w:r>
          <w:rPr>
            <w:rFonts w:ascii="Calibri" w:eastAsia="Calibri" w:hAnsi="Calibri" w:cs="Calibri"/>
            <w:sz w:val="16"/>
            <w:szCs w:val="16"/>
          </w:rPr>
          <w:t xml:space="preserve"> database was searched for a set of proteins matching this description. We made a BLAST database for each cluster with all of the proteins in that clusters. Then for each protein in the set of </w:t>
        </w:r>
        <w:proofErr w:type="spellStart"/>
        <w:r>
          <w:rPr>
            <w:rFonts w:ascii="Calibri" w:eastAsia="Calibri" w:hAnsi="Calibri" w:cs="Calibri"/>
            <w:sz w:val="16"/>
            <w:szCs w:val="16"/>
          </w:rPr>
          <w:t>UniProt</w:t>
        </w:r>
        <w:proofErr w:type="spellEnd"/>
        <w:r>
          <w:rPr>
            <w:rFonts w:ascii="Calibri" w:eastAsia="Calibri" w:hAnsi="Calibri" w:cs="Calibri"/>
            <w:sz w:val="16"/>
            <w:szCs w:val="16"/>
          </w:rPr>
          <w:t xml:space="preserve"> protein sequences, we used BLASP to check if there is a homolog in the cluster. We filtered the BLASTP hits using identity threshold of 50% and “Molecular Target” field as “Antibacterial” or “Cytotoxic”. For any given hit from the BLAST search, we searched the literature for experimental evidence of self-resistance of that gene in that particular cluster. Of these results, combined with extensive literature search, we identified 16 clusters harboring one of 12 experimentally verified self-resistance protein families, spanning polyketides, non-ribosomal peptides and their hybrids, terpenes, </w:t>
        </w:r>
        <w:proofErr w:type="spellStart"/>
        <w:r>
          <w:rPr>
            <w:rFonts w:ascii="Calibri" w:eastAsia="Calibri" w:hAnsi="Calibri" w:cs="Calibri"/>
            <w:sz w:val="16"/>
            <w:szCs w:val="16"/>
          </w:rPr>
          <w:t>ribosomally</w:t>
        </w:r>
        <w:proofErr w:type="spellEnd"/>
        <w:r>
          <w:rPr>
            <w:rFonts w:ascii="Calibri" w:eastAsia="Calibri" w:hAnsi="Calibri" w:cs="Calibri"/>
            <w:sz w:val="16"/>
            <w:szCs w:val="16"/>
          </w:rPr>
          <w:t xml:space="preserve"> synthesized and post-translationally modified peptides (</w:t>
        </w:r>
        <w:proofErr w:type="spellStart"/>
        <w:r>
          <w:rPr>
            <w:rFonts w:ascii="Calibri" w:eastAsia="Calibri" w:hAnsi="Calibri" w:cs="Calibri"/>
            <w:sz w:val="16"/>
            <w:szCs w:val="16"/>
          </w:rPr>
          <w:t>RiPPs</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aminocumarins</w:t>
        </w:r>
        <w:proofErr w:type="spellEnd"/>
        <w:r>
          <w:rPr>
            <w:rFonts w:ascii="Calibri" w:eastAsia="Calibri" w:hAnsi="Calibri" w:cs="Calibri"/>
            <w:sz w:val="16"/>
            <w:szCs w:val="16"/>
          </w:rPr>
          <w:t xml:space="preserve">. Table 1 lists the number of clusters harboring each of these 12 self-resistance gene families. </w:t>
        </w:r>
      </w:ins>
    </w:p>
    <w:p w14:paraId="03E6515A" w14:textId="77777777" w:rsidR="00510306" w:rsidRPr="00730EE3" w:rsidRDefault="00510306" w:rsidP="00F1570D">
      <w:pPr>
        <w:widowControl w:val="0"/>
        <w:autoSpaceDE w:val="0"/>
        <w:autoSpaceDN w:val="0"/>
        <w:adjustRightInd w:val="0"/>
        <w:rPr>
          <w:rFonts w:ascii="Calibri" w:hAnsi="Calibri" w:cs="Times"/>
          <w:b/>
          <w:sz w:val="16"/>
          <w:szCs w:val="16"/>
        </w:rPr>
      </w:pPr>
    </w:p>
    <w:p w14:paraId="0C90FA81" w14:textId="17DE9788" w:rsidR="00DE084A" w:rsidRPr="00730EE3" w:rsidRDefault="00DE084A" w:rsidP="00604086">
      <w:pPr>
        <w:widowControl w:val="0"/>
        <w:autoSpaceDE w:val="0"/>
        <w:autoSpaceDN w:val="0"/>
        <w:adjustRightInd w:val="0"/>
        <w:rPr>
          <w:rFonts w:ascii="Calibri" w:hAnsi="Calibri" w:cs="Times"/>
          <w:b/>
          <w:sz w:val="16"/>
          <w:szCs w:val="16"/>
        </w:rPr>
      </w:pPr>
      <w:r>
        <w:rPr>
          <w:rFonts w:ascii="Calibri" w:hAnsi="Calibri" w:cs="Times"/>
          <w:b/>
          <w:sz w:val="16"/>
          <w:szCs w:val="16"/>
        </w:rPr>
        <w:t>Identifying Type I PKS</w:t>
      </w:r>
      <w:r w:rsidRPr="00730EE3">
        <w:rPr>
          <w:rFonts w:ascii="Calibri" w:hAnsi="Calibri" w:cs="Times"/>
          <w:b/>
          <w:sz w:val="16"/>
          <w:szCs w:val="16"/>
        </w:rPr>
        <w:t xml:space="preserve"> clusters har</w:t>
      </w:r>
      <w:r w:rsidR="001A0216">
        <w:rPr>
          <w:rFonts w:ascii="Calibri" w:hAnsi="Calibri" w:cs="Times"/>
          <w:b/>
          <w:sz w:val="16"/>
          <w:szCs w:val="16"/>
        </w:rPr>
        <w:t>boring a putative self-resistance</w:t>
      </w:r>
      <w:r w:rsidRPr="00730EE3">
        <w:rPr>
          <w:rFonts w:ascii="Calibri" w:hAnsi="Calibri" w:cs="Times"/>
          <w:b/>
          <w:sz w:val="16"/>
          <w:szCs w:val="16"/>
        </w:rPr>
        <w:t xml:space="preserve"> gene</w:t>
      </w:r>
      <w:r>
        <w:rPr>
          <w:rFonts w:ascii="Calibri" w:hAnsi="Calibri" w:cs="Times"/>
          <w:b/>
          <w:sz w:val="16"/>
          <w:szCs w:val="16"/>
        </w:rPr>
        <w:t xml:space="preserve"> in proximity to a KS domain</w:t>
      </w:r>
    </w:p>
    <w:p w14:paraId="30E6CC67" w14:textId="77777777" w:rsidR="00DE084A" w:rsidRPr="00730EE3" w:rsidRDefault="00DE084A" w:rsidP="00604086">
      <w:pPr>
        <w:widowControl w:val="0"/>
        <w:autoSpaceDE w:val="0"/>
        <w:autoSpaceDN w:val="0"/>
        <w:adjustRightInd w:val="0"/>
        <w:rPr>
          <w:rFonts w:ascii="Calibri" w:hAnsi="Calibri" w:cs="Times"/>
          <w:i/>
          <w:sz w:val="16"/>
          <w:szCs w:val="16"/>
        </w:rPr>
      </w:pPr>
      <w:r w:rsidRPr="00730EE3">
        <w:rPr>
          <w:rFonts w:ascii="Calibri" w:hAnsi="Calibri" w:cs="Times"/>
          <w:i/>
          <w:sz w:val="16"/>
          <w:szCs w:val="16"/>
        </w:rPr>
        <w:t xml:space="preserve">Step 1. </w:t>
      </w:r>
      <w:r>
        <w:rPr>
          <w:rFonts w:ascii="Calibri" w:hAnsi="Calibri" w:cs="Times"/>
          <w:i/>
          <w:sz w:val="16"/>
          <w:szCs w:val="16"/>
        </w:rPr>
        <w:t>Performing BLAST</w:t>
      </w:r>
      <w:r w:rsidRPr="00730EE3">
        <w:rPr>
          <w:rFonts w:ascii="Calibri" w:hAnsi="Calibri" w:cs="Times"/>
          <w:i/>
          <w:sz w:val="16"/>
          <w:szCs w:val="16"/>
        </w:rPr>
        <w:t xml:space="preserve"> search for KS homologs. </w:t>
      </w:r>
    </w:p>
    <w:p w14:paraId="213C6556" w14:textId="26EEA8BE" w:rsidR="00DE084A" w:rsidRPr="00730EE3" w:rsidRDefault="00DE084A" w:rsidP="00604086">
      <w:pPr>
        <w:rPr>
          <w:rFonts w:ascii="Calibri" w:hAnsi="Calibri" w:cs="Arial"/>
          <w:sz w:val="16"/>
          <w:szCs w:val="16"/>
        </w:rPr>
      </w:pPr>
      <w:r w:rsidRPr="00730EE3">
        <w:rPr>
          <w:rFonts w:ascii="Calibri" w:hAnsi="Calibri" w:cs="Times"/>
          <w:sz w:val="16"/>
          <w:szCs w:val="16"/>
        </w:rPr>
        <w:t xml:space="preserve">All </w:t>
      </w:r>
      <w:r>
        <w:rPr>
          <w:rFonts w:ascii="Calibri" w:hAnsi="Calibri" w:cs="Times"/>
          <w:sz w:val="16"/>
          <w:szCs w:val="16"/>
        </w:rPr>
        <w:t>NCBI</w:t>
      </w:r>
      <w:r w:rsidRPr="00730EE3">
        <w:rPr>
          <w:rFonts w:ascii="Calibri" w:hAnsi="Calibri" w:cs="Times"/>
          <w:sz w:val="16"/>
          <w:szCs w:val="16"/>
        </w:rPr>
        <w:t xml:space="preserve"> nucleotide and genome databases were searched for KS homologs using </w:t>
      </w:r>
      <w:proofErr w:type="spellStart"/>
      <w:r w:rsidRPr="00730EE3">
        <w:rPr>
          <w:rFonts w:ascii="Calibri" w:hAnsi="Calibri" w:cs="Times"/>
          <w:sz w:val="16"/>
          <w:szCs w:val="16"/>
        </w:rPr>
        <w:t>tblastn</w:t>
      </w:r>
      <w:proofErr w:type="spellEnd"/>
      <w:r w:rsidRPr="00730EE3">
        <w:rPr>
          <w:rFonts w:ascii="Calibri" w:hAnsi="Calibri" w:cs="Times"/>
          <w:sz w:val="16"/>
          <w:szCs w:val="16"/>
        </w:rPr>
        <w:t xml:space="preserve">. 8 diverse KS from modular </w:t>
      </w:r>
      <w:r>
        <w:rPr>
          <w:rFonts w:ascii="Calibri" w:hAnsi="Calibri" w:cs="Times"/>
          <w:sz w:val="16"/>
          <w:szCs w:val="16"/>
        </w:rPr>
        <w:t>Type I</w:t>
      </w:r>
      <w:r w:rsidRPr="00730EE3">
        <w:rPr>
          <w:rFonts w:ascii="Calibri" w:hAnsi="Calibri" w:cs="Times"/>
          <w:sz w:val="16"/>
          <w:szCs w:val="16"/>
        </w:rPr>
        <w:t xml:space="preserve"> </w:t>
      </w:r>
      <w:r>
        <w:rPr>
          <w:rFonts w:ascii="Calibri" w:hAnsi="Calibri" w:cs="Times"/>
          <w:sz w:val="16"/>
          <w:szCs w:val="16"/>
        </w:rPr>
        <w:t>PKS</w:t>
      </w:r>
      <w:r w:rsidRPr="00730EE3">
        <w:rPr>
          <w:rFonts w:ascii="Calibri" w:hAnsi="Calibri" w:cs="Times"/>
          <w:sz w:val="16"/>
          <w:szCs w:val="16"/>
        </w:rPr>
        <w:t xml:space="preserve"> </w:t>
      </w:r>
      <w:r w:rsidRPr="00730EE3">
        <w:rPr>
          <w:rFonts w:ascii="Calibri" w:hAnsi="Calibri" w:cs="Arial"/>
          <w:sz w:val="16"/>
          <w:szCs w:val="16"/>
        </w:rPr>
        <w:t xml:space="preserve">(erythromycin), </w:t>
      </w:r>
      <w:r>
        <w:rPr>
          <w:rFonts w:ascii="Calibri" w:hAnsi="Calibri" w:cs="Arial"/>
          <w:sz w:val="16"/>
          <w:szCs w:val="16"/>
        </w:rPr>
        <w:t>cis-AT</w:t>
      </w:r>
      <w:r w:rsidRPr="00730EE3">
        <w:rPr>
          <w:rFonts w:ascii="Calibri" w:hAnsi="Calibri" w:cs="Arial"/>
          <w:sz w:val="16"/>
          <w:szCs w:val="16"/>
        </w:rPr>
        <w:t xml:space="preserve"> </w:t>
      </w:r>
      <w:r>
        <w:rPr>
          <w:rFonts w:ascii="Calibri" w:hAnsi="Calibri" w:cs="Arial"/>
          <w:sz w:val="16"/>
          <w:szCs w:val="16"/>
        </w:rPr>
        <w:t>PKS/NRPS</w:t>
      </w:r>
      <w:r w:rsidRPr="00730EE3">
        <w:rPr>
          <w:rFonts w:ascii="Calibri" w:hAnsi="Calibri" w:cs="Arial"/>
          <w:sz w:val="16"/>
          <w:szCs w:val="16"/>
        </w:rPr>
        <w:t xml:space="preserve"> (</w:t>
      </w:r>
      <w:proofErr w:type="spellStart"/>
      <w:r w:rsidRPr="00730EE3">
        <w:rPr>
          <w:rFonts w:ascii="Calibri" w:hAnsi="Calibri" w:cs="Arial"/>
          <w:sz w:val="16"/>
          <w:szCs w:val="16"/>
        </w:rPr>
        <w:t>curacin</w:t>
      </w:r>
      <w:proofErr w:type="spellEnd"/>
      <w:r w:rsidRPr="00730EE3">
        <w:rPr>
          <w:rFonts w:ascii="Calibri" w:hAnsi="Calibri" w:cs="Arial"/>
          <w:sz w:val="16"/>
          <w:szCs w:val="16"/>
        </w:rPr>
        <w:t xml:space="preserve">, epothilone, </w:t>
      </w:r>
      <w:proofErr w:type="spellStart"/>
      <w:r w:rsidRPr="00730EE3">
        <w:rPr>
          <w:rFonts w:ascii="Calibri" w:hAnsi="Calibri" w:cs="Arial"/>
          <w:sz w:val="16"/>
          <w:szCs w:val="16"/>
        </w:rPr>
        <w:t>guadinomine</w:t>
      </w:r>
      <w:proofErr w:type="spellEnd"/>
      <w:r w:rsidRPr="00730EE3">
        <w:rPr>
          <w:rFonts w:ascii="Calibri" w:hAnsi="Calibri" w:cs="Arial"/>
          <w:sz w:val="16"/>
          <w:szCs w:val="16"/>
        </w:rPr>
        <w:t xml:space="preserve">, rapamycin) and </w:t>
      </w:r>
      <w:r>
        <w:rPr>
          <w:rFonts w:ascii="Calibri" w:hAnsi="Calibri" w:cs="Arial"/>
          <w:sz w:val="16"/>
          <w:szCs w:val="16"/>
        </w:rPr>
        <w:t>trans-AT PKS/NRPS</w:t>
      </w:r>
      <w:r w:rsidRPr="00730EE3">
        <w:rPr>
          <w:rFonts w:ascii="Calibri" w:hAnsi="Calibri" w:cs="Arial"/>
          <w:sz w:val="16"/>
          <w:szCs w:val="16"/>
        </w:rPr>
        <w:t xml:space="preserve"> (leinamycin, </w:t>
      </w:r>
      <w:proofErr w:type="spellStart"/>
      <w:r w:rsidRPr="00730EE3">
        <w:rPr>
          <w:rFonts w:ascii="Calibri" w:hAnsi="Calibri" w:cs="Arial"/>
          <w:sz w:val="16"/>
          <w:szCs w:val="16"/>
        </w:rPr>
        <w:t>disorazol</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chivosazol</w:t>
      </w:r>
      <w:proofErr w:type="spellEnd"/>
      <w:r w:rsidRPr="00730EE3">
        <w:rPr>
          <w:rFonts w:ascii="Calibri" w:hAnsi="Calibri" w:cs="Arial"/>
          <w:sz w:val="16"/>
          <w:szCs w:val="16"/>
        </w:rPr>
        <w:t xml:space="preserve">) </w:t>
      </w:r>
      <w:r>
        <w:rPr>
          <w:rFonts w:ascii="Calibri" w:hAnsi="Calibri" w:cs="Arial"/>
          <w:sz w:val="16"/>
          <w:szCs w:val="16"/>
        </w:rPr>
        <w:t>clusters</w:t>
      </w:r>
      <w:r w:rsidRPr="00730EE3">
        <w:rPr>
          <w:rFonts w:ascii="Calibri" w:hAnsi="Calibri" w:cs="Arial"/>
          <w:sz w:val="16"/>
          <w:szCs w:val="16"/>
        </w:rPr>
        <w:t xml:space="preserve"> were used as query sequences against the major </w:t>
      </w:r>
      <w:r>
        <w:rPr>
          <w:rFonts w:ascii="Calibri" w:hAnsi="Calibri" w:cs="Arial"/>
          <w:sz w:val="16"/>
          <w:szCs w:val="16"/>
        </w:rPr>
        <w:t>NCBI</w:t>
      </w:r>
      <w:r w:rsidRPr="00730EE3">
        <w:rPr>
          <w:rFonts w:ascii="Calibri" w:hAnsi="Calibri" w:cs="Arial"/>
          <w:sz w:val="16"/>
          <w:szCs w:val="16"/>
        </w:rPr>
        <w:t xml:space="preserve"> nucleotide and genome databases (</w:t>
      </w:r>
      <w:proofErr w:type="spellStart"/>
      <w:r w:rsidRPr="00730EE3">
        <w:rPr>
          <w:rFonts w:ascii="Calibri" w:hAnsi="Calibri" w:cs="Arial"/>
          <w:sz w:val="16"/>
          <w:szCs w:val="16"/>
        </w:rPr>
        <w:t>nt</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refseq_genomic</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other_genomic</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env_nt</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patnt</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htgs</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tsa_nt</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sts</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gss</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est_others</w:t>
      </w:r>
      <w:proofErr w:type="spellEnd"/>
      <w:r w:rsidRPr="00730EE3">
        <w:rPr>
          <w:rFonts w:ascii="Calibri" w:hAnsi="Calibri" w:cs="Arial"/>
          <w:sz w:val="16"/>
          <w:szCs w:val="16"/>
        </w:rPr>
        <w:t xml:space="preserve"> updated </w:t>
      </w:r>
      <w:r>
        <w:rPr>
          <w:rFonts w:ascii="Calibri" w:hAnsi="Calibri" w:cs="Arial"/>
          <w:sz w:val="16"/>
          <w:szCs w:val="16"/>
        </w:rPr>
        <w:t xml:space="preserve">in </w:t>
      </w:r>
      <w:r w:rsidRPr="00730EE3">
        <w:rPr>
          <w:rFonts w:ascii="Calibri" w:hAnsi="Calibri" w:cs="Arial"/>
          <w:sz w:val="16"/>
          <w:szCs w:val="16"/>
        </w:rPr>
        <w:t>Apri</w:t>
      </w:r>
      <w:r>
        <w:rPr>
          <w:rFonts w:ascii="Calibri" w:hAnsi="Calibri" w:cs="Arial"/>
          <w:sz w:val="16"/>
          <w:szCs w:val="16"/>
        </w:rPr>
        <w:t>l</w:t>
      </w:r>
      <w:r w:rsidRPr="00730EE3">
        <w:rPr>
          <w:rFonts w:ascii="Calibri" w:hAnsi="Calibri" w:cs="Arial"/>
          <w:sz w:val="16"/>
          <w:szCs w:val="16"/>
        </w:rPr>
        <w:t xml:space="preserve"> 2018</w:t>
      </w:r>
      <w:r>
        <w:rPr>
          <w:rFonts w:ascii="Calibri" w:hAnsi="Calibri" w:cs="Arial"/>
          <w:sz w:val="16"/>
          <w:szCs w:val="16"/>
        </w:rPr>
        <w:t xml:space="preserve"> and </w:t>
      </w:r>
      <w:proofErr w:type="spellStart"/>
      <w:r>
        <w:rPr>
          <w:rFonts w:ascii="Calibri" w:hAnsi="Calibri" w:cs="Arial"/>
          <w:sz w:val="16"/>
          <w:szCs w:val="16"/>
        </w:rPr>
        <w:t>wgs</w:t>
      </w:r>
      <w:proofErr w:type="spellEnd"/>
      <w:r>
        <w:rPr>
          <w:rFonts w:ascii="Calibri" w:hAnsi="Calibri" w:cs="Arial"/>
          <w:sz w:val="16"/>
          <w:szCs w:val="16"/>
        </w:rPr>
        <w:t xml:space="preserve"> updated in January 2016), as well as the </w:t>
      </w:r>
      <w:r w:rsidRPr="00730EE3">
        <w:rPr>
          <w:rFonts w:ascii="Calibri" w:hAnsi="Calibri" w:cs="Arial"/>
          <w:sz w:val="16"/>
          <w:szCs w:val="16"/>
        </w:rPr>
        <w:t xml:space="preserve">Bacterial Assemblies database </w:t>
      </w:r>
      <w:r>
        <w:rPr>
          <w:rFonts w:ascii="Calibri" w:hAnsi="Calibri" w:cs="Arial"/>
          <w:sz w:val="16"/>
          <w:szCs w:val="16"/>
        </w:rPr>
        <w:t>updated in October 2018.</w:t>
      </w:r>
    </w:p>
    <w:p w14:paraId="25084685" w14:textId="16F3E0EC" w:rsidR="00DE084A" w:rsidRPr="00730EE3" w:rsidRDefault="00DE084A" w:rsidP="00604086">
      <w:pPr>
        <w:rPr>
          <w:rFonts w:ascii="Calibri" w:hAnsi="Calibri" w:cs="Times"/>
          <w:sz w:val="16"/>
          <w:szCs w:val="16"/>
        </w:rPr>
      </w:pPr>
      <w:r w:rsidRPr="00730EE3">
        <w:rPr>
          <w:rFonts w:ascii="Calibri" w:hAnsi="Calibri" w:cs="Times"/>
          <w:sz w:val="16"/>
          <w:szCs w:val="16"/>
        </w:rPr>
        <w:t>An initial relaxed blast search (e value &lt; 1) identified 199,894</w:t>
      </w:r>
      <w:r w:rsidR="00CC3EA1">
        <w:rPr>
          <w:rFonts w:ascii="Calibri" w:hAnsi="Calibri" w:cs="Times"/>
          <w:sz w:val="16"/>
          <w:szCs w:val="16"/>
        </w:rPr>
        <w:t xml:space="preserve"> non-redundant</w:t>
      </w:r>
      <w:r w:rsidRPr="00730EE3">
        <w:rPr>
          <w:rFonts w:ascii="Calibri" w:hAnsi="Calibri" w:cs="Times"/>
          <w:sz w:val="16"/>
          <w:szCs w:val="16"/>
        </w:rPr>
        <w:t xml:space="preserve"> protein</w:t>
      </w:r>
      <w:r>
        <w:rPr>
          <w:rFonts w:ascii="Calibri" w:hAnsi="Calibri" w:cs="Times"/>
          <w:sz w:val="16"/>
          <w:szCs w:val="16"/>
        </w:rPr>
        <w:t xml:space="preserve"> </w:t>
      </w:r>
      <w:r w:rsidR="00CC3EA1">
        <w:rPr>
          <w:rFonts w:ascii="Calibri" w:hAnsi="Calibri" w:cs="Times"/>
          <w:sz w:val="16"/>
          <w:szCs w:val="16"/>
        </w:rPr>
        <w:t>sequences (99% identity cutoff) contained in</w:t>
      </w:r>
      <w:r w:rsidRPr="00730EE3">
        <w:rPr>
          <w:rFonts w:ascii="Calibri" w:hAnsi="Calibri" w:cs="Times"/>
          <w:sz w:val="16"/>
          <w:szCs w:val="16"/>
        </w:rPr>
        <w:t xml:space="preserve"> 110,174 unique NCBI nucleotide records/genomes</w:t>
      </w:r>
      <w:r w:rsidR="00CC3EA1">
        <w:rPr>
          <w:rFonts w:ascii="Calibri" w:hAnsi="Calibri" w:cs="Times"/>
          <w:sz w:val="16"/>
          <w:szCs w:val="16"/>
        </w:rPr>
        <w:t>.</w:t>
      </w:r>
    </w:p>
    <w:p w14:paraId="49863196" w14:textId="77777777" w:rsidR="00DE084A" w:rsidRPr="00730EE3" w:rsidRDefault="00DE084A" w:rsidP="00604086">
      <w:pPr>
        <w:widowControl w:val="0"/>
        <w:autoSpaceDE w:val="0"/>
        <w:autoSpaceDN w:val="0"/>
        <w:adjustRightInd w:val="0"/>
        <w:rPr>
          <w:rFonts w:ascii="Calibri" w:hAnsi="Calibri" w:cs="Helvetica"/>
          <w:bCs/>
          <w:sz w:val="16"/>
          <w:szCs w:val="16"/>
        </w:rPr>
      </w:pPr>
    </w:p>
    <w:p w14:paraId="3C291618" w14:textId="77777777" w:rsidR="00DE084A" w:rsidRPr="00730EE3" w:rsidRDefault="00DE084A" w:rsidP="00604086">
      <w:pPr>
        <w:widowControl w:val="0"/>
        <w:autoSpaceDE w:val="0"/>
        <w:autoSpaceDN w:val="0"/>
        <w:adjustRightInd w:val="0"/>
        <w:rPr>
          <w:rFonts w:ascii="Calibri" w:hAnsi="Calibri" w:cs="Times"/>
          <w:i/>
          <w:sz w:val="16"/>
          <w:szCs w:val="16"/>
        </w:rPr>
      </w:pPr>
      <w:r w:rsidRPr="00730EE3">
        <w:rPr>
          <w:rFonts w:ascii="Calibri" w:hAnsi="Calibri" w:cs="Times"/>
          <w:i/>
          <w:sz w:val="16"/>
          <w:szCs w:val="16"/>
        </w:rPr>
        <w:t>Step 2. Run</w:t>
      </w:r>
      <w:r>
        <w:rPr>
          <w:rFonts w:ascii="Calibri" w:hAnsi="Calibri" w:cs="Times"/>
          <w:i/>
          <w:sz w:val="16"/>
          <w:szCs w:val="16"/>
        </w:rPr>
        <w:t>ning</w:t>
      </w:r>
      <w:r w:rsidRPr="00730EE3">
        <w:rPr>
          <w:rFonts w:ascii="Calibri" w:hAnsi="Calibri" w:cs="Times"/>
          <w:i/>
          <w:sz w:val="16"/>
          <w:szCs w:val="16"/>
        </w:rPr>
        <w:t xml:space="preserve"> </w:t>
      </w:r>
      <w:proofErr w:type="spellStart"/>
      <w:r>
        <w:rPr>
          <w:rFonts w:ascii="Calibri" w:hAnsi="Calibri" w:cs="Times"/>
          <w:i/>
          <w:sz w:val="16"/>
          <w:szCs w:val="16"/>
        </w:rPr>
        <w:t>antiSMASH</w:t>
      </w:r>
      <w:proofErr w:type="spellEnd"/>
      <w:r w:rsidRPr="00730EE3">
        <w:rPr>
          <w:rFonts w:ascii="Calibri" w:hAnsi="Calibri" w:cs="Times"/>
          <w:i/>
          <w:sz w:val="16"/>
          <w:szCs w:val="16"/>
        </w:rPr>
        <w:t xml:space="preserve">. </w:t>
      </w:r>
    </w:p>
    <w:p w14:paraId="0F415EF4" w14:textId="77777777" w:rsidR="00DE084A" w:rsidRPr="00730EE3" w:rsidRDefault="00DE084A" w:rsidP="00604086">
      <w:pPr>
        <w:widowControl w:val="0"/>
        <w:autoSpaceDE w:val="0"/>
        <w:autoSpaceDN w:val="0"/>
        <w:adjustRightInd w:val="0"/>
        <w:rPr>
          <w:rFonts w:ascii="Calibri" w:hAnsi="Calibri" w:cs="Times"/>
          <w:sz w:val="16"/>
          <w:szCs w:val="16"/>
        </w:rPr>
      </w:pPr>
      <w:proofErr w:type="spellStart"/>
      <w:r>
        <w:rPr>
          <w:rFonts w:ascii="Calibri" w:hAnsi="Calibri" w:cs="Times"/>
          <w:sz w:val="16"/>
          <w:szCs w:val="16"/>
        </w:rPr>
        <w:t>a</w:t>
      </w:r>
      <w:r w:rsidRPr="00730EE3">
        <w:rPr>
          <w:rFonts w:ascii="Calibri" w:hAnsi="Calibri" w:cs="Times"/>
          <w:sz w:val="16"/>
          <w:szCs w:val="16"/>
        </w:rPr>
        <w:t>nti</w:t>
      </w:r>
      <w:r>
        <w:rPr>
          <w:rFonts w:ascii="Calibri" w:hAnsi="Calibri" w:cs="Times"/>
          <w:sz w:val="16"/>
          <w:szCs w:val="16"/>
        </w:rPr>
        <w:t>SMASH</w:t>
      </w:r>
      <w:proofErr w:type="spellEnd"/>
      <w:r w:rsidRPr="00730EE3">
        <w:rPr>
          <w:rFonts w:ascii="Calibri" w:hAnsi="Calibri" w:cs="Times"/>
          <w:sz w:val="16"/>
          <w:szCs w:val="16"/>
        </w:rPr>
        <w:t xml:space="preserve"> 4</w:t>
      </w:r>
      <w:r>
        <w:rPr>
          <w:rFonts w:ascii="Calibri" w:hAnsi="Calibri" w:cs="Times"/>
          <w:sz w:val="16"/>
          <w:szCs w:val="16"/>
        </w:rPr>
        <w:t xml:space="preserve"> [REF.]</w:t>
      </w:r>
      <w:r w:rsidRPr="00730EE3">
        <w:rPr>
          <w:rFonts w:ascii="Calibri" w:hAnsi="Calibri" w:cs="Times"/>
          <w:sz w:val="16"/>
          <w:szCs w:val="16"/>
        </w:rPr>
        <w:t xml:space="preserve"> with minimal functionalities was run on all </w:t>
      </w:r>
      <w:r w:rsidRPr="00730EE3">
        <w:rPr>
          <w:rFonts w:ascii="Calibri" w:eastAsia="Times New Roman" w:hAnsi="Calibri" w:cs="Times New Roman"/>
          <w:color w:val="222222"/>
          <w:sz w:val="16"/>
          <w:szCs w:val="16"/>
          <w:shd w:val="clear" w:color="auto" w:fill="FFFFFF"/>
        </w:rPr>
        <w:t>79</w:t>
      </w:r>
      <w:r>
        <w:rPr>
          <w:rFonts w:ascii="Calibri" w:eastAsia="Times New Roman" w:hAnsi="Calibri" w:cs="Times New Roman"/>
          <w:color w:val="222222"/>
          <w:sz w:val="16"/>
          <w:szCs w:val="16"/>
          <w:shd w:val="clear" w:color="auto" w:fill="FFFFFF"/>
        </w:rPr>
        <w:t>,</w:t>
      </w:r>
      <w:r w:rsidRPr="00730EE3">
        <w:rPr>
          <w:rFonts w:ascii="Calibri" w:eastAsia="Times New Roman" w:hAnsi="Calibri" w:cs="Times New Roman"/>
          <w:color w:val="222222"/>
          <w:sz w:val="16"/>
          <w:szCs w:val="16"/>
          <w:shd w:val="clear" w:color="auto" w:fill="FFFFFF"/>
        </w:rPr>
        <w:t>053</w:t>
      </w:r>
      <w:r w:rsidRPr="00730EE3">
        <w:rPr>
          <w:rFonts w:ascii="Calibri" w:eastAsia="Times New Roman" w:hAnsi="Calibri" w:cs="Times New Roman"/>
          <w:sz w:val="16"/>
          <w:szCs w:val="16"/>
        </w:rPr>
        <w:t xml:space="preserve"> </w:t>
      </w:r>
      <w:r>
        <w:rPr>
          <w:rFonts w:ascii="Calibri" w:hAnsi="Calibri" w:cs="Times"/>
          <w:sz w:val="16"/>
          <w:szCs w:val="16"/>
        </w:rPr>
        <w:t xml:space="preserve">non-redundant NCBI </w:t>
      </w:r>
      <w:r>
        <w:rPr>
          <w:rFonts w:ascii="Calibri" w:hAnsi="Calibri" w:cs="Times"/>
          <w:sz w:val="16"/>
          <w:szCs w:val="16"/>
          <w:lang w:val="is-IS"/>
        </w:rPr>
        <w:t>records</w:t>
      </w:r>
      <w:r w:rsidRPr="00730EE3">
        <w:rPr>
          <w:rFonts w:ascii="Calibri" w:hAnsi="Calibri" w:cs="Times"/>
          <w:sz w:val="16"/>
          <w:szCs w:val="16"/>
        </w:rPr>
        <w:t xml:space="preserve"> </w:t>
      </w:r>
      <w:r>
        <w:rPr>
          <w:rFonts w:ascii="Calibri" w:hAnsi="Calibri" w:cs="Times"/>
          <w:sz w:val="16"/>
          <w:szCs w:val="16"/>
        </w:rPr>
        <w:t>over 1000bp in length</w:t>
      </w:r>
      <w:r>
        <w:rPr>
          <w:rFonts w:ascii="Calibri" w:hAnsi="Calibri" w:cs="Times"/>
          <w:sz w:val="16"/>
          <w:szCs w:val="16"/>
          <w:lang w:val="is-IS"/>
        </w:rPr>
        <w:t xml:space="preserve">, including </w:t>
      </w:r>
      <w:r w:rsidRPr="00730EE3">
        <w:rPr>
          <w:rFonts w:ascii="Calibri" w:hAnsi="Calibri" w:cs="Times"/>
          <w:sz w:val="16"/>
          <w:szCs w:val="16"/>
          <w:lang w:val="de-DE"/>
        </w:rPr>
        <w:t>26</w:t>
      </w:r>
      <w:r>
        <w:rPr>
          <w:rFonts w:ascii="Calibri" w:hAnsi="Calibri" w:cs="Times"/>
          <w:sz w:val="16"/>
          <w:szCs w:val="16"/>
          <w:lang w:val="de-DE"/>
        </w:rPr>
        <w:t>,</w:t>
      </w:r>
      <w:r w:rsidRPr="00730EE3">
        <w:rPr>
          <w:rFonts w:ascii="Calibri" w:hAnsi="Calibri" w:cs="Times"/>
          <w:sz w:val="16"/>
          <w:szCs w:val="16"/>
          <w:lang w:val="de-DE"/>
        </w:rPr>
        <w:t xml:space="preserve">573 </w:t>
      </w:r>
      <w:proofErr w:type="spellStart"/>
      <w:r w:rsidRPr="00730EE3">
        <w:rPr>
          <w:rFonts w:ascii="Calibri" w:hAnsi="Calibri" w:cs="Times"/>
          <w:sz w:val="16"/>
          <w:szCs w:val="16"/>
          <w:lang w:val="de-DE"/>
        </w:rPr>
        <w:t>assembly</w:t>
      </w:r>
      <w:proofErr w:type="spellEnd"/>
      <w:r w:rsidRPr="00730EE3">
        <w:rPr>
          <w:rFonts w:ascii="Calibri" w:hAnsi="Calibri" w:cs="Times"/>
          <w:sz w:val="16"/>
          <w:szCs w:val="16"/>
          <w:lang w:val="de-DE"/>
        </w:rPr>
        <w:t xml:space="preserve"> </w:t>
      </w:r>
      <w:proofErr w:type="spellStart"/>
      <w:r>
        <w:rPr>
          <w:rFonts w:ascii="Calibri" w:hAnsi="Calibri" w:cs="Times"/>
          <w:sz w:val="16"/>
          <w:szCs w:val="16"/>
          <w:lang w:val="de-DE"/>
        </w:rPr>
        <w:t>records</w:t>
      </w:r>
      <w:proofErr w:type="spellEnd"/>
      <w:r>
        <w:rPr>
          <w:rFonts w:ascii="Calibri" w:hAnsi="Calibri" w:cs="Times"/>
          <w:sz w:val="16"/>
          <w:szCs w:val="16"/>
          <w:lang w:val="de-DE"/>
        </w:rPr>
        <w:t xml:space="preserve">. </w:t>
      </w:r>
      <w:proofErr w:type="spellStart"/>
      <w:r>
        <w:rPr>
          <w:rFonts w:ascii="Calibri" w:hAnsi="Calibri" w:cs="Times"/>
          <w:sz w:val="16"/>
          <w:szCs w:val="16"/>
          <w:lang w:val="de-DE"/>
        </w:rPr>
        <w:t>To</w:t>
      </w:r>
      <w:proofErr w:type="spellEnd"/>
      <w:r>
        <w:rPr>
          <w:rFonts w:ascii="Calibri" w:hAnsi="Calibri" w:cs="Times"/>
          <w:sz w:val="16"/>
          <w:szCs w:val="16"/>
          <w:lang w:val="de-DE"/>
        </w:rPr>
        <w:t xml:space="preserve"> </w:t>
      </w:r>
      <w:proofErr w:type="spellStart"/>
      <w:r>
        <w:rPr>
          <w:rFonts w:ascii="Calibri" w:hAnsi="Calibri" w:cs="Times"/>
          <w:sz w:val="16"/>
          <w:szCs w:val="16"/>
          <w:lang w:val="de-DE"/>
        </w:rPr>
        <w:t>speed</w:t>
      </w:r>
      <w:proofErr w:type="spellEnd"/>
      <w:r>
        <w:rPr>
          <w:rFonts w:ascii="Calibri" w:hAnsi="Calibri" w:cs="Times"/>
          <w:sz w:val="16"/>
          <w:szCs w:val="16"/>
          <w:lang w:val="de-DE"/>
        </w:rPr>
        <w:t xml:space="preserve"> </w:t>
      </w:r>
      <w:proofErr w:type="spellStart"/>
      <w:r>
        <w:rPr>
          <w:rFonts w:ascii="Calibri" w:hAnsi="Calibri" w:cs="Times"/>
          <w:sz w:val="16"/>
          <w:szCs w:val="16"/>
          <w:lang w:val="de-DE"/>
        </w:rPr>
        <w:t>up</w:t>
      </w:r>
      <w:proofErr w:type="spellEnd"/>
      <w:r>
        <w:rPr>
          <w:rFonts w:ascii="Calibri" w:hAnsi="Calibri" w:cs="Times"/>
          <w:sz w:val="16"/>
          <w:szCs w:val="16"/>
          <w:lang w:val="de-DE"/>
        </w:rPr>
        <w:t xml:space="preserve"> </w:t>
      </w:r>
      <w:proofErr w:type="spellStart"/>
      <w:r>
        <w:rPr>
          <w:rFonts w:ascii="Calibri" w:hAnsi="Calibri" w:cs="Times"/>
          <w:sz w:val="16"/>
          <w:szCs w:val="16"/>
          <w:lang w:val="de-DE"/>
        </w:rPr>
        <w:t>computation</w:t>
      </w:r>
      <w:proofErr w:type="spellEnd"/>
      <w:r>
        <w:rPr>
          <w:rFonts w:ascii="Calibri" w:hAnsi="Calibri" w:cs="Times"/>
          <w:sz w:val="16"/>
          <w:szCs w:val="16"/>
          <w:lang w:val="de-DE"/>
        </w:rPr>
        <w:t xml:space="preserve"> time, </w:t>
      </w:r>
      <w:proofErr w:type="spellStart"/>
      <w:r>
        <w:rPr>
          <w:rFonts w:ascii="Calibri" w:hAnsi="Calibri" w:cs="Times"/>
          <w:sz w:val="16"/>
          <w:szCs w:val="16"/>
          <w:lang w:val="de-DE"/>
        </w:rPr>
        <w:t>assembly</w:t>
      </w:r>
      <w:proofErr w:type="spellEnd"/>
      <w:r>
        <w:rPr>
          <w:rFonts w:ascii="Calibri" w:hAnsi="Calibri" w:cs="Times"/>
          <w:sz w:val="16"/>
          <w:szCs w:val="16"/>
          <w:lang w:val="de-DE"/>
        </w:rPr>
        <w:t xml:space="preserve"> </w:t>
      </w:r>
      <w:proofErr w:type="spellStart"/>
      <w:r>
        <w:rPr>
          <w:rFonts w:ascii="Calibri" w:hAnsi="Calibri" w:cs="Times"/>
          <w:sz w:val="16"/>
          <w:szCs w:val="16"/>
          <w:lang w:val="de-DE"/>
        </w:rPr>
        <w:t>records</w:t>
      </w:r>
      <w:proofErr w:type="spellEnd"/>
      <w:r>
        <w:rPr>
          <w:rFonts w:ascii="Calibri" w:hAnsi="Calibri" w:cs="Times"/>
          <w:sz w:val="16"/>
          <w:szCs w:val="16"/>
          <w:lang w:val="de-DE"/>
        </w:rPr>
        <w:t xml:space="preserve"> </w:t>
      </w:r>
      <w:proofErr w:type="spellStart"/>
      <w:r>
        <w:rPr>
          <w:rFonts w:ascii="Calibri" w:hAnsi="Calibri" w:cs="Times"/>
          <w:sz w:val="16"/>
          <w:szCs w:val="16"/>
          <w:lang w:val="de-DE"/>
        </w:rPr>
        <w:t>were</w:t>
      </w:r>
      <w:proofErr w:type="spellEnd"/>
      <w:r>
        <w:rPr>
          <w:rFonts w:ascii="Calibri" w:hAnsi="Calibri" w:cs="Times"/>
          <w:sz w:val="16"/>
          <w:szCs w:val="16"/>
          <w:lang w:val="de-DE"/>
        </w:rPr>
        <w:t xml:space="preserve"> </w:t>
      </w:r>
      <w:r w:rsidRPr="00730EE3">
        <w:rPr>
          <w:rFonts w:ascii="Calibri" w:hAnsi="Calibri" w:cs="Times"/>
          <w:sz w:val="16"/>
          <w:szCs w:val="16"/>
        </w:rPr>
        <w:t>split into smaller ones by extracting sequence 150kb upstream and downstream of a KS</w:t>
      </w:r>
      <w:r>
        <w:rPr>
          <w:rFonts w:ascii="Calibri" w:hAnsi="Calibri" w:cs="Times"/>
          <w:sz w:val="16"/>
          <w:szCs w:val="16"/>
        </w:rPr>
        <w:t xml:space="preserve"> domain  and running </w:t>
      </w:r>
      <w:proofErr w:type="spellStart"/>
      <w:r>
        <w:rPr>
          <w:rFonts w:ascii="Calibri" w:hAnsi="Calibri" w:cs="Times"/>
          <w:sz w:val="16"/>
          <w:szCs w:val="16"/>
        </w:rPr>
        <w:t>antiSMASH</w:t>
      </w:r>
      <w:proofErr w:type="spellEnd"/>
      <w:r>
        <w:rPr>
          <w:rFonts w:ascii="Calibri" w:hAnsi="Calibri" w:cs="Times"/>
          <w:sz w:val="16"/>
          <w:szCs w:val="16"/>
        </w:rPr>
        <w:t xml:space="preserve"> in parallel.</w:t>
      </w:r>
    </w:p>
    <w:p w14:paraId="59E46E03" w14:textId="77777777" w:rsidR="00DE084A" w:rsidRPr="00730EE3" w:rsidRDefault="00DE084A" w:rsidP="00604086">
      <w:pPr>
        <w:widowControl w:val="0"/>
        <w:autoSpaceDE w:val="0"/>
        <w:autoSpaceDN w:val="0"/>
        <w:adjustRightInd w:val="0"/>
        <w:rPr>
          <w:rFonts w:ascii="Calibri" w:hAnsi="Calibri" w:cs="Times"/>
          <w:sz w:val="16"/>
          <w:szCs w:val="16"/>
        </w:rPr>
      </w:pPr>
    </w:p>
    <w:p w14:paraId="2B5D4BD9" w14:textId="337DF258" w:rsidR="00DE084A" w:rsidRPr="00730EE3" w:rsidRDefault="00DE084A" w:rsidP="00604086">
      <w:pPr>
        <w:widowControl w:val="0"/>
        <w:autoSpaceDE w:val="0"/>
        <w:autoSpaceDN w:val="0"/>
        <w:adjustRightInd w:val="0"/>
        <w:rPr>
          <w:rFonts w:ascii="Calibri" w:hAnsi="Calibri" w:cs="Times"/>
          <w:bCs/>
          <w:i/>
          <w:sz w:val="16"/>
          <w:szCs w:val="16"/>
        </w:rPr>
      </w:pPr>
      <w:r w:rsidRPr="00730EE3">
        <w:rPr>
          <w:rFonts w:ascii="Calibri" w:hAnsi="Calibri" w:cs="Times"/>
          <w:bCs/>
          <w:i/>
          <w:sz w:val="16"/>
          <w:szCs w:val="16"/>
        </w:rPr>
        <w:t>Step 3</w:t>
      </w:r>
      <w:r>
        <w:rPr>
          <w:rFonts w:ascii="Calibri" w:hAnsi="Calibri" w:cs="Times"/>
          <w:bCs/>
          <w:i/>
          <w:sz w:val="16"/>
          <w:szCs w:val="16"/>
        </w:rPr>
        <w:t>: Generating a database of proteins found in Type I PKS clusters.</w:t>
      </w:r>
    </w:p>
    <w:p w14:paraId="353386BE" w14:textId="77777777" w:rsidR="00DE084A" w:rsidRPr="00730EE3" w:rsidRDefault="00DE084A" w:rsidP="00604086">
      <w:pPr>
        <w:rPr>
          <w:rFonts w:ascii="Calibri" w:hAnsi="Calibri" w:cs="Times"/>
          <w:sz w:val="16"/>
          <w:szCs w:val="16"/>
        </w:rPr>
      </w:pPr>
      <w:proofErr w:type="spellStart"/>
      <w:r>
        <w:rPr>
          <w:rFonts w:ascii="Calibri" w:hAnsi="Calibri" w:cs="Times"/>
          <w:sz w:val="16"/>
          <w:szCs w:val="16"/>
        </w:rPr>
        <w:t>antiSMASH</w:t>
      </w:r>
      <w:proofErr w:type="spellEnd"/>
      <w:r>
        <w:rPr>
          <w:rFonts w:ascii="Calibri" w:hAnsi="Calibri" w:cs="Times"/>
          <w:sz w:val="16"/>
          <w:szCs w:val="16"/>
        </w:rPr>
        <w:t xml:space="preserve"> identified 29,987 clusters as Type I PKS, which constituted our cluster database. We extracted all proteins from these clusters, resulting in a database of 908,532 protein sequences. We also extracted all KS domains from these clusters and constructed a KS database.</w:t>
      </w:r>
    </w:p>
    <w:p w14:paraId="14C508BC" w14:textId="77777777" w:rsidR="00DE084A" w:rsidRPr="00730EE3" w:rsidRDefault="00DE084A" w:rsidP="00604086">
      <w:pPr>
        <w:widowControl w:val="0"/>
        <w:autoSpaceDE w:val="0"/>
        <w:autoSpaceDN w:val="0"/>
        <w:adjustRightInd w:val="0"/>
        <w:rPr>
          <w:rFonts w:ascii="Calibri" w:hAnsi="Calibri" w:cs="Times"/>
          <w:sz w:val="16"/>
          <w:szCs w:val="16"/>
        </w:rPr>
      </w:pPr>
    </w:p>
    <w:p w14:paraId="65ECC260" w14:textId="77777777" w:rsidR="00DE084A" w:rsidRPr="00730EE3" w:rsidRDefault="00DE084A" w:rsidP="00604086">
      <w:pPr>
        <w:widowControl w:val="0"/>
        <w:autoSpaceDE w:val="0"/>
        <w:autoSpaceDN w:val="0"/>
        <w:adjustRightInd w:val="0"/>
        <w:rPr>
          <w:rFonts w:ascii="Calibri" w:hAnsi="Calibri" w:cs="Times"/>
          <w:i/>
          <w:sz w:val="16"/>
          <w:szCs w:val="16"/>
        </w:rPr>
      </w:pPr>
      <w:r w:rsidRPr="00730EE3">
        <w:rPr>
          <w:rFonts w:ascii="Calibri" w:hAnsi="Calibri" w:cs="Times"/>
          <w:bCs/>
          <w:i/>
          <w:sz w:val="16"/>
          <w:szCs w:val="16"/>
        </w:rPr>
        <w:t>Step 4.</w:t>
      </w:r>
      <w:r>
        <w:rPr>
          <w:rFonts w:ascii="Calibri" w:hAnsi="Calibri" w:cs="Times"/>
          <w:bCs/>
          <w:i/>
          <w:sz w:val="16"/>
          <w:szCs w:val="16"/>
        </w:rPr>
        <w:t xml:space="preserve"> Performing</w:t>
      </w:r>
      <w:r w:rsidRPr="00730EE3">
        <w:rPr>
          <w:rFonts w:ascii="Calibri" w:hAnsi="Calibri" w:cs="Times"/>
          <w:bCs/>
          <w:i/>
          <w:sz w:val="16"/>
          <w:szCs w:val="16"/>
        </w:rPr>
        <w:t xml:space="preserve"> </w:t>
      </w:r>
      <w:r>
        <w:rPr>
          <w:rFonts w:ascii="Calibri" w:hAnsi="Calibri" w:cs="Times"/>
          <w:bCs/>
          <w:i/>
          <w:sz w:val="16"/>
          <w:szCs w:val="16"/>
        </w:rPr>
        <w:t>BLAST</w:t>
      </w:r>
      <w:r w:rsidRPr="00730EE3">
        <w:rPr>
          <w:rFonts w:ascii="Calibri" w:hAnsi="Calibri" w:cs="Times"/>
          <w:bCs/>
          <w:i/>
          <w:sz w:val="16"/>
          <w:szCs w:val="16"/>
        </w:rPr>
        <w:t xml:space="preserve"> search for </w:t>
      </w:r>
      <w:r>
        <w:rPr>
          <w:rFonts w:ascii="Calibri" w:hAnsi="Calibri" w:cs="Times"/>
          <w:bCs/>
          <w:i/>
          <w:sz w:val="16"/>
          <w:szCs w:val="16"/>
        </w:rPr>
        <w:t xml:space="preserve">putative </w:t>
      </w:r>
      <w:r w:rsidRPr="00730EE3">
        <w:rPr>
          <w:rFonts w:ascii="Calibri" w:hAnsi="Calibri" w:cs="Times"/>
          <w:bCs/>
          <w:i/>
          <w:sz w:val="16"/>
          <w:szCs w:val="16"/>
        </w:rPr>
        <w:t>self-resistan</w:t>
      </w:r>
      <w:r>
        <w:rPr>
          <w:rFonts w:ascii="Calibri" w:hAnsi="Calibri" w:cs="Times"/>
          <w:bCs/>
          <w:i/>
          <w:sz w:val="16"/>
          <w:szCs w:val="16"/>
        </w:rPr>
        <w:t xml:space="preserve">ce </w:t>
      </w:r>
      <w:r w:rsidRPr="00730EE3">
        <w:rPr>
          <w:rFonts w:ascii="Calibri" w:hAnsi="Calibri" w:cs="Times"/>
          <w:bCs/>
          <w:i/>
          <w:sz w:val="16"/>
          <w:szCs w:val="16"/>
        </w:rPr>
        <w:t>gene</w:t>
      </w:r>
      <w:r>
        <w:rPr>
          <w:rFonts w:ascii="Calibri" w:hAnsi="Calibri" w:cs="Times"/>
          <w:bCs/>
          <w:i/>
          <w:sz w:val="16"/>
          <w:szCs w:val="16"/>
        </w:rPr>
        <w:t>s</w:t>
      </w:r>
      <w:r w:rsidRPr="00730EE3">
        <w:rPr>
          <w:rFonts w:ascii="Calibri" w:hAnsi="Calibri" w:cs="Times"/>
          <w:bCs/>
          <w:i/>
          <w:sz w:val="16"/>
          <w:szCs w:val="16"/>
        </w:rPr>
        <w:t xml:space="preserve"> in</w:t>
      </w:r>
      <w:r>
        <w:rPr>
          <w:rFonts w:ascii="Calibri" w:hAnsi="Calibri" w:cs="Times"/>
          <w:bCs/>
          <w:i/>
          <w:sz w:val="16"/>
          <w:szCs w:val="16"/>
        </w:rPr>
        <w:t xml:space="preserve"> </w:t>
      </w:r>
      <w:r w:rsidRPr="00730EE3">
        <w:rPr>
          <w:rFonts w:ascii="Calibri" w:hAnsi="Calibri" w:cs="Times"/>
          <w:bCs/>
          <w:i/>
          <w:sz w:val="16"/>
          <w:szCs w:val="16"/>
        </w:rPr>
        <w:t>PKS cluster</w:t>
      </w:r>
      <w:r>
        <w:rPr>
          <w:rFonts w:ascii="Calibri" w:hAnsi="Calibri" w:cs="Times"/>
          <w:bCs/>
          <w:i/>
          <w:sz w:val="16"/>
          <w:szCs w:val="16"/>
        </w:rPr>
        <w:t>s</w:t>
      </w:r>
    </w:p>
    <w:p w14:paraId="46E9D1EA" w14:textId="2CCC4F67" w:rsidR="00DE084A" w:rsidRPr="00730EE3" w:rsidRDefault="00DE084A" w:rsidP="00604086">
      <w:pPr>
        <w:widowControl w:val="0"/>
        <w:autoSpaceDE w:val="0"/>
        <w:autoSpaceDN w:val="0"/>
        <w:adjustRightInd w:val="0"/>
        <w:rPr>
          <w:rFonts w:ascii="Calibri" w:hAnsi="Calibri" w:cs="Times"/>
          <w:sz w:val="16"/>
          <w:szCs w:val="16"/>
        </w:rPr>
      </w:pPr>
      <w:r w:rsidRPr="00730EE3">
        <w:rPr>
          <w:rFonts w:ascii="Calibri" w:hAnsi="Calibri" w:cs="Times"/>
          <w:sz w:val="16"/>
          <w:szCs w:val="16"/>
        </w:rPr>
        <w:t>We searched the</w:t>
      </w:r>
      <w:r>
        <w:rPr>
          <w:rFonts w:ascii="Calibri" w:hAnsi="Calibri" w:cs="Times"/>
          <w:sz w:val="16"/>
          <w:szCs w:val="16"/>
        </w:rPr>
        <w:t xml:space="preserve"> protein database</w:t>
      </w:r>
      <w:r w:rsidRPr="00730EE3">
        <w:rPr>
          <w:rFonts w:ascii="Calibri" w:hAnsi="Calibri" w:cs="Times"/>
          <w:sz w:val="16"/>
          <w:szCs w:val="16"/>
        </w:rPr>
        <w:t xml:space="preserve"> for 12 experimentally verified </w:t>
      </w:r>
      <w:r>
        <w:rPr>
          <w:rFonts w:ascii="Calibri" w:hAnsi="Calibri" w:cs="Times"/>
          <w:sz w:val="16"/>
          <w:szCs w:val="16"/>
        </w:rPr>
        <w:t>self-resistance proteins (Table 1)</w:t>
      </w:r>
      <w:r w:rsidRPr="00730EE3">
        <w:rPr>
          <w:rFonts w:ascii="Calibri" w:hAnsi="Calibri" w:cs="Times"/>
          <w:sz w:val="16"/>
          <w:szCs w:val="16"/>
        </w:rPr>
        <w:t xml:space="preserve"> using </w:t>
      </w:r>
      <w:proofErr w:type="spellStart"/>
      <w:r>
        <w:rPr>
          <w:rFonts w:ascii="Calibri" w:hAnsi="Calibri" w:cs="Times"/>
          <w:sz w:val="16"/>
          <w:szCs w:val="16"/>
        </w:rPr>
        <w:t>blastp</w:t>
      </w:r>
      <w:proofErr w:type="spellEnd"/>
      <w:r>
        <w:rPr>
          <w:rFonts w:ascii="Calibri" w:hAnsi="Calibri" w:cs="Times"/>
          <w:sz w:val="16"/>
          <w:szCs w:val="16"/>
        </w:rPr>
        <w:t xml:space="preserve"> with </w:t>
      </w:r>
      <w:r w:rsidRPr="00730EE3">
        <w:rPr>
          <w:rFonts w:ascii="Calibri" w:hAnsi="Calibri" w:cs="Times"/>
          <w:sz w:val="16"/>
          <w:szCs w:val="16"/>
        </w:rPr>
        <w:t xml:space="preserve">a relaxed e-value &lt;1, which resulted in </w:t>
      </w:r>
      <w:r w:rsidRPr="00730EE3">
        <w:rPr>
          <w:rFonts w:ascii="Calibri" w:hAnsi="Calibri" w:cs="Times"/>
          <w:iCs/>
          <w:sz w:val="16"/>
          <w:szCs w:val="16"/>
        </w:rPr>
        <w:t>4,404 hits.</w:t>
      </w:r>
      <w:r w:rsidRPr="00730EE3">
        <w:rPr>
          <w:rFonts w:ascii="Calibri" w:hAnsi="Calibri" w:cs="Times"/>
          <w:sz w:val="16"/>
          <w:szCs w:val="16"/>
        </w:rPr>
        <w:t xml:space="preserve"> </w:t>
      </w:r>
      <w:r w:rsidRPr="00730EE3">
        <w:rPr>
          <w:rFonts w:ascii="Calibri" w:hAnsi="Calibri" w:cs="Menlo Regular"/>
          <w:color w:val="000000"/>
          <w:sz w:val="16"/>
          <w:szCs w:val="16"/>
        </w:rPr>
        <w:t xml:space="preserve">Filtering blast hits by e-value &lt;1e-8 and identity &gt; </w:t>
      </w:r>
      <w:proofErr w:type="gramStart"/>
      <w:r w:rsidRPr="00730EE3">
        <w:rPr>
          <w:rFonts w:ascii="Calibri" w:hAnsi="Calibri" w:cs="Menlo Regular"/>
          <w:color w:val="000000"/>
          <w:sz w:val="16"/>
          <w:szCs w:val="16"/>
        </w:rPr>
        <w:t xml:space="preserve">0.3 </w:t>
      </w:r>
      <w:r w:rsidR="0088009E" w:rsidRPr="00730EE3">
        <w:rPr>
          <w:rFonts w:ascii="Calibri" w:hAnsi="Calibri" w:cs="Menlo Regular"/>
          <w:color w:val="000000"/>
          <w:sz w:val="16"/>
          <w:szCs w:val="16"/>
        </w:rPr>
        <w:t xml:space="preserve"> </w:t>
      </w:r>
      <w:r w:rsidR="00604086">
        <w:rPr>
          <w:rFonts w:ascii="Calibri" w:hAnsi="Calibri" w:cs="Menlo Regular"/>
          <w:color w:val="000000"/>
          <w:sz w:val="16"/>
          <w:szCs w:val="16"/>
        </w:rPr>
        <w:t>(</w:t>
      </w:r>
      <w:proofErr w:type="gramEnd"/>
      <w:r w:rsidR="00604086">
        <w:rPr>
          <w:rFonts w:ascii="Calibri" w:hAnsi="Calibri" w:cs="Menlo Regular"/>
          <w:color w:val="000000"/>
          <w:sz w:val="16"/>
          <w:szCs w:val="16"/>
        </w:rPr>
        <w:t>except for</w:t>
      </w:r>
      <w:r w:rsidR="0088009E">
        <w:rPr>
          <w:rFonts w:ascii="Calibri" w:hAnsi="Calibri" w:cs="Menlo Regular"/>
          <w:color w:val="000000"/>
          <w:sz w:val="16"/>
          <w:szCs w:val="16"/>
        </w:rPr>
        <w:t xml:space="preserve"> </w:t>
      </w:r>
      <w:proofErr w:type="spellStart"/>
      <w:r w:rsidR="0088009E">
        <w:rPr>
          <w:rFonts w:ascii="Calibri" w:hAnsi="Calibri" w:cs="Menlo Regular"/>
          <w:color w:val="000000"/>
          <w:sz w:val="16"/>
          <w:szCs w:val="16"/>
        </w:rPr>
        <w:t>FabB</w:t>
      </w:r>
      <w:proofErr w:type="spellEnd"/>
      <w:r w:rsidR="0088009E">
        <w:rPr>
          <w:rFonts w:ascii="Calibri" w:hAnsi="Calibri" w:cs="Menlo Regular"/>
          <w:color w:val="000000"/>
          <w:sz w:val="16"/>
          <w:szCs w:val="16"/>
        </w:rPr>
        <w:t xml:space="preserve">/F </w:t>
      </w:r>
      <w:r w:rsidR="00604086">
        <w:rPr>
          <w:rFonts w:ascii="Calibri" w:hAnsi="Calibri" w:cs="Menlo Regular"/>
          <w:color w:val="000000"/>
          <w:sz w:val="16"/>
          <w:szCs w:val="16"/>
        </w:rPr>
        <w:t xml:space="preserve">self-resistance proteins, for which we used </w:t>
      </w:r>
      <w:r w:rsidR="0088009E">
        <w:rPr>
          <w:rFonts w:ascii="Calibri" w:hAnsi="Calibri" w:cs="Menlo Regular"/>
          <w:color w:val="000000"/>
          <w:sz w:val="16"/>
          <w:szCs w:val="16"/>
        </w:rPr>
        <w:t xml:space="preserve">identity </w:t>
      </w:r>
      <w:r w:rsidR="00604086">
        <w:rPr>
          <w:rFonts w:ascii="Calibri" w:hAnsi="Calibri" w:cs="Menlo Regular"/>
          <w:color w:val="000000"/>
          <w:sz w:val="16"/>
          <w:szCs w:val="16"/>
        </w:rPr>
        <w:t xml:space="preserve">cutoff </w:t>
      </w:r>
      <w:r w:rsidR="0088009E">
        <w:rPr>
          <w:rFonts w:ascii="Calibri" w:hAnsi="Calibri" w:cs="Menlo Regular"/>
          <w:color w:val="000000"/>
          <w:sz w:val="16"/>
          <w:szCs w:val="16"/>
        </w:rPr>
        <w:t>of 0.6)</w:t>
      </w:r>
      <w:r w:rsidR="0088009E" w:rsidRPr="00730EE3">
        <w:rPr>
          <w:rFonts w:ascii="Calibri" w:hAnsi="Calibri" w:cs="Menlo Regular"/>
          <w:color w:val="000000"/>
          <w:sz w:val="16"/>
          <w:szCs w:val="16"/>
        </w:rPr>
        <w:t xml:space="preserve"> </w:t>
      </w:r>
      <w:r w:rsidRPr="00730EE3">
        <w:rPr>
          <w:rFonts w:ascii="Calibri" w:hAnsi="Calibri" w:cs="Menlo Regular"/>
          <w:color w:val="000000"/>
          <w:sz w:val="16"/>
          <w:szCs w:val="16"/>
        </w:rPr>
        <w:t xml:space="preserve"> reduced the set to 806 </w:t>
      </w:r>
      <w:r>
        <w:rPr>
          <w:rFonts w:ascii="Calibri" w:hAnsi="Calibri" w:cs="Menlo Regular"/>
          <w:color w:val="000000"/>
          <w:sz w:val="16"/>
          <w:szCs w:val="16"/>
        </w:rPr>
        <w:t>hits</w:t>
      </w:r>
      <w:r w:rsidRPr="00730EE3">
        <w:rPr>
          <w:rFonts w:ascii="Calibri" w:hAnsi="Calibri" w:cs="Menlo Regular"/>
          <w:color w:val="000000"/>
          <w:sz w:val="16"/>
          <w:szCs w:val="16"/>
        </w:rPr>
        <w:t>.</w:t>
      </w:r>
      <w:r w:rsidR="0088009E" w:rsidRPr="0088009E">
        <w:rPr>
          <w:rFonts w:ascii="Calibri" w:hAnsi="Calibri" w:cs="Menlo Regular"/>
          <w:color w:val="000000"/>
          <w:sz w:val="16"/>
          <w:szCs w:val="16"/>
        </w:rPr>
        <w:t xml:space="preserve"> </w:t>
      </w:r>
      <w:r w:rsidR="0088009E" w:rsidRPr="00730EE3">
        <w:rPr>
          <w:rFonts w:ascii="Calibri" w:hAnsi="Calibri" w:cs="Menlo Regular"/>
          <w:color w:val="000000"/>
          <w:sz w:val="16"/>
          <w:szCs w:val="16"/>
        </w:rPr>
        <w:t xml:space="preserve">The number of copies per </w:t>
      </w:r>
      <w:r w:rsidR="0088009E">
        <w:rPr>
          <w:rFonts w:ascii="Calibri" w:hAnsi="Calibri" w:cs="Menlo Regular"/>
          <w:color w:val="000000"/>
          <w:sz w:val="16"/>
          <w:szCs w:val="16"/>
        </w:rPr>
        <w:t>NCBI</w:t>
      </w:r>
      <w:r w:rsidR="0088009E" w:rsidRPr="00730EE3">
        <w:rPr>
          <w:rFonts w:ascii="Calibri" w:hAnsi="Calibri" w:cs="Menlo Regular"/>
          <w:color w:val="000000"/>
          <w:sz w:val="16"/>
          <w:szCs w:val="16"/>
        </w:rPr>
        <w:t xml:space="preserve"> record was counted and the status of the record – complete genome vs</w:t>
      </w:r>
      <w:r w:rsidR="0088009E">
        <w:rPr>
          <w:rFonts w:ascii="Calibri" w:hAnsi="Calibri" w:cs="Menlo Regular"/>
          <w:color w:val="000000"/>
          <w:sz w:val="16"/>
          <w:szCs w:val="16"/>
        </w:rPr>
        <w:t>.</w:t>
      </w:r>
      <w:r w:rsidR="0088009E" w:rsidRPr="00730EE3">
        <w:rPr>
          <w:rFonts w:ascii="Calibri" w:hAnsi="Calibri" w:cs="Menlo Regular"/>
          <w:color w:val="000000"/>
          <w:sz w:val="16"/>
          <w:szCs w:val="16"/>
        </w:rPr>
        <w:t xml:space="preserve"> incomplete was noted. </w:t>
      </w:r>
    </w:p>
    <w:p w14:paraId="1326CD36" w14:textId="77777777" w:rsidR="00DE084A" w:rsidRPr="00730EE3" w:rsidRDefault="00DE084A" w:rsidP="00604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529B43DE" w14:textId="77777777" w:rsidR="00DE084A" w:rsidRPr="00730EE3" w:rsidRDefault="00DE084A" w:rsidP="00604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i/>
          <w:sz w:val="16"/>
          <w:szCs w:val="16"/>
        </w:rPr>
      </w:pPr>
      <w:r w:rsidRPr="00730EE3">
        <w:rPr>
          <w:rFonts w:ascii="Calibri" w:hAnsi="Calibri" w:cs="Menlo Regular"/>
          <w:i/>
          <w:color w:val="000000"/>
          <w:sz w:val="16"/>
          <w:szCs w:val="16"/>
        </w:rPr>
        <w:t>Step 5.</w:t>
      </w:r>
      <w:r>
        <w:rPr>
          <w:rFonts w:ascii="Calibri" w:hAnsi="Calibri" w:cs="Menlo Regular"/>
          <w:i/>
          <w:color w:val="000000"/>
          <w:sz w:val="16"/>
          <w:szCs w:val="16"/>
        </w:rPr>
        <w:t xml:space="preserve"> Identifying putative self-resistance genes in proximity to KS domains.</w:t>
      </w:r>
      <w:r w:rsidRPr="00730EE3">
        <w:rPr>
          <w:rFonts w:ascii="Calibri" w:hAnsi="Calibri" w:cs="Menlo Regular"/>
          <w:i/>
          <w:color w:val="000000"/>
          <w:sz w:val="16"/>
          <w:szCs w:val="16"/>
        </w:rPr>
        <w:t xml:space="preserve"> </w:t>
      </w:r>
    </w:p>
    <w:p w14:paraId="29877EC8" w14:textId="01C6D611" w:rsidR="00DE084A" w:rsidRPr="00730EE3" w:rsidRDefault="00DE084A" w:rsidP="00604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sz w:val="16"/>
          <w:szCs w:val="16"/>
        </w:rPr>
      </w:pPr>
      <w:r w:rsidRPr="00730EE3">
        <w:rPr>
          <w:rFonts w:ascii="Calibri" w:hAnsi="Calibri" w:cs="Helvetica"/>
          <w:bCs/>
          <w:sz w:val="16"/>
          <w:szCs w:val="16"/>
        </w:rPr>
        <w:t>In most experimentally characterized clusters harboring a self-resistan</w:t>
      </w:r>
      <w:r>
        <w:rPr>
          <w:rFonts w:ascii="Calibri" w:hAnsi="Calibri" w:cs="Helvetica"/>
          <w:bCs/>
          <w:sz w:val="16"/>
          <w:szCs w:val="16"/>
        </w:rPr>
        <w:t xml:space="preserve">ce </w:t>
      </w:r>
      <w:r w:rsidRPr="00730EE3">
        <w:rPr>
          <w:rFonts w:ascii="Calibri" w:hAnsi="Calibri" w:cs="Helvetica"/>
          <w:bCs/>
          <w:sz w:val="16"/>
          <w:szCs w:val="16"/>
        </w:rPr>
        <w:t xml:space="preserve">gene (Table 1), </w:t>
      </w:r>
      <w:r>
        <w:rPr>
          <w:rFonts w:ascii="Calibri" w:hAnsi="Calibri" w:cs="Helvetica"/>
          <w:bCs/>
          <w:sz w:val="16"/>
          <w:szCs w:val="16"/>
        </w:rPr>
        <w:t>it</w:t>
      </w:r>
      <w:r w:rsidRPr="00730EE3">
        <w:rPr>
          <w:rFonts w:ascii="Calibri" w:hAnsi="Calibri" w:cs="Helvetica"/>
          <w:bCs/>
          <w:sz w:val="16"/>
          <w:szCs w:val="16"/>
        </w:rPr>
        <w:t xml:space="preserve"> was within a 10kb-distance of a core KS </w:t>
      </w:r>
      <w:r>
        <w:rPr>
          <w:rFonts w:ascii="Calibri" w:hAnsi="Calibri" w:cs="Helvetica"/>
          <w:bCs/>
          <w:sz w:val="16"/>
          <w:szCs w:val="16"/>
        </w:rPr>
        <w:t>domain</w:t>
      </w:r>
      <w:r w:rsidRPr="00730EE3">
        <w:rPr>
          <w:rFonts w:ascii="Calibri" w:hAnsi="Calibri" w:cs="Helvetica"/>
          <w:bCs/>
          <w:sz w:val="16"/>
          <w:szCs w:val="16"/>
        </w:rPr>
        <w:t xml:space="preserve">, with the exception of </w:t>
      </w:r>
      <w:proofErr w:type="spellStart"/>
      <w:r w:rsidRPr="00730EE3">
        <w:rPr>
          <w:rFonts w:ascii="Calibri" w:hAnsi="Calibri" w:cs="Helvetica"/>
          <w:bCs/>
          <w:sz w:val="16"/>
          <w:szCs w:val="16"/>
        </w:rPr>
        <w:t>FabB</w:t>
      </w:r>
      <w:proofErr w:type="spellEnd"/>
      <w:r w:rsidRPr="00730EE3">
        <w:rPr>
          <w:rFonts w:ascii="Calibri" w:hAnsi="Calibri" w:cs="Helvetica"/>
          <w:bCs/>
          <w:sz w:val="16"/>
          <w:szCs w:val="16"/>
        </w:rPr>
        <w:t xml:space="preserve">/F in </w:t>
      </w:r>
      <w:proofErr w:type="spellStart"/>
      <w:r w:rsidRPr="00730EE3">
        <w:rPr>
          <w:rFonts w:ascii="Calibri" w:hAnsi="Calibri" w:cs="Helvetica"/>
          <w:bCs/>
          <w:sz w:val="16"/>
          <w:szCs w:val="16"/>
        </w:rPr>
        <w:t>platencimycin</w:t>
      </w:r>
      <w:proofErr w:type="spellEnd"/>
      <w:r>
        <w:rPr>
          <w:rFonts w:ascii="Calibri" w:hAnsi="Calibri" w:cs="Helvetica"/>
          <w:bCs/>
          <w:sz w:val="16"/>
          <w:szCs w:val="16"/>
        </w:rPr>
        <w:t xml:space="preserve"> BGC</w:t>
      </w:r>
      <w:r w:rsidRPr="00730EE3">
        <w:rPr>
          <w:rFonts w:ascii="Calibri" w:hAnsi="Calibri" w:cs="Helvetica"/>
          <w:bCs/>
          <w:sz w:val="16"/>
          <w:szCs w:val="16"/>
        </w:rPr>
        <w:t xml:space="preserve"> (13kb away) and threonyl-</w:t>
      </w:r>
      <w:proofErr w:type="spellStart"/>
      <w:r w:rsidRPr="00730EE3">
        <w:rPr>
          <w:rFonts w:ascii="Calibri" w:hAnsi="Calibri" w:cs="Helvetica"/>
          <w:bCs/>
          <w:sz w:val="16"/>
          <w:szCs w:val="16"/>
        </w:rPr>
        <w:t>tRNA</w:t>
      </w:r>
      <w:proofErr w:type="spellEnd"/>
      <w:r w:rsidRPr="00730EE3">
        <w:rPr>
          <w:rFonts w:ascii="Calibri" w:hAnsi="Calibri" w:cs="Helvetica"/>
          <w:bCs/>
          <w:sz w:val="16"/>
          <w:szCs w:val="16"/>
        </w:rPr>
        <w:t xml:space="preserve"> synthetase in </w:t>
      </w:r>
      <w:proofErr w:type="spellStart"/>
      <w:r w:rsidRPr="00730EE3">
        <w:rPr>
          <w:rFonts w:ascii="Calibri" w:hAnsi="Calibri" w:cs="Helvetica"/>
          <w:bCs/>
          <w:sz w:val="16"/>
          <w:szCs w:val="16"/>
        </w:rPr>
        <w:t>borrelidin</w:t>
      </w:r>
      <w:proofErr w:type="spellEnd"/>
      <w:r>
        <w:rPr>
          <w:rFonts w:ascii="Calibri" w:hAnsi="Calibri" w:cs="Helvetica"/>
          <w:bCs/>
          <w:sz w:val="16"/>
          <w:szCs w:val="16"/>
        </w:rPr>
        <w:t xml:space="preserve"> BGC</w:t>
      </w:r>
      <w:r w:rsidRPr="00730EE3">
        <w:rPr>
          <w:rFonts w:ascii="Calibri" w:hAnsi="Calibri" w:cs="Helvetica"/>
          <w:bCs/>
          <w:sz w:val="16"/>
          <w:szCs w:val="16"/>
        </w:rPr>
        <w:t xml:space="preserve"> (14.5kb). We </w:t>
      </w:r>
      <w:r>
        <w:rPr>
          <w:rFonts w:ascii="Calibri" w:hAnsi="Calibri" w:cs="Helvetica"/>
          <w:bCs/>
          <w:sz w:val="16"/>
          <w:szCs w:val="16"/>
        </w:rPr>
        <w:t>set</w:t>
      </w:r>
      <w:r w:rsidRPr="00730EE3">
        <w:rPr>
          <w:rFonts w:ascii="Calibri" w:hAnsi="Calibri" w:cs="Helvetica"/>
          <w:bCs/>
          <w:sz w:val="16"/>
          <w:szCs w:val="16"/>
        </w:rPr>
        <w:t xml:space="preserve"> an initial </w:t>
      </w:r>
      <w:r>
        <w:rPr>
          <w:rFonts w:ascii="Calibri" w:hAnsi="Calibri" w:cs="Helvetica"/>
          <w:bCs/>
          <w:sz w:val="16"/>
          <w:szCs w:val="16"/>
        </w:rPr>
        <w:t xml:space="preserve">threshold for the </w:t>
      </w:r>
      <w:r w:rsidRPr="00730EE3">
        <w:rPr>
          <w:rFonts w:ascii="Calibri" w:hAnsi="Calibri" w:cs="Helvetica"/>
          <w:bCs/>
          <w:sz w:val="16"/>
          <w:szCs w:val="16"/>
        </w:rPr>
        <w:t>maximum allowed distance between a KS</w:t>
      </w:r>
      <w:r>
        <w:rPr>
          <w:rFonts w:ascii="Calibri" w:hAnsi="Calibri" w:cs="Helvetica"/>
          <w:bCs/>
          <w:sz w:val="16"/>
          <w:szCs w:val="16"/>
        </w:rPr>
        <w:t xml:space="preserve"> domain </w:t>
      </w:r>
      <w:r w:rsidRPr="00730EE3">
        <w:rPr>
          <w:rFonts w:ascii="Calibri" w:hAnsi="Calibri" w:cs="Helvetica"/>
          <w:bCs/>
          <w:sz w:val="16"/>
          <w:szCs w:val="16"/>
        </w:rPr>
        <w:t>and a putative self-resistan</w:t>
      </w:r>
      <w:r>
        <w:rPr>
          <w:rFonts w:ascii="Calibri" w:hAnsi="Calibri" w:cs="Helvetica"/>
          <w:bCs/>
          <w:sz w:val="16"/>
          <w:szCs w:val="16"/>
        </w:rPr>
        <w:t>ce</w:t>
      </w:r>
      <w:r w:rsidRPr="00730EE3">
        <w:rPr>
          <w:rFonts w:ascii="Calibri" w:hAnsi="Calibri" w:cs="Helvetica"/>
          <w:bCs/>
          <w:sz w:val="16"/>
          <w:szCs w:val="16"/>
        </w:rPr>
        <w:t xml:space="preserve"> gene a</w:t>
      </w:r>
      <w:r>
        <w:rPr>
          <w:rFonts w:ascii="Calibri" w:hAnsi="Calibri" w:cs="Helvetica"/>
          <w:bCs/>
          <w:sz w:val="16"/>
          <w:szCs w:val="16"/>
        </w:rPr>
        <w:t>t</w:t>
      </w:r>
      <w:r w:rsidRPr="00730EE3">
        <w:rPr>
          <w:rFonts w:ascii="Calibri" w:hAnsi="Calibri" w:cs="Helvetica"/>
          <w:bCs/>
          <w:sz w:val="16"/>
          <w:szCs w:val="16"/>
        </w:rPr>
        <w:t xml:space="preserve"> 10kb. This filter reduced the set to 252</w:t>
      </w:r>
      <w:r>
        <w:rPr>
          <w:rFonts w:ascii="Calibri" w:hAnsi="Calibri" w:cs="Helvetica"/>
          <w:bCs/>
          <w:sz w:val="16"/>
          <w:szCs w:val="16"/>
        </w:rPr>
        <w:t xml:space="preserve"> hits</w:t>
      </w:r>
      <w:r w:rsidRPr="00730EE3">
        <w:rPr>
          <w:rFonts w:ascii="Calibri" w:hAnsi="Calibri" w:cs="Helvetica"/>
          <w:bCs/>
          <w:sz w:val="16"/>
          <w:szCs w:val="16"/>
        </w:rPr>
        <w:t xml:space="preserve"> in 250 </w:t>
      </w:r>
      <w:r>
        <w:rPr>
          <w:rFonts w:ascii="Calibri" w:hAnsi="Calibri" w:cs="Helvetica"/>
          <w:bCs/>
          <w:sz w:val="16"/>
          <w:szCs w:val="16"/>
        </w:rPr>
        <w:t>clusters</w:t>
      </w:r>
      <w:r w:rsidRPr="00730EE3">
        <w:rPr>
          <w:rFonts w:ascii="Calibri" w:hAnsi="Calibri" w:cs="Helvetica"/>
          <w:bCs/>
          <w:sz w:val="16"/>
          <w:szCs w:val="16"/>
        </w:rPr>
        <w:t>.</w:t>
      </w:r>
      <w:r>
        <w:rPr>
          <w:rFonts w:ascii="Calibri" w:hAnsi="Calibri" w:cs="Helvetica"/>
          <w:bCs/>
          <w:sz w:val="16"/>
          <w:szCs w:val="16"/>
        </w:rPr>
        <w:t xml:space="preserve"> For additional analyses, we used thresholds of 5kb and 20kb.</w:t>
      </w:r>
    </w:p>
    <w:p w14:paraId="4E177E0C" w14:textId="77777777" w:rsidR="00DE084A" w:rsidRPr="00730EE3" w:rsidRDefault="00DE084A" w:rsidP="00604086">
      <w:pPr>
        <w:widowControl w:val="0"/>
        <w:autoSpaceDE w:val="0"/>
        <w:autoSpaceDN w:val="0"/>
        <w:adjustRightInd w:val="0"/>
        <w:rPr>
          <w:rFonts w:ascii="Calibri" w:hAnsi="Calibri" w:cs="Times"/>
          <w:sz w:val="16"/>
          <w:szCs w:val="16"/>
        </w:rPr>
      </w:pPr>
    </w:p>
    <w:p w14:paraId="764B5F75" w14:textId="77777777" w:rsidR="00DE084A" w:rsidRPr="00730EE3" w:rsidRDefault="00DE084A" w:rsidP="00604086">
      <w:pPr>
        <w:widowControl w:val="0"/>
        <w:autoSpaceDE w:val="0"/>
        <w:autoSpaceDN w:val="0"/>
        <w:adjustRightInd w:val="0"/>
        <w:rPr>
          <w:rFonts w:ascii="Calibri" w:hAnsi="Calibri" w:cs="Times"/>
          <w:b/>
          <w:sz w:val="16"/>
          <w:szCs w:val="16"/>
        </w:rPr>
      </w:pPr>
      <w:r w:rsidRPr="00730EE3">
        <w:rPr>
          <w:rFonts w:ascii="Calibri" w:hAnsi="Calibri" w:cs="Times"/>
          <w:b/>
          <w:sz w:val="16"/>
          <w:szCs w:val="16"/>
        </w:rPr>
        <w:t>Phylogenetic analyses</w:t>
      </w:r>
    </w:p>
    <w:p w14:paraId="449A082F" w14:textId="28201C0B" w:rsidR="00DE084A" w:rsidRPr="00730EE3" w:rsidRDefault="00DE084A" w:rsidP="00604086">
      <w:pPr>
        <w:widowControl w:val="0"/>
        <w:autoSpaceDE w:val="0"/>
        <w:autoSpaceDN w:val="0"/>
        <w:adjustRightInd w:val="0"/>
        <w:rPr>
          <w:rFonts w:ascii="Calibri" w:hAnsi="Calibri" w:cs="Menlo Regular"/>
          <w:color w:val="000000"/>
          <w:sz w:val="16"/>
          <w:szCs w:val="16"/>
        </w:rPr>
      </w:pPr>
      <w:r w:rsidRPr="00730EE3">
        <w:rPr>
          <w:rFonts w:ascii="Calibri" w:hAnsi="Calibri" w:cs="Times"/>
          <w:sz w:val="16"/>
          <w:szCs w:val="16"/>
        </w:rPr>
        <w:t xml:space="preserve">To remove redundant gene clusters, we selected a standard redundancy threshold of 90% KS </w:t>
      </w:r>
      <w:r>
        <w:rPr>
          <w:rFonts w:ascii="Calibri" w:hAnsi="Calibri" w:cs="Times"/>
          <w:sz w:val="16"/>
          <w:szCs w:val="16"/>
        </w:rPr>
        <w:t xml:space="preserve">protein </w:t>
      </w:r>
      <w:r w:rsidRPr="00730EE3">
        <w:rPr>
          <w:rFonts w:ascii="Calibri" w:hAnsi="Calibri" w:cs="Times"/>
          <w:sz w:val="16"/>
          <w:szCs w:val="16"/>
        </w:rPr>
        <w:t>sequence identity, which further reduced the number to 15</w:t>
      </w:r>
      <w:r>
        <w:rPr>
          <w:rFonts w:ascii="Calibri" w:hAnsi="Calibri" w:cs="Times"/>
          <w:sz w:val="16"/>
          <w:szCs w:val="16"/>
        </w:rPr>
        <w:t>0</w:t>
      </w:r>
      <w:r w:rsidR="007452E4">
        <w:rPr>
          <w:rFonts w:ascii="Calibri" w:hAnsi="Calibri" w:cs="Times"/>
          <w:sz w:val="16"/>
          <w:szCs w:val="16"/>
        </w:rPr>
        <w:t xml:space="preserve"> hits in 149 unique NCBI nucleotide records</w:t>
      </w:r>
      <w:r w:rsidRPr="00730EE3">
        <w:rPr>
          <w:rFonts w:ascii="Calibri" w:hAnsi="Calibri" w:cs="Times"/>
          <w:sz w:val="16"/>
          <w:szCs w:val="16"/>
        </w:rPr>
        <w:t>. Multiple sequence alignment</w:t>
      </w:r>
      <w:r>
        <w:rPr>
          <w:rFonts w:ascii="Calibri" w:hAnsi="Calibri" w:cs="Times"/>
          <w:sz w:val="16"/>
          <w:szCs w:val="16"/>
        </w:rPr>
        <w:t xml:space="preserve"> of KS domains located in proximity to a putative self-resistance gene</w:t>
      </w:r>
      <w:r w:rsidRPr="00730EE3">
        <w:rPr>
          <w:rFonts w:ascii="Calibri" w:hAnsi="Calibri" w:cs="Times"/>
          <w:sz w:val="16"/>
          <w:szCs w:val="16"/>
        </w:rPr>
        <w:t xml:space="preserve"> was performed using MAFFT and phylogenetic tree was generated using </w:t>
      </w:r>
      <w:proofErr w:type="spellStart"/>
      <w:r w:rsidRPr="00730EE3">
        <w:rPr>
          <w:rFonts w:ascii="Calibri" w:hAnsi="Calibri" w:cs="Times"/>
          <w:sz w:val="16"/>
          <w:szCs w:val="16"/>
        </w:rPr>
        <w:t>FastTreePMP</w:t>
      </w:r>
      <w:proofErr w:type="spellEnd"/>
      <w:r w:rsidRPr="00730EE3">
        <w:rPr>
          <w:rFonts w:ascii="Calibri" w:hAnsi="Calibri" w:cs="Times"/>
          <w:sz w:val="16"/>
          <w:szCs w:val="16"/>
        </w:rPr>
        <w:t>. Tree was visualized using the APE package in R.</w:t>
      </w:r>
      <w:r w:rsidRPr="00730EE3">
        <w:rPr>
          <w:rFonts w:ascii="Calibri" w:hAnsi="Calibri" w:cs="Arial"/>
          <w:sz w:val="16"/>
          <w:szCs w:val="16"/>
        </w:rPr>
        <w:t xml:space="preserve"> Tree was rooted on </w:t>
      </w:r>
      <w:r w:rsidRPr="00D03F3A">
        <w:rPr>
          <w:rFonts w:ascii="Calibri" w:hAnsi="Calibri" w:cs="Arial"/>
          <w:i/>
          <w:sz w:val="16"/>
          <w:szCs w:val="16"/>
        </w:rPr>
        <w:t>E.coli</w:t>
      </w:r>
      <w:r w:rsidRPr="00730EE3">
        <w:rPr>
          <w:rFonts w:ascii="Calibri" w:hAnsi="Calibri" w:cs="Arial"/>
          <w:sz w:val="16"/>
          <w:szCs w:val="16"/>
        </w:rPr>
        <w:t xml:space="preserve"> </w:t>
      </w:r>
      <w:proofErr w:type="spellStart"/>
      <w:r w:rsidRPr="00730EE3">
        <w:rPr>
          <w:rFonts w:ascii="Calibri" w:hAnsi="Calibri" w:cs="Arial"/>
          <w:sz w:val="16"/>
          <w:szCs w:val="16"/>
        </w:rPr>
        <w:t>FabB</w:t>
      </w:r>
      <w:proofErr w:type="spellEnd"/>
      <w:r w:rsidRPr="00730EE3">
        <w:rPr>
          <w:rFonts w:ascii="Calibri" w:hAnsi="Calibri" w:cs="Arial"/>
          <w:sz w:val="16"/>
          <w:szCs w:val="16"/>
        </w:rPr>
        <w:t>/F.</w:t>
      </w:r>
    </w:p>
    <w:p w14:paraId="6438D681" w14:textId="77777777" w:rsidR="00DE084A" w:rsidRPr="00730EE3" w:rsidRDefault="00DE084A" w:rsidP="00604086">
      <w:pPr>
        <w:widowControl w:val="0"/>
        <w:autoSpaceDE w:val="0"/>
        <w:autoSpaceDN w:val="0"/>
        <w:adjustRightInd w:val="0"/>
        <w:rPr>
          <w:rFonts w:ascii="Calibri" w:hAnsi="Calibri" w:cs="Menlo Regular"/>
          <w:color w:val="000000"/>
          <w:sz w:val="16"/>
          <w:szCs w:val="16"/>
        </w:rPr>
      </w:pPr>
      <w:r w:rsidRPr="00730EE3">
        <w:rPr>
          <w:rFonts w:ascii="Calibri" w:hAnsi="Calibri" w:cs="Menlo Regular"/>
          <w:color w:val="000000"/>
          <w:sz w:val="16"/>
          <w:szCs w:val="16"/>
        </w:rPr>
        <w:t xml:space="preserve"> </w:t>
      </w:r>
    </w:p>
    <w:p w14:paraId="7389EE20" w14:textId="1D812AB9" w:rsidR="00DE084A" w:rsidRPr="00730EE3" w:rsidRDefault="00DE084A" w:rsidP="00604086">
      <w:pPr>
        <w:widowControl w:val="0"/>
        <w:autoSpaceDE w:val="0"/>
        <w:autoSpaceDN w:val="0"/>
        <w:adjustRightInd w:val="0"/>
        <w:rPr>
          <w:rFonts w:ascii="Calibri" w:hAnsi="Calibri" w:cs="Menlo Regular"/>
          <w:b/>
          <w:color w:val="000000"/>
          <w:sz w:val="16"/>
          <w:szCs w:val="16"/>
        </w:rPr>
      </w:pPr>
      <w:r w:rsidRPr="00730EE3">
        <w:rPr>
          <w:rFonts w:ascii="Calibri" w:hAnsi="Calibri" w:cs="Menlo Regular"/>
          <w:b/>
          <w:color w:val="000000"/>
          <w:sz w:val="16"/>
          <w:szCs w:val="16"/>
        </w:rPr>
        <w:t>Housekeeping copy</w:t>
      </w:r>
      <w:r>
        <w:rPr>
          <w:rFonts w:ascii="Calibri" w:hAnsi="Calibri" w:cs="Menlo Regular"/>
          <w:b/>
          <w:color w:val="000000"/>
          <w:sz w:val="16"/>
          <w:szCs w:val="16"/>
        </w:rPr>
        <w:t xml:space="preserve"> of the putative </w:t>
      </w:r>
      <w:r w:rsidR="001A0216">
        <w:rPr>
          <w:rFonts w:ascii="Calibri" w:hAnsi="Calibri" w:cs="Menlo Regular"/>
          <w:b/>
          <w:color w:val="000000"/>
          <w:sz w:val="16"/>
          <w:szCs w:val="16"/>
        </w:rPr>
        <w:t>self-resistance</w:t>
      </w:r>
      <w:r>
        <w:rPr>
          <w:rFonts w:ascii="Calibri" w:hAnsi="Calibri" w:cs="Menlo Regular"/>
          <w:b/>
          <w:color w:val="000000"/>
          <w:sz w:val="16"/>
          <w:szCs w:val="16"/>
        </w:rPr>
        <w:t xml:space="preserve"> gene</w:t>
      </w:r>
    </w:p>
    <w:p w14:paraId="0D81249C" w14:textId="2EB0CFD5" w:rsidR="00DE084A" w:rsidRPr="00730EE3" w:rsidRDefault="00DE084A" w:rsidP="00604086">
      <w:pPr>
        <w:widowControl w:val="0"/>
        <w:autoSpaceDE w:val="0"/>
        <w:autoSpaceDN w:val="0"/>
        <w:adjustRightInd w:val="0"/>
        <w:rPr>
          <w:rFonts w:ascii="Calibri" w:hAnsi="Calibri" w:cs="Menlo Regular"/>
          <w:color w:val="000000"/>
          <w:sz w:val="16"/>
          <w:szCs w:val="16"/>
        </w:rPr>
      </w:pPr>
      <w:r w:rsidRPr="00730EE3">
        <w:rPr>
          <w:rFonts w:ascii="Calibri" w:hAnsi="Calibri" w:cs="Menlo Regular"/>
          <w:color w:val="000000"/>
          <w:sz w:val="16"/>
          <w:szCs w:val="16"/>
        </w:rPr>
        <w:t>To</w:t>
      </w:r>
      <w:r>
        <w:rPr>
          <w:rFonts w:ascii="Calibri" w:hAnsi="Calibri" w:cs="Menlo Regular"/>
          <w:color w:val="000000"/>
          <w:sz w:val="16"/>
          <w:szCs w:val="16"/>
        </w:rPr>
        <w:t xml:space="preserve"> test whether there is an additional, housekeeping copy of a putative </w:t>
      </w:r>
      <w:r w:rsidR="001A0216">
        <w:rPr>
          <w:rFonts w:ascii="Calibri" w:hAnsi="Calibri" w:cs="Menlo Regular"/>
          <w:color w:val="000000"/>
          <w:sz w:val="16"/>
          <w:szCs w:val="16"/>
        </w:rPr>
        <w:t>self-resistance</w:t>
      </w:r>
      <w:r>
        <w:rPr>
          <w:rFonts w:ascii="Calibri" w:hAnsi="Calibri" w:cs="Menlo Regular"/>
          <w:color w:val="000000"/>
          <w:sz w:val="16"/>
          <w:szCs w:val="16"/>
        </w:rPr>
        <w:t xml:space="preserve"> gene within an NCBI record containing hits, we</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used the 12 self-resistance protein sequences </w:t>
      </w:r>
      <w:r w:rsidRPr="00730EE3">
        <w:rPr>
          <w:rFonts w:ascii="Calibri" w:hAnsi="Calibri" w:cs="Menlo Regular"/>
          <w:color w:val="000000"/>
          <w:sz w:val="16"/>
          <w:szCs w:val="16"/>
        </w:rPr>
        <w:t xml:space="preserve">as queries in </w:t>
      </w:r>
      <w:proofErr w:type="spellStart"/>
      <w:r w:rsidRPr="00730EE3">
        <w:rPr>
          <w:rFonts w:ascii="Calibri" w:hAnsi="Calibri" w:cs="Menlo Regular"/>
          <w:color w:val="000000"/>
          <w:sz w:val="16"/>
          <w:szCs w:val="16"/>
        </w:rPr>
        <w:t>blastp</w:t>
      </w:r>
      <w:proofErr w:type="spellEnd"/>
      <w:r w:rsidRPr="00730EE3">
        <w:rPr>
          <w:rFonts w:ascii="Calibri" w:hAnsi="Calibri" w:cs="Menlo Regular"/>
          <w:color w:val="000000"/>
          <w:sz w:val="16"/>
          <w:szCs w:val="16"/>
        </w:rPr>
        <w:t xml:space="preserve"> search of all </w:t>
      </w:r>
      <w:r>
        <w:rPr>
          <w:rFonts w:ascii="Calibri" w:hAnsi="Calibri" w:cs="Menlo Regular"/>
          <w:color w:val="000000"/>
          <w:sz w:val="16"/>
          <w:szCs w:val="16"/>
        </w:rPr>
        <w:t xml:space="preserve">NCBI </w:t>
      </w:r>
      <w:r w:rsidRPr="00730EE3">
        <w:rPr>
          <w:rFonts w:ascii="Calibri" w:hAnsi="Calibri" w:cs="Menlo Regular"/>
          <w:color w:val="000000"/>
          <w:sz w:val="16"/>
          <w:szCs w:val="16"/>
        </w:rPr>
        <w:t xml:space="preserve">records harboring clusters with </w:t>
      </w:r>
      <w:r>
        <w:rPr>
          <w:rFonts w:ascii="Calibri" w:hAnsi="Calibri" w:cs="Menlo Regular"/>
          <w:color w:val="000000"/>
          <w:sz w:val="16"/>
          <w:szCs w:val="16"/>
        </w:rPr>
        <w:t>putative self-resistance</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genes. </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We </w:t>
      </w:r>
      <w:r w:rsidRPr="00730EE3">
        <w:rPr>
          <w:rFonts w:ascii="Calibri" w:hAnsi="Calibri" w:cs="Menlo Regular"/>
          <w:color w:val="000000"/>
          <w:sz w:val="16"/>
          <w:szCs w:val="16"/>
        </w:rPr>
        <w:t>us</w:t>
      </w:r>
      <w:r>
        <w:rPr>
          <w:rFonts w:ascii="Calibri" w:hAnsi="Calibri" w:cs="Menlo Regular"/>
          <w:color w:val="000000"/>
          <w:sz w:val="16"/>
          <w:szCs w:val="16"/>
        </w:rPr>
        <w:t>ed</w:t>
      </w:r>
      <w:r w:rsidRPr="00730EE3">
        <w:rPr>
          <w:rFonts w:ascii="Calibri" w:hAnsi="Calibri" w:cs="Menlo Regular"/>
          <w:color w:val="000000"/>
          <w:sz w:val="16"/>
          <w:szCs w:val="16"/>
        </w:rPr>
        <w:t xml:space="preserve"> e-</w:t>
      </w:r>
      <w:proofErr w:type="spellStart"/>
      <w:r w:rsidRPr="00730EE3">
        <w:rPr>
          <w:rFonts w:ascii="Calibri" w:hAnsi="Calibri" w:cs="Menlo Regular"/>
          <w:color w:val="000000"/>
          <w:sz w:val="16"/>
          <w:szCs w:val="16"/>
        </w:rPr>
        <w:t>vaule</w:t>
      </w:r>
      <w:proofErr w:type="spellEnd"/>
      <w:r w:rsidRPr="00730EE3">
        <w:rPr>
          <w:rFonts w:ascii="Calibri" w:hAnsi="Calibri" w:cs="Menlo Regular"/>
          <w:color w:val="000000"/>
          <w:sz w:val="16"/>
          <w:szCs w:val="16"/>
        </w:rPr>
        <w:t xml:space="preserve"> cutoff of </w:t>
      </w:r>
      <w:proofErr w:type="spellStart"/>
      <w:r w:rsidRPr="00730EE3">
        <w:rPr>
          <w:rFonts w:ascii="Calibri" w:hAnsi="Calibri" w:cs="Menlo Regular"/>
          <w:color w:val="000000"/>
          <w:sz w:val="16"/>
          <w:szCs w:val="16"/>
        </w:rPr>
        <w:t>of</w:t>
      </w:r>
      <w:proofErr w:type="spellEnd"/>
      <w:r w:rsidRPr="00730EE3">
        <w:rPr>
          <w:rFonts w:ascii="Calibri" w:hAnsi="Calibri" w:cs="Menlo Regular"/>
          <w:color w:val="000000"/>
          <w:sz w:val="16"/>
          <w:szCs w:val="16"/>
        </w:rPr>
        <w:t xml:space="preserve"> 1e-8 and identity threshold of 0.3 (and </w:t>
      </w:r>
      <w:proofErr w:type="spellStart"/>
      <w:r w:rsidRPr="00730EE3">
        <w:rPr>
          <w:rFonts w:ascii="Calibri" w:hAnsi="Calibri" w:cs="Menlo Regular"/>
          <w:color w:val="000000"/>
          <w:sz w:val="16"/>
          <w:szCs w:val="16"/>
        </w:rPr>
        <w:t>FabB</w:t>
      </w:r>
      <w:proofErr w:type="spellEnd"/>
      <w:r w:rsidRPr="00730EE3">
        <w:rPr>
          <w:rFonts w:ascii="Calibri" w:hAnsi="Calibri" w:cs="Menlo Regular"/>
          <w:color w:val="000000"/>
          <w:sz w:val="16"/>
          <w:szCs w:val="16"/>
        </w:rPr>
        <w:t>/F identity</w:t>
      </w:r>
      <w:r w:rsidR="00C92318">
        <w:rPr>
          <w:rFonts w:ascii="Calibri" w:hAnsi="Calibri" w:cs="Menlo Regular"/>
          <w:color w:val="000000"/>
          <w:sz w:val="16"/>
          <w:szCs w:val="16"/>
        </w:rPr>
        <w:t xml:space="preserve"> threshold</w:t>
      </w:r>
      <w:r w:rsidRPr="00730EE3">
        <w:rPr>
          <w:rFonts w:ascii="Calibri" w:hAnsi="Calibri" w:cs="Menlo Regular"/>
          <w:color w:val="000000"/>
          <w:sz w:val="16"/>
          <w:szCs w:val="16"/>
        </w:rPr>
        <w:t xml:space="preserve"> of 0.6</w:t>
      </w:r>
      <w:r w:rsidR="00C92318">
        <w:rPr>
          <w:rFonts w:ascii="Calibri" w:hAnsi="Calibri" w:cs="Menlo Regular"/>
          <w:color w:val="000000"/>
          <w:sz w:val="16"/>
          <w:szCs w:val="16"/>
        </w:rPr>
        <w:t xml:space="preserve"> to exclude false positive hits of KS domains</w:t>
      </w:r>
      <w:r w:rsidRPr="00730EE3">
        <w:rPr>
          <w:rFonts w:ascii="Calibri" w:hAnsi="Calibri" w:cs="Menlo Regular"/>
          <w:color w:val="000000"/>
          <w:sz w:val="16"/>
          <w:szCs w:val="16"/>
        </w:rPr>
        <w:t xml:space="preserve">). The number of copies per </w:t>
      </w:r>
      <w:r>
        <w:rPr>
          <w:rFonts w:ascii="Calibri" w:hAnsi="Calibri" w:cs="Menlo Regular"/>
          <w:color w:val="000000"/>
          <w:sz w:val="16"/>
          <w:szCs w:val="16"/>
        </w:rPr>
        <w:t>NCBI</w:t>
      </w:r>
      <w:r w:rsidRPr="00730EE3">
        <w:rPr>
          <w:rFonts w:ascii="Calibri" w:hAnsi="Calibri" w:cs="Menlo Regular"/>
          <w:color w:val="000000"/>
          <w:sz w:val="16"/>
          <w:szCs w:val="16"/>
        </w:rPr>
        <w:t xml:space="preserve"> record was counted and the status of the record – complete genome vs</w:t>
      </w:r>
      <w:r w:rsidR="00914869">
        <w:rPr>
          <w:rFonts w:ascii="Calibri" w:hAnsi="Calibri" w:cs="Menlo Regular"/>
          <w:color w:val="000000"/>
          <w:sz w:val="16"/>
          <w:szCs w:val="16"/>
        </w:rPr>
        <w:t>.</w:t>
      </w:r>
      <w:r w:rsidRPr="00730EE3">
        <w:rPr>
          <w:rFonts w:ascii="Calibri" w:hAnsi="Calibri" w:cs="Menlo Regular"/>
          <w:color w:val="000000"/>
          <w:sz w:val="16"/>
          <w:szCs w:val="16"/>
        </w:rPr>
        <w:t xml:space="preserve"> incomplete was noted. </w:t>
      </w:r>
    </w:p>
    <w:p w14:paraId="1FD44ED7" w14:textId="77777777" w:rsidR="00DE084A" w:rsidRPr="00730EE3" w:rsidRDefault="00DE084A" w:rsidP="00604086">
      <w:pPr>
        <w:widowControl w:val="0"/>
        <w:autoSpaceDE w:val="0"/>
        <w:autoSpaceDN w:val="0"/>
        <w:adjustRightInd w:val="0"/>
        <w:rPr>
          <w:rFonts w:ascii="Calibri" w:hAnsi="Calibri" w:cs="Menlo Regular"/>
          <w:color w:val="000000"/>
          <w:sz w:val="16"/>
          <w:szCs w:val="16"/>
        </w:rPr>
      </w:pPr>
    </w:p>
    <w:p w14:paraId="2EE15F8E" w14:textId="77777777" w:rsidR="00DE084A" w:rsidRPr="00730EE3" w:rsidRDefault="00DE084A" w:rsidP="00604086">
      <w:pPr>
        <w:widowControl w:val="0"/>
        <w:autoSpaceDE w:val="0"/>
        <w:autoSpaceDN w:val="0"/>
        <w:adjustRightInd w:val="0"/>
        <w:rPr>
          <w:rFonts w:ascii="Calibri" w:hAnsi="Calibri" w:cs="Menlo Regular"/>
          <w:b/>
          <w:color w:val="000000"/>
          <w:sz w:val="16"/>
          <w:szCs w:val="16"/>
        </w:rPr>
      </w:pPr>
      <w:r w:rsidRPr="00730EE3">
        <w:rPr>
          <w:rFonts w:ascii="Calibri" w:hAnsi="Calibri" w:cs="Menlo Regular"/>
          <w:b/>
          <w:color w:val="000000"/>
          <w:sz w:val="16"/>
          <w:szCs w:val="16"/>
        </w:rPr>
        <w:t>Coevolution</w:t>
      </w:r>
    </w:p>
    <w:p w14:paraId="171B8F13" w14:textId="62F8541D" w:rsidR="00DE084A" w:rsidRDefault="00DE084A" w:rsidP="00604086">
      <w:pPr>
        <w:widowControl w:val="0"/>
        <w:autoSpaceDE w:val="0"/>
        <w:autoSpaceDN w:val="0"/>
        <w:adjustRightInd w:val="0"/>
        <w:rPr>
          <w:rFonts w:ascii="Calibri" w:hAnsi="Calibri" w:cs="Arial"/>
          <w:sz w:val="16"/>
          <w:szCs w:val="16"/>
        </w:rPr>
      </w:pPr>
      <w:r>
        <w:rPr>
          <w:rFonts w:ascii="Calibri" w:hAnsi="Calibri" w:cs="Menlo Regular"/>
          <w:color w:val="000000"/>
          <w:sz w:val="16"/>
          <w:szCs w:val="16"/>
        </w:rPr>
        <w:t xml:space="preserve">For clusters harboring the same type of a putative self-resistance gene, we defined a coevolution score between the protein sequences of </w:t>
      </w:r>
      <w:r w:rsidR="007F3C6B">
        <w:rPr>
          <w:rFonts w:ascii="Calibri" w:hAnsi="Calibri" w:cs="Menlo Regular"/>
          <w:color w:val="000000"/>
          <w:sz w:val="16"/>
          <w:szCs w:val="16"/>
        </w:rPr>
        <w:t>self-resistance proteins</w:t>
      </w:r>
      <w:r>
        <w:rPr>
          <w:rFonts w:ascii="Calibri" w:hAnsi="Calibri" w:cs="Menlo Regular"/>
          <w:color w:val="000000"/>
          <w:sz w:val="16"/>
          <w:szCs w:val="16"/>
        </w:rPr>
        <w:t xml:space="preserve"> and proximal KS domains. For each pair of such clusters, w</w:t>
      </w:r>
      <w:r w:rsidRPr="00730EE3">
        <w:rPr>
          <w:rFonts w:ascii="Calibri" w:hAnsi="Calibri" w:cs="Menlo Regular"/>
          <w:color w:val="000000"/>
          <w:sz w:val="16"/>
          <w:szCs w:val="16"/>
        </w:rPr>
        <w:t xml:space="preserve">e plotted </w:t>
      </w:r>
      <w:r>
        <w:rPr>
          <w:rFonts w:ascii="Calibri" w:hAnsi="Calibri" w:cs="Arial"/>
          <w:sz w:val="16"/>
          <w:szCs w:val="16"/>
        </w:rPr>
        <w:t>the</w:t>
      </w:r>
      <w:r w:rsidRPr="00730EE3">
        <w:rPr>
          <w:rFonts w:ascii="Calibri" w:hAnsi="Calibri" w:cs="Arial"/>
          <w:sz w:val="16"/>
          <w:szCs w:val="16"/>
        </w:rPr>
        <w:t xml:space="preserve"> amino acid </w:t>
      </w:r>
      <w:r>
        <w:rPr>
          <w:rFonts w:ascii="Calibri" w:hAnsi="Calibri" w:cs="Arial"/>
          <w:sz w:val="16"/>
          <w:szCs w:val="16"/>
        </w:rPr>
        <w:t xml:space="preserve">sequence </w:t>
      </w:r>
      <w:r w:rsidRPr="00730EE3">
        <w:rPr>
          <w:rFonts w:ascii="Calibri" w:hAnsi="Calibri" w:cs="Arial"/>
          <w:sz w:val="16"/>
          <w:szCs w:val="16"/>
        </w:rPr>
        <w:t>identit</w:t>
      </w:r>
      <w:r>
        <w:rPr>
          <w:rFonts w:ascii="Calibri" w:hAnsi="Calibri" w:cs="Arial"/>
          <w:sz w:val="16"/>
          <w:szCs w:val="16"/>
        </w:rPr>
        <w:t xml:space="preserve">y of their putative </w:t>
      </w:r>
      <w:r w:rsidR="008B3911">
        <w:rPr>
          <w:rFonts w:ascii="Calibri" w:hAnsi="Calibri" w:cs="Arial"/>
          <w:sz w:val="16"/>
          <w:szCs w:val="16"/>
        </w:rPr>
        <w:t>self-resistance gene</w:t>
      </w:r>
      <w:r w:rsidRPr="00730EE3">
        <w:rPr>
          <w:rFonts w:ascii="Calibri" w:hAnsi="Calibri" w:cs="Arial"/>
          <w:sz w:val="16"/>
          <w:szCs w:val="16"/>
        </w:rPr>
        <w:t xml:space="preserve"> </w:t>
      </w:r>
      <w:r>
        <w:rPr>
          <w:rFonts w:ascii="Calibri" w:hAnsi="Calibri" w:cs="Arial"/>
          <w:sz w:val="16"/>
          <w:szCs w:val="16"/>
        </w:rPr>
        <w:t>(I</w:t>
      </w:r>
      <w:r>
        <w:rPr>
          <w:rFonts w:ascii="Calibri" w:hAnsi="Calibri" w:cs="Arial"/>
          <w:sz w:val="16"/>
          <w:szCs w:val="16"/>
          <w:vertAlign w:val="subscript"/>
        </w:rPr>
        <w:t>P</w:t>
      </w:r>
      <w:r w:rsidR="00E51C6C">
        <w:rPr>
          <w:rFonts w:ascii="Calibri" w:hAnsi="Calibri" w:cs="Arial"/>
          <w:sz w:val="16"/>
          <w:szCs w:val="16"/>
          <w:vertAlign w:val="subscript"/>
        </w:rPr>
        <w:t>SRG</w:t>
      </w:r>
      <w:r>
        <w:rPr>
          <w:rFonts w:ascii="Calibri" w:hAnsi="Calibri" w:cs="Arial"/>
          <w:sz w:val="16"/>
          <w:szCs w:val="16"/>
        </w:rPr>
        <w:t xml:space="preserve">) </w:t>
      </w:r>
      <w:r w:rsidRPr="00730EE3">
        <w:rPr>
          <w:rFonts w:ascii="Calibri" w:hAnsi="Calibri" w:cs="Arial"/>
          <w:sz w:val="16"/>
          <w:szCs w:val="16"/>
        </w:rPr>
        <w:t xml:space="preserve">vs. </w:t>
      </w:r>
      <w:r>
        <w:rPr>
          <w:rFonts w:ascii="Calibri" w:hAnsi="Calibri" w:cs="Arial"/>
          <w:sz w:val="16"/>
          <w:szCs w:val="16"/>
        </w:rPr>
        <w:t xml:space="preserve">the amino acid sequence </w:t>
      </w:r>
      <w:r w:rsidRPr="00730EE3">
        <w:rPr>
          <w:rFonts w:ascii="Calibri" w:hAnsi="Calibri" w:cs="Arial"/>
          <w:sz w:val="16"/>
          <w:szCs w:val="16"/>
        </w:rPr>
        <w:t>identit</w:t>
      </w:r>
      <w:r>
        <w:rPr>
          <w:rFonts w:ascii="Calibri" w:hAnsi="Calibri" w:cs="Arial"/>
          <w:sz w:val="16"/>
          <w:szCs w:val="16"/>
        </w:rPr>
        <w:t>y</w:t>
      </w:r>
      <w:r w:rsidRPr="00730EE3">
        <w:rPr>
          <w:rFonts w:ascii="Calibri" w:hAnsi="Calibri" w:cs="Arial"/>
          <w:sz w:val="16"/>
          <w:szCs w:val="16"/>
        </w:rPr>
        <w:t xml:space="preserve"> of the </w:t>
      </w:r>
      <w:r>
        <w:rPr>
          <w:rFonts w:ascii="Calibri" w:hAnsi="Calibri" w:cs="Arial"/>
          <w:sz w:val="16"/>
          <w:szCs w:val="16"/>
        </w:rPr>
        <w:t>proximal KS domains (I</w:t>
      </w:r>
      <w:r w:rsidRPr="004A45F4">
        <w:rPr>
          <w:rFonts w:ascii="Calibri" w:hAnsi="Calibri" w:cs="Arial"/>
          <w:sz w:val="16"/>
          <w:szCs w:val="16"/>
          <w:vertAlign w:val="subscript"/>
        </w:rPr>
        <w:t>KS</w:t>
      </w:r>
      <w:r>
        <w:rPr>
          <w:rFonts w:ascii="Calibri" w:hAnsi="Calibri" w:cs="Arial"/>
          <w:sz w:val="16"/>
          <w:szCs w:val="16"/>
        </w:rPr>
        <w:t>), using either a</w:t>
      </w:r>
      <w:r w:rsidRPr="00730EE3">
        <w:rPr>
          <w:rFonts w:ascii="Calibri" w:hAnsi="Calibri" w:cs="Arial"/>
          <w:sz w:val="16"/>
          <w:szCs w:val="16"/>
        </w:rPr>
        <w:t xml:space="preserve"> 5</w:t>
      </w:r>
      <w:r>
        <w:rPr>
          <w:rFonts w:ascii="Calibri" w:hAnsi="Calibri" w:cs="Arial"/>
          <w:sz w:val="16"/>
          <w:szCs w:val="16"/>
        </w:rPr>
        <w:t>kb</w:t>
      </w:r>
      <w:r w:rsidRPr="00730EE3">
        <w:rPr>
          <w:rFonts w:ascii="Calibri" w:hAnsi="Calibri" w:cs="Arial"/>
          <w:sz w:val="16"/>
          <w:szCs w:val="16"/>
        </w:rPr>
        <w:t>, 10</w:t>
      </w:r>
      <w:r>
        <w:rPr>
          <w:rFonts w:ascii="Calibri" w:hAnsi="Calibri" w:cs="Arial"/>
          <w:sz w:val="16"/>
          <w:szCs w:val="16"/>
        </w:rPr>
        <w:t>kb</w:t>
      </w:r>
      <w:r w:rsidRPr="00730EE3">
        <w:rPr>
          <w:rFonts w:ascii="Calibri" w:hAnsi="Calibri" w:cs="Arial"/>
          <w:sz w:val="16"/>
          <w:szCs w:val="16"/>
        </w:rPr>
        <w:t xml:space="preserve">, or 20kb </w:t>
      </w:r>
      <w:r>
        <w:rPr>
          <w:rFonts w:ascii="Calibri" w:hAnsi="Calibri" w:cs="Arial"/>
          <w:sz w:val="16"/>
          <w:szCs w:val="16"/>
        </w:rPr>
        <w:t>distance threshold</w:t>
      </w:r>
      <w:r w:rsidRPr="00730EE3">
        <w:rPr>
          <w:rFonts w:ascii="Calibri" w:hAnsi="Calibri" w:cs="Arial"/>
          <w:sz w:val="16"/>
          <w:szCs w:val="16"/>
        </w:rPr>
        <w:t xml:space="preserve">. We fist plotted pairwise identities from </w:t>
      </w:r>
      <w:r>
        <w:rPr>
          <w:rFonts w:ascii="Calibri" w:hAnsi="Calibri" w:cs="Arial"/>
          <w:sz w:val="16"/>
          <w:szCs w:val="16"/>
        </w:rPr>
        <w:t xml:space="preserve">our </w:t>
      </w:r>
      <w:r w:rsidRPr="00730EE3">
        <w:rPr>
          <w:rFonts w:ascii="Calibri" w:hAnsi="Calibri" w:cs="Arial"/>
          <w:sz w:val="16"/>
          <w:szCs w:val="16"/>
        </w:rPr>
        <w:t xml:space="preserve">positive set, including clusters with </w:t>
      </w:r>
      <w:r>
        <w:rPr>
          <w:rFonts w:ascii="Calibri" w:hAnsi="Calibri" w:cs="Arial"/>
          <w:sz w:val="16"/>
          <w:szCs w:val="16"/>
        </w:rPr>
        <w:lastRenderedPageBreak/>
        <w:t>predicted</w:t>
      </w:r>
      <w:r w:rsidRPr="00730EE3">
        <w:rPr>
          <w:rFonts w:ascii="Calibri" w:hAnsi="Calibri" w:cs="Arial"/>
          <w:sz w:val="16"/>
          <w:szCs w:val="16"/>
        </w:rPr>
        <w:t xml:space="preserve"> self-resistance gene (</w:t>
      </w:r>
      <w:proofErr w:type="spellStart"/>
      <w:r w:rsidRPr="00730EE3">
        <w:rPr>
          <w:rFonts w:ascii="Calibri" w:hAnsi="Calibri" w:cs="Arial"/>
          <w:sz w:val="16"/>
          <w:szCs w:val="16"/>
        </w:rPr>
        <w:t>clarexpoxin</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eponemycin</w:t>
      </w:r>
      <w:proofErr w:type="spellEnd"/>
      <w:r w:rsidRPr="00730EE3">
        <w:rPr>
          <w:rFonts w:ascii="Calibri" w:hAnsi="Calibri" w:cs="Arial"/>
          <w:sz w:val="16"/>
          <w:szCs w:val="16"/>
        </w:rPr>
        <w:t xml:space="preserve">, </w:t>
      </w:r>
      <w:proofErr w:type="spellStart"/>
      <w:r w:rsidRPr="00730EE3">
        <w:rPr>
          <w:rFonts w:ascii="Calibri" w:hAnsi="Calibri" w:cs="Arial"/>
          <w:sz w:val="16"/>
          <w:szCs w:val="16"/>
        </w:rPr>
        <w:t>cinnabaramide</w:t>
      </w:r>
      <w:proofErr w:type="spellEnd"/>
      <w:r w:rsidRPr="00730EE3">
        <w:rPr>
          <w:rFonts w:ascii="Calibri" w:hAnsi="Calibri" w:cs="Arial"/>
          <w:sz w:val="16"/>
          <w:szCs w:val="16"/>
        </w:rPr>
        <w:t>:</w:t>
      </w:r>
      <w:r>
        <w:rPr>
          <w:rFonts w:ascii="Calibri" w:hAnsi="Calibri" w:cs="Arial"/>
          <w:sz w:val="16"/>
          <w:szCs w:val="16"/>
        </w:rPr>
        <w:t xml:space="preserve"> </w:t>
      </w:r>
      <w:r w:rsidRPr="00730EE3">
        <w:rPr>
          <w:rFonts w:ascii="Calibri" w:hAnsi="Calibri" w:cs="Arial"/>
          <w:sz w:val="16"/>
          <w:szCs w:val="16"/>
        </w:rPr>
        <w:t xml:space="preserve"> </w:t>
      </w:r>
      <w:r>
        <w:rPr>
          <w:rFonts w:ascii="Calibri" w:hAnsi="Calibri" w:cs="Arial"/>
          <w:sz w:val="16"/>
          <w:szCs w:val="16"/>
        </w:rPr>
        <w:t xml:space="preserve">a homolog of the target gene is </w:t>
      </w:r>
      <w:r w:rsidRPr="00730EE3">
        <w:rPr>
          <w:rFonts w:ascii="Calibri" w:hAnsi="Calibri" w:cs="Helvetica"/>
          <w:bCs/>
          <w:sz w:val="16"/>
          <w:szCs w:val="16"/>
        </w:rPr>
        <w:t>co-localized with cluster</w:t>
      </w:r>
      <w:r>
        <w:rPr>
          <w:rFonts w:ascii="Calibri" w:hAnsi="Calibri" w:cs="Helvetica"/>
          <w:bCs/>
          <w:sz w:val="16"/>
          <w:szCs w:val="16"/>
        </w:rPr>
        <w:t xml:space="preserve"> but it was not experimentally validated to be the </w:t>
      </w:r>
      <w:r w:rsidR="001A0216">
        <w:rPr>
          <w:rFonts w:ascii="Calibri" w:hAnsi="Calibri" w:cs="Helvetica"/>
          <w:bCs/>
          <w:sz w:val="16"/>
          <w:szCs w:val="16"/>
        </w:rPr>
        <w:t>self-resistance</w:t>
      </w:r>
      <w:r>
        <w:rPr>
          <w:rFonts w:ascii="Calibri" w:hAnsi="Calibri" w:cs="Helvetica"/>
          <w:bCs/>
          <w:sz w:val="16"/>
          <w:szCs w:val="16"/>
        </w:rPr>
        <w:t xml:space="preserve"> gene</w:t>
      </w:r>
      <w:r w:rsidRPr="00730EE3">
        <w:rPr>
          <w:rFonts w:ascii="Calibri" w:hAnsi="Calibri" w:cs="Arial"/>
          <w:sz w:val="16"/>
          <w:szCs w:val="16"/>
        </w:rPr>
        <w:t>). We also calculated a coevolution score for each biosynthetic gene cluster:</w:t>
      </w:r>
    </w:p>
    <w:p w14:paraId="174C8021" w14:textId="51718DB0" w:rsidR="00DE084A" w:rsidRPr="00730EE3" w:rsidRDefault="00DE084A" w:rsidP="00604086">
      <w:pPr>
        <w:widowControl w:val="0"/>
        <w:autoSpaceDE w:val="0"/>
        <w:autoSpaceDN w:val="0"/>
        <w:adjustRightInd w:val="0"/>
        <w:rPr>
          <w:rFonts w:ascii="Calibri" w:hAnsi="Calibri" w:cs="Arial"/>
          <w:sz w:val="16"/>
          <w:szCs w:val="16"/>
        </w:rPr>
      </w:pPr>
      <m:oMathPara>
        <m:oMath>
          <m:r>
            <w:rPr>
              <w:rFonts w:ascii="Cambria Math" w:hAnsi="Cambria Math" w:cs="Arial"/>
              <w:sz w:val="16"/>
              <w:szCs w:val="16"/>
            </w:rPr>
            <m:t>Score=</m:t>
          </m:r>
          <m:f>
            <m:fPr>
              <m:ctrlPr>
                <w:rPr>
                  <w:rFonts w:ascii="Cambria Math" w:hAnsi="Cambria Math" w:cs="Arial"/>
                  <w:i/>
                  <w:sz w:val="16"/>
                  <w:szCs w:val="16"/>
                </w:rPr>
              </m:ctrlPr>
            </m:fPr>
            <m:num>
              <m:nary>
                <m:naryPr>
                  <m:chr m:val="∑"/>
                  <m:limLoc m:val="undOvr"/>
                  <m:ctrlPr>
                    <w:rPr>
                      <w:rFonts w:ascii="Cambria Math" w:hAnsi="Cambria Math" w:cs="Arial"/>
                      <w:i/>
                      <w:sz w:val="16"/>
                      <w:szCs w:val="16"/>
                    </w:rPr>
                  </m:ctrlPr>
                </m:naryPr>
                <m:sub>
                  <m:r>
                    <w:rPr>
                      <w:rFonts w:ascii="Cambria Math" w:hAnsi="Cambria Math" w:cs="Arial"/>
                      <w:sz w:val="16"/>
                      <w:szCs w:val="16"/>
                    </w:rPr>
                    <m:t>n=1</m:t>
                  </m:r>
                </m:sub>
                <m:sup>
                  <m:r>
                    <w:rPr>
                      <w:rFonts w:ascii="Cambria Math" w:hAnsi="Cambria Math" w:cs="Arial"/>
                      <w:sz w:val="16"/>
                      <w:szCs w:val="16"/>
                    </w:rPr>
                    <m:t>N</m:t>
                  </m:r>
                </m:sup>
                <m:e>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PSRGn</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KSn</m:t>
                      </m:r>
                    </m:sub>
                  </m:sSub>
                  <m:r>
                    <w:rPr>
                      <w:rFonts w:ascii="Cambria Math" w:hAnsi="Cambria Math" w:cs="Arial"/>
                      <w:sz w:val="16"/>
                      <w:szCs w:val="16"/>
                    </w:rPr>
                    <m:t>|</m:t>
                  </m:r>
                </m:e>
              </m:nary>
            </m:num>
            <m:den>
              <m:r>
                <w:rPr>
                  <w:rFonts w:ascii="Cambria Math" w:hAnsi="Cambria Math" w:cs="Arial"/>
                  <w:sz w:val="16"/>
                  <w:szCs w:val="16"/>
                </w:rPr>
                <m:t>N</m:t>
              </m:r>
            </m:den>
          </m:f>
        </m:oMath>
      </m:oMathPara>
    </w:p>
    <w:p w14:paraId="6CDC3C9D" w14:textId="77777777" w:rsidR="00DE084A" w:rsidRPr="00730EE3" w:rsidRDefault="00DE084A" w:rsidP="00604086">
      <w:pPr>
        <w:widowControl w:val="0"/>
        <w:autoSpaceDE w:val="0"/>
        <w:autoSpaceDN w:val="0"/>
        <w:adjustRightInd w:val="0"/>
        <w:rPr>
          <w:rFonts w:ascii="Calibri" w:hAnsi="Calibri" w:cs="Arial"/>
          <w:sz w:val="16"/>
          <w:szCs w:val="16"/>
        </w:rPr>
      </w:pPr>
      <w:r>
        <w:rPr>
          <w:rFonts w:ascii="Calibri" w:hAnsi="Calibri" w:cs="Arial"/>
          <w:sz w:val="16"/>
          <w:szCs w:val="16"/>
        </w:rPr>
        <w:t xml:space="preserve">where </w:t>
      </w:r>
      <w:r>
        <w:rPr>
          <w:rFonts w:ascii="Calibri" w:hAnsi="Calibri" w:cs="Menlo Regular"/>
          <w:color w:val="000000"/>
          <w:sz w:val="16"/>
          <w:szCs w:val="16"/>
        </w:rPr>
        <w:t>N is the number of clusters pairs that harbor the same type of putative self-resistance gene and n is each such pair.</w:t>
      </w:r>
    </w:p>
    <w:p w14:paraId="580E4FF1" w14:textId="77777777" w:rsidR="00DE084A" w:rsidRPr="00730EE3" w:rsidRDefault="00DE084A" w:rsidP="00604086">
      <w:pPr>
        <w:widowControl w:val="0"/>
        <w:autoSpaceDE w:val="0"/>
        <w:autoSpaceDN w:val="0"/>
        <w:adjustRightInd w:val="0"/>
        <w:rPr>
          <w:rFonts w:ascii="Calibri" w:hAnsi="Calibri" w:cs="Arial"/>
          <w:sz w:val="16"/>
          <w:szCs w:val="16"/>
        </w:rPr>
      </w:pPr>
    </w:p>
    <w:p w14:paraId="381DA299" w14:textId="77777777" w:rsidR="00DE084A" w:rsidRPr="00730EE3" w:rsidRDefault="00DE084A" w:rsidP="00604086">
      <w:pPr>
        <w:widowControl w:val="0"/>
        <w:autoSpaceDE w:val="0"/>
        <w:autoSpaceDN w:val="0"/>
        <w:adjustRightInd w:val="0"/>
        <w:rPr>
          <w:rFonts w:ascii="Calibri" w:hAnsi="Calibri" w:cs="Arial"/>
          <w:b/>
          <w:sz w:val="16"/>
          <w:szCs w:val="16"/>
        </w:rPr>
      </w:pPr>
      <w:r w:rsidRPr="00730EE3">
        <w:rPr>
          <w:rFonts w:ascii="Calibri" w:hAnsi="Calibri" w:cs="Arial"/>
          <w:b/>
          <w:sz w:val="16"/>
          <w:szCs w:val="16"/>
        </w:rPr>
        <w:t>Scoring scheme</w:t>
      </w:r>
    </w:p>
    <w:p w14:paraId="63F39D73" w14:textId="0B6AE3FB" w:rsidR="00DE084A" w:rsidRDefault="00DE084A" w:rsidP="00604086">
      <w:pPr>
        <w:shd w:val="clear" w:color="auto" w:fill="FFFFFF"/>
        <w:rPr>
          <w:rFonts w:ascii="Calibri" w:hAnsi="Calibri" w:cs="Times New Roman"/>
          <w:sz w:val="16"/>
          <w:szCs w:val="16"/>
        </w:rPr>
      </w:pPr>
      <w:r w:rsidRPr="00730EE3">
        <w:rPr>
          <w:rFonts w:ascii="Calibri" w:hAnsi="Calibri" w:cs="Arial"/>
          <w:sz w:val="16"/>
          <w:szCs w:val="16"/>
        </w:rPr>
        <w:t xml:space="preserve">We devised a scoring scheme to rank the </w:t>
      </w:r>
      <w:r>
        <w:rPr>
          <w:rFonts w:ascii="Calibri" w:hAnsi="Calibri" w:cs="Arial"/>
          <w:sz w:val="16"/>
          <w:szCs w:val="16"/>
        </w:rPr>
        <w:t>identified Type I PKS</w:t>
      </w:r>
      <w:r w:rsidRPr="00730EE3">
        <w:rPr>
          <w:rFonts w:ascii="Calibri" w:hAnsi="Calibri" w:cs="Arial"/>
          <w:sz w:val="16"/>
          <w:szCs w:val="16"/>
        </w:rPr>
        <w:t xml:space="preserve"> clusters harboring a </w:t>
      </w:r>
      <w:r>
        <w:rPr>
          <w:rFonts w:ascii="Calibri" w:hAnsi="Calibri" w:cs="Arial"/>
          <w:sz w:val="16"/>
          <w:szCs w:val="16"/>
        </w:rPr>
        <w:t>putative</w:t>
      </w:r>
      <w:r w:rsidRPr="00730EE3">
        <w:rPr>
          <w:rFonts w:ascii="Calibri" w:hAnsi="Calibri" w:cs="Arial"/>
          <w:sz w:val="16"/>
          <w:szCs w:val="16"/>
        </w:rPr>
        <w:t xml:space="preserve"> self-resistance gene, based on several parameters: (</w:t>
      </w:r>
      <w:r w:rsidRPr="00730EE3">
        <w:rPr>
          <w:rFonts w:ascii="Calibri" w:hAnsi="Calibri" w:cs="Times New Roman"/>
          <w:sz w:val="16"/>
          <w:szCs w:val="16"/>
        </w:rPr>
        <w:t xml:space="preserve">1) distance of </w:t>
      </w:r>
      <w:r w:rsidR="001A0216">
        <w:rPr>
          <w:rFonts w:ascii="Calibri" w:hAnsi="Calibri" w:cs="Times New Roman"/>
          <w:sz w:val="16"/>
          <w:szCs w:val="16"/>
        </w:rPr>
        <w:t>self-resistance</w:t>
      </w:r>
      <w:r w:rsidRPr="00730EE3">
        <w:rPr>
          <w:rFonts w:ascii="Calibri" w:hAnsi="Calibri" w:cs="Times New Roman"/>
          <w:sz w:val="16"/>
          <w:szCs w:val="16"/>
        </w:rPr>
        <w:t xml:space="preserve"> gene to the closest KS, (2) presence of homologs in diverse species</w:t>
      </w:r>
      <w:r w:rsidRPr="00730EE3">
        <w:rPr>
          <w:rFonts w:ascii="Calibri" w:hAnsi="Calibri" w:cs="Arial"/>
          <w:sz w:val="16"/>
          <w:szCs w:val="16"/>
        </w:rPr>
        <w:t xml:space="preserve">;  (3) presence of </w:t>
      </w:r>
      <w:r w:rsidRPr="00730EE3">
        <w:rPr>
          <w:rFonts w:ascii="Calibri" w:hAnsi="Calibri" w:cs="Times New Roman"/>
          <w:sz w:val="16"/>
          <w:szCs w:val="16"/>
        </w:rPr>
        <w:t>a housekeeping copy</w:t>
      </w:r>
      <w:r w:rsidRPr="00730EE3">
        <w:rPr>
          <w:rFonts w:ascii="Calibri" w:hAnsi="Calibri" w:cs="Arial"/>
          <w:sz w:val="16"/>
          <w:szCs w:val="16"/>
        </w:rPr>
        <w:t xml:space="preserve">; (4) </w:t>
      </w:r>
      <w:r w:rsidRPr="00730EE3">
        <w:rPr>
          <w:rFonts w:ascii="Calibri" w:hAnsi="Calibri" w:cs="Times New Roman"/>
          <w:sz w:val="16"/>
          <w:szCs w:val="16"/>
        </w:rPr>
        <w:t>Coevolution score</w:t>
      </w:r>
      <w:r w:rsidRPr="00730EE3">
        <w:rPr>
          <w:rFonts w:ascii="Calibri" w:hAnsi="Calibri" w:cs="Arial"/>
          <w:sz w:val="16"/>
          <w:szCs w:val="16"/>
        </w:rPr>
        <w:t xml:space="preserve">; (5) </w:t>
      </w:r>
      <w:r w:rsidR="009C5951">
        <w:rPr>
          <w:rFonts w:ascii="Calibri" w:hAnsi="Calibri" w:cs="Times New Roman"/>
          <w:sz w:val="16"/>
          <w:szCs w:val="16"/>
        </w:rPr>
        <w:t>self-resistance gene</w:t>
      </w:r>
      <w:r w:rsidR="009C5951" w:rsidRPr="00730EE3">
        <w:rPr>
          <w:rFonts w:ascii="Calibri" w:hAnsi="Calibri" w:cs="Times New Roman"/>
          <w:sz w:val="16"/>
          <w:szCs w:val="16"/>
        </w:rPr>
        <w:t xml:space="preserve"> </w:t>
      </w:r>
      <w:r w:rsidRPr="00730EE3">
        <w:rPr>
          <w:rFonts w:ascii="Calibri" w:hAnsi="Calibri" w:cs="Times New Roman"/>
          <w:sz w:val="16"/>
          <w:szCs w:val="16"/>
        </w:rPr>
        <w:t xml:space="preserve">ubiquity – </w:t>
      </w:r>
      <w:r>
        <w:rPr>
          <w:rFonts w:ascii="Calibri" w:hAnsi="Calibri" w:cs="Times New Roman"/>
          <w:sz w:val="16"/>
          <w:szCs w:val="16"/>
        </w:rPr>
        <w:t xml:space="preserve">the measure of </w:t>
      </w:r>
      <w:r w:rsidRPr="00730EE3">
        <w:rPr>
          <w:rFonts w:ascii="Calibri" w:hAnsi="Calibri" w:cs="Times New Roman"/>
          <w:sz w:val="16"/>
          <w:szCs w:val="16"/>
        </w:rPr>
        <w:t xml:space="preserve">how many times a </w:t>
      </w:r>
      <w:r w:rsidR="009C5951">
        <w:rPr>
          <w:rFonts w:ascii="Calibri" w:hAnsi="Calibri" w:cs="Times New Roman"/>
          <w:sz w:val="16"/>
          <w:szCs w:val="16"/>
        </w:rPr>
        <w:t>putative self-resistance gene</w:t>
      </w:r>
      <w:r w:rsidR="009C5951" w:rsidRPr="00730EE3">
        <w:rPr>
          <w:rFonts w:ascii="Calibri" w:hAnsi="Calibri" w:cs="Times New Roman"/>
          <w:sz w:val="16"/>
          <w:szCs w:val="16"/>
        </w:rPr>
        <w:t xml:space="preserve"> </w:t>
      </w:r>
      <w:r w:rsidRPr="00730EE3">
        <w:rPr>
          <w:rFonts w:ascii="Calibri" w:hAnsi="Calibri" w:cs="Times New Roman"/>
          <w:sz w:val="16"/>
          <w:szCs w:val="16"/>
        </w:rPr>
        <w:t>has been identified in the data se</w:t>
      </w:r>
      <w:r w:rsidR="009C5951">
        <w:rPr>
          <w:rFonts w:ascii="Calibri" w:hAnsi="Calibri" w:cs="Times New Roman"/>
          <w:sz w:val="16"/>
          <w:szCs w:val="16"/>
        </w:rPr>
        <w:t>t: high number of occurrences would increase the false discovery rate and vise-versa.</w:t>
      </w:r>
    </w:p>
    <w:p w14:paraId="7EB14C1D" w14:textId="77777777" w:rsidR="00554E87" w:rsidRPr="00730EE3" w:rsidRDefault="00554E87" w:rsidP="00604086">
      <w:pPr>
        <w:shd w:val="clear" w:color="auto" w:fill="FFFFFF"/>
        <w:rPr>
          <w:rFonts w:ascii="Calibri" w:hAnsi="Calibri" w:cs="Times New Roman"/>
          <w:sz w:val="16"/>
          <w:szCs w:val="16"/>
        </w:rPr>
      </w:pPr>
    </w:p>
    <w:p w14:paraId="0F8F05DB" w14:textId="38D83D8E" w:rsidR="00554E87" w:rsidRDefault="00DE084A" w:rsidP="00604086">
      <w:pPr>
        <w:rPr>
          <w:rFonts w:ascii="Calibri" w:hAnsi="Calibri" w:cs="Arial"/>
          <w:sz w:val="16"/>
          <w:szCs w:val="16"/>
        </w:rPr>
      </w:pPr>
      <w:r w:rsidRPr="00730EE3">
        <w:rPr>
          <w:rFonts w:ascii="Calibri" w:hAnsi="Calibri" w:cs="Arial"/>
          <w:sz w:val="16"/>
          <w:szCs w:val="16"/>
        </w:rPr>
        <w:t xml:space="preserve">To select a threshold for defining homologous gene clusters, we manually examined pairwise </w:t>
      </w:r>
      <w:r w:rsidR="003F1B40">
        <w:rPr>
          <w:rFonts w:ascii="Calibri" w:hAnsi="Calibri" w:cs="Arial"/>
          <w:sz w:val="16"/>
          <w:szCs w:val="16"/>
        </w:rPr>
        <w:t xml:space="preserve">amino acid </w:t>
      </w:r>
      <w:r w:rsidRPr="00730EE3">
        <w:rPr>
          <w:rFonts w:ascii="Calibri" w:hAnsi="Calibri" w:cs="Arial"/>
          <w:sz w:val="16"/>
          <w:szCs w:val="16"/>
        </w:rPr>
        <w:t xml:space="preserve">sequence </w:t>
      </w:r>
      <w:r>
        <w:rPr>
          <w:rFonts w:ascii="Calibri" w:hAnsi="Calibri" w:cs="Arial"/>
          <w:sz w:val="16"/>
          <w:szCs w:val="16"/>
        </w:rPr>
        <w:t xml:space="preserve">identities </w:t>
      </w:r>
      <w:r w:rsidRPr="00730EE3">
        <w:rPr>
          <w:rFonts w:ascii="Calibri" w:hAnsi="Calibri" w:cs="Arial"/>
          <w:sz w:val="16"/>
          <w:szCs w:val="16"/>
        </w:rPr>
        <w:t xml:space="preserve">of </w:t>
      </w:r>
      <w:r w:rsidR="003F1B40">
        <w:rPr>
          <w:rFonts w:ascii="Calibri" w:hAnsi="Calibri" w:cs="Arial"/>
          <w:sz w:val="16"/>
          <w:szCs w:val="16"/>
        </w:rPr>
        <w:t>KS domains from clusters known to be homologous</w:t>
      </w:r>
      <w:r w:rsidRPr="00730EE3">
        <w:rPr>
          <w:rFonts w:ascii="Calibri" w:hAnsi="Calibri" w:cs="Arial"/>
          <w:sz w:val="16"/>
          <w:szCs w:val="16"/>
        </w:rPr>
        <w:t xml:space="preserve">. </w:t>
      </w:r>
      <w:proofErr w:type="spellStart"/>
      <w:r w:rsidRPr="00730EE3">
        <w:rPr>
          <w:rFonts w:ascii="Calibri" w:hAnsi="Calibri" w:cs="Arial"/>
          <w:sz w:val="16"/>
          <w:szCs w:val="16"/>
        </w:rPr>
        <w:t>Niddamycin</w:t>
      </w:r>
      <w:proofErr w:type="spellEnd"/>
      <w:r w:rsidRPr="00730EE3">
        <w:rPr>
          <w:rFonts w:ascii="Calibri" w:hAnsi="Calibri" w:cs="Arial"/>
          <w:sz w:val="16"/>
          <w:szCs w:val="16"/>
        </w:rPr>
        <w:t xml:space="preserve"> and </w:t>
      </w:r>
      <w:proofErr w:type="spellStart"/>
      <w:r w:rsidRPr="00730EE3">
        <w:rPr>
          <w:rFonts w:ascii="Calibri" w:hAnsi="Calibri" w:cs="Arial"/>
          <w:sz w:val="16"/>
          <w:szCs w:val="16"/>
        </w:rPr>
        <w:t>spiramycin</w:t>
      </w:r>
      <w:proofErr w:type="spellEnd"/>
      <w:r w:rsidRPr="00730EE3">
        <w:rPr>
          <w:rFonts w:ascii="Calibri" w:hAnsi="Calibri" w:cs="Arial"/>
          <w:sz w:val="16"/>
          <w:szCs w:val="16"/>
        </w:rPr>
        <w:t xml:space="preserve"> produce identical compounds and their </w:t>
      </w:r>
      <w:r>
        <w:rPr>
          <w:rFonts w:ascii="Calibri" w:hAnsi="Calibri" w:cs="Arial"/>
          <w:sz w:val="16"/>
          <w:szCs w:val="16"/>
        </w:rPr>
        <w:t xml:space="preserve">Loading </w:t>
      </w:r>
    </w:p>
    <w:p w14:paraId="750A8D3F" w14:textId="15902392" w:rsidR="00554E87" w:rsidRPr="00730EE3" w:rsidRDefault="00554E87" w:rsidP="000E16E3">
      <w:pPr>
        <w:rPr>
          <w:rFonts w:ascii="Calibri" w:eastAsia="Times New Roman" w:hAnsi="Calibri" w:cs="Times New Roman"/>
          <w:sz w:val="16"/>
          <w:szCs w:val="16"/>
        </w:rPr>
      </w:pPr>
      <w:r>
        <w:rPr>
          <w:rFonts w:ascii="Calibri" w:hAnsi="Calibri" w:cs="Arial"/>
          <w:sz w:val="16"/>
          <w:szCs w:val="16"/>
        </w:rPr>
        <w:t xml:space="preserve">Module </w:t>
      </w:r>
      <w:r w:rsidRPr="00730EE3">
        <w:rPr>
          <w:rFonts w:ascii="Calibri" w:hAnsi="Calibri" w:cs="Arial"/>
          <w:sz w:val="16"/>
          <w:szCs w:val="16"/>
        </w:rPr>
        <w:t>KS pairwise sequence identity i</w:t>
      </w:r>
      <w:r w:rsidR="000E16E3">
        <w:rPr>
          <w:rFonts w:ascii="Calibri" w:hAnsi="Calibri" w:cs="Arial"/>
          <w:sz w:val="16"/>
          <w:szCs w:val="16"/>
        </w:rPr>
        <w:t xml:space="preserve">s </w:t>
      </w:r>
      <w:r w:rsidR="0073510A">
        <w:rPr>
          <w:rFonts w:ascii="Calibri" w:hAnsi="Calibri" w:cs="Arial"/>
          <w:sz w:val="16"/>
          <w:szCs w:val="16"/>
        </w:rPr>
        <w:t>82%</w:t>
      </w:r>
      <w:r w:rsidRPr="00730EE3">
        <w:rPr>
          <w:rFonts w:ascii="Calibri" w:hAnsi="Calibri" w:cs="Arial"/>
          <w:sz w:val="16"/>
          <w:szCs w:val="16"/>
        </w:rPr>
        <w:t xml:space="preserve">. </w:t>
      </w:r>
      <w:proofErr w:type="spellStart"/>
      <w:r w:rsidRPr="00730EE3">
        <w:rPr>
          <w:rFonts w:ascii="Calibri" w:eastAsia="Times New Roman" w:hAnsi="Calibri" w:cs="Arial"/>
          <w:color w:val="222222"/>
          <w:sz w:val="16"/>
          <w:szCs w:val="16"/>
          <w:shd w:val="clear" w:color="auto" w:fill="FFFFFF"/>
        </w:rPr>
        <w:t>Tylactone</w:t>
      </w:r>
      <w:proofErr w:type="spellEnd"/>
      <w:r w:rsidRPr="00730EE3">
        <w:rPr>
          <w:rFonts w:ascii="Calibri" w:eastAsia="Times New Roman" w:hAnsi="Calibri" w:cs="Arial"/>
          <w:color w:val="222222"/>
          <w:sz w:val="16"/>
          <w:szCs w:val="16"/>
          <w:shd w:val="clear" w:color="auto" w:fill="FFFFFF"/>
        </w:rPr>
        <w:t xml:space="preserve"> and </w:t>
      </w:r>
      <w:proofErr w:type="spellStart"/>
      <w:r w:rsidRPr="00730EE3">
        <w:rPr>
          <w:rFonts w:ascii="Calibri" w:eastAsia="Times New Roman" w:hAnsi="Calibri" w:cs="Arial"/>
          <w:color w:val="222222"/>
          <w:sz w:val="16"/>
          <w:szCs w:val="16"/>
          <w:shd w:val="clear" w:color="auto" w:fill="FFFFFF"/>
        </w:rPr>
        <w:t>chalcomycin</w:t>
      </w:r>
      <w:proofErr w:type="spellEnd"/>
      <w:r w:rsidRPr="00730EE3">
        <w:rPr>
          <w:rFonts w:ascii="Calibri" w:eastAsia="Times New Roman" w:hAnsi="Calibri" w:cs="Times New Roman"/>
          <w:sz w:val="16"/>
          <w:szCs w:val="16"/>
        </w:rPr>
        <w:t xml:space="preserve"> produce closely related compounds and their </w:t>
      </w:r>
      <w:r>
        <w:rPr>
          <w:rFonts w:ascii="Calibri" w:eastAsia="Times New Roman" w:hAnsi="Calibri" w:cs="Times New Roman"/>
          <w:sz w:val="16"/>
          <w:szCs w:val="16"/>
        </w:rPr>
        <w:t>Loading Module KS is</w:t>
      </w:r>
      <w:r w:rsidR="000E16E3">
        <w:rPr>
          <w:rFonts w:ascii="Calibri" w:eastAsia="Times New Roman" w:hAnsi="Calibri" w:cs="Times New Roman"/>
          <w:sz w:val="16"/>
          <w:szCs w:val="16"/>
        </w:rPr>
        <w:t xml:space="preserve"> 71</w:t>
      </w:r>
      <w:r w:rsidRPr="00730EE3">
        <w:rPr>
          <w:rFonts w:ascii="Calibri" w:eastAsia="Times New Roman" w:hAnsi="Calibri" w:cs="Times New Roman"/>
          <w:sz w:val="16"/>
          <w:szCs w:val="16"/>
        </w:rPr>
        <w:t>% identical.</w:t>
      </w:r>
      <w:r w:rsidRPr="00730EE3">
        <w:rPr>
          <w:rFonts w:ascii="Calibri" w:hAnsi="Calibri" w:cs="Arial"/>
          <w:sz w:val="16"/>
          <w:szCs w:val="16"/>
        </w:rPr>
        <w:t xml:space="preserve"> We chose a threshold for homologous clusters of 80%</w:t>
      </w:r>
      <w:r>
        <w:rPr>
          <w:rFonts w:ascii="Calibri" w:hAnsi="Calibri" w:cs="Arial"/>
          <w:sz w:val="16"/>
          <w:szCs w:val="16"/>
        </w:rPr>
        <w:t xml:space="preserve"> amino acid identity</w:t>
      </w:r>
      <w:r w:rsidRPr="00730EE3">
        <w:rPr>
          <w:rFonts w:ascii="Calibri" w:hAnsi="Calibri" w:cs="Arial"/>
          <w:sz w:val="16"/>
          <w:szCs w:val="16"/>
        </w:rPr>
        <w:t xml:space="preserve">.  </w:t>
      </w:r>
    </w:p>
    <w:p w14:paraId="57CD9276" w14:textId="4F9F10C5" w:rsidR="00454870" w:rsidRPr="00730EE3" w:rsidRDefault="00554E87" w:rsidP="00C455E2">
      <w:pPr>
        <w:rPr>
          <w:rFonts w:cs="Times New Roman"/>
        </w:rPr>
      </w:pPr>
      <w:r w:rsidRPr="00730EE3">
        <w:rPr>
          <w:rFonts w:ascii="Calibri" w:hAnsi="Calibri" w:cs="Times New Roman"/>
          <w:sz w:val="16"/>
          <w:szCs w:val="16"/>
        </w:rPr>
        <w:t>Detailed description of the scores for each parameter is given in Table S1</w:t>
      </w:r>
      <w:r w:rsidR="00C455E2">
        <w:rPr>
          <w:rFonts w:ascii="Calibri" w:hAnsi="Calibri" w:cs="Times New Roman"/>
          <w:sz w:val="16"/>
          <w:szCs w:val="16"/>
        </w:rPr>
        <w:t>.</w:t>
      </w:r>
    </w:p>
    <w:p w14:paraId="46F9BBBC" w14:textId="77777777" w:rsidR="00454870" w:rsidRDefault="00454870" w:rsidP="00724341">
      <w:pPr>
        <w:widowControl w:val="0"/>
        <w:autoSpaceDE w:val="0"/>
        <w:autoSpaceDN w:val="0"/>
        <w:adjustRightInd w:val="0"/>
        <w:rPr>
          <w:rFonts w:ascii="Calibri" w:hAnsi="Calibri" w:cs="Times"/>
          <w:b/>
          <w:sz w:val="16"/>
          <w:szCs w:val="16"/>
        </w:rPr>
      </w:pPr>
    </w:p>
    <w:p w14:paraId="75A3FD60" w14:textId="77777777" w:rsidR="00454870" w:rsidRDefault="00454870" w:rsidP="007A1C92">
      <w:pPr>
        <w:widowControl w:val="0"/>
        <w:autoSpaceDE w:val="0"/>
        <w:autoSpaceDN w:val="0"/>
        <w:adjustRightInd w:val="0"/>
        <w:rPr>
          <w:rFonts w:ascii="Calibri" w:hAnsi="Calibri" w:cs="Times"/>
          <w:b/>
          <w:sz w:val="16"/>
          <w:szCs w:val="16"/>
        </w:rPr>
      </w:pPr>
    </w:p>
    <w:p w14:paraId="2F3C432A" w14:textId="77777777" w:rsidR="00454870" w:rsidRDefault="00454870" w:rsidP="007A1C92">
      <w:pPr>
        <w:widowControl w:val="0"/>
        <w:autoSpaceDE w:val="0"/>
        <w:autoSpaceDN w:val="0"/>
        <w:adjustRightInd w:val="0"/>
        <w:rPr>
          <w:rFonts w:ascii="Calibri" w:hAnsi="Calibri" w:cs="Times"/>
          <w:b/>
          <w:sz w:val="16"/>
          <w:szCs w:val="16"/>
        </w:rPr>
      </w:pPr>
    </w:p>
    <w:p w14:paraId="35E95C54" w14:textId="77777777" w:rsidR="00454870" w:rsidRDefault="00454870" w:rsidP="00EE4DA4">
      <w:pPr>
        <w:widowControl w:val="0"/>
        <w:autoSpaceDE w:val="0"/>
        <w:autoSpaceDN w:val="0"/>
        <w:adjustRightInd w:val="0"/>
        <w:rPr>
          <w:rFonts w:ascii="Calibri" w:hAnsi="Calibri" w:cs="Times"/>
          <w:b/>
          <w:sz w:val="16"/>
          <w:szCs w:val="16"/>
        </w:rPr>
      </w:pPr>
    </w:p>
    <w:p w14:paraId="5487D396" w14:textId="77777777" w:rsidR="00454870" w:rsidRDefault="00454870" w:rsidP="006C539B">
      <w:pPr>
        <w:widowControl w:val="0"/>
        <w:autoSpaceDE w:val="0"/>
        <w:autoSpaceDN w:val="0"/>
        <w:adjustRightInd w:val="0"/>
        <w:rPr>
          <w:rFonts w:ascii="Calibri" w:hAnsi="Calibri" w:cs="Times"/>
          <w:b/>
          <w:sz w:val="16"/>
          <w:szCs w:val="16"/>
        </w:rPr>
      </w:pPr>
    </w:p>
    <w:p w14:paraId="79CD0FDC" w14:textId="77777777" w:rsidR="00454870" w:rsidRDefault="00454870" w:rsidP="006C539B">
      <w:pPr>
        <w:widowControl w:val="0"/>
        <w:autoSpaceDE w:val="0"/>
        <w:autoSpaceDN w:val="0"/>
        <w:adjustRightInd w:val="0"/>
        <w:rPr>
          <w:rFonts w:ascii="Calibri" w:hAnsi="Calibri" w:cs="Times"/>
          <w:b/>
          <w:sz w:val="16"/>
          <w:szCs w:val="16"/>
        </w:rPr>
      </w:pPr>
    </w:p>
    <w:p w14:paraId="4AE65A1D" w14:textId="77777777" w:rsidR="00454870" w:rsidRDefault="00454870" w:rsidP="00604086">
      <w:pPr>
        <w:widowControl w:val="0"/>
        <w:autoSpaceDE w:val="0"/>
        <w:autoSpaceDN w:val="0"/>
        <w:adjustRightInd w:val="0"/>
        <w:rPr>
          <w:rFonts w:ascii="Calibri" w:hAnsi="Calibri" w:cs="Times"/>
          <w:b/>
          <w:sz w:val="16"/>
          <w:szCs w:val="16"/>
        </w:rPr>
      </w:pPr>
    </w:p>
    <w:p w14:paraId="021BF9A8" w14:textId="77777777" w:rsidR="00454870" w:rsidRDefault="00454870" w:rsidP="0073510A">
      <w:pPr>
        <w:widowControl w:val="0"/>
        <w:autoSpaceDE w:val="0"/>
        <w:autoSpaceDN w:val="0"/>
        <w:adjustRightInd w:val="0"/>
        <w:rPr>
          <w:rFonts w:ascii="Calibri" w:hAnsi="Calibri" w:cs="Times"/>
          <w:b/>
          <w:sz w:val="16"/>
          <w:szCs w:val="16"/>
        </w:rPr>
      </w:pPr>
    </w:p>
    <w:p w14:paraId="33386254" w14:textId="77777777" w:rsidR="00D42979" w:rsidRPr="00730EE3" w:rsidRDefault="00D42979" w:rsidP="00C455E2">
      <w:pPr>
        <w:pStyle w:val="ListParagraph"/>
        <w:ind w:left="360"/>
        <w:rPr>
          <w:rFonts w:ascii="Calibri" w:hAnsi="Calibri" w:cs="Times New Roman"/>
          <w:sz w:val="16"/>
          <w:szCs w:val="16"/>
        </w:rPr>
      </w:pPr>
    </w:p>
    <w:p w14:paraId="1520FF7E" w14:textId="77777777" w:rsidR="00D42979" w:rsidRPr="00730EE3" w:rsidRDefault="00D42979" w:rsidP="00C455E2">
      <w:pPr>
        <w:pStyle w:val="ListParagraph"/>
        <w:ind w:left="360"/>
        <w:rPr>
          <w:rFonts w:ascii="Calibri" w:hAnsi="Calibri" w:cs="Times New Roman"/>
          <w:sz w:val="16"/>
          <w:szCs w:val="16"/>
        </w:rPr>
      </w:pPr>
    </w:p>
    <w:p w14:paraId="2DF6497C" w14:textId="77777777" w:rsidR="00D42979" w:rsidRPr="00730EE3" w:rsidRDefault="00D42979" w:rsidP="00C455E2">
      <w:pPr>
        <w:pStyle w:val="ListParagraph"/>
        <w:ind w:left="360"/>
        <w:rPr>
          <w:rFonts w:ascii="Calibri" w:hAnsi="Calibri" w:cs="Times New Roman"/>
          <w:sz w:val="16"/>
          <w:szCs w:val="16"/>
        </w:rPr>
      </w:pPr>
    </w:p>
    <w:p w14:paraId="5C6DE32D" w14:textId="77777777" w:rsidR="00D42979" w:rsidRPr="00730EE3" w:rsidRDefault="00D42979" w:rsidP="00C455E2">
      <w:pPr>
        <w:pStyle w:val="ListParagraph"/>
        <w:ind w:left="360"/>
        <w:rPr>
          <w:rFonts w:ascii="Calibri" w:hAnsi="Calibri" w:cs="Times New Roman"/>
          <w:sz w:val="16"/>
          <w:szCs w:val="16"/>
        </w:rPr>
      </w:pPr>
    </w:p>
    <w:p w14:paraId="7EB119F9" w14:textId="77777777" w:rsidR="00D42979" w:rsidRPr="00730EE3" w:rsidRDefault="00D42979" w:rsidP="00C455E2">
      <w:pPr>
        <w:pStyle w:val="ListParagraph"/>
        <w:ind w:left="360"/>
        <w:rPr>
          <w:rFonts w:ascii="Calibri" w:hAnsi="Calibri" w:cs="Times New Roman"/>
          <w:sz w:val="16"/>
          <w:szCs w:val="16"/>
        </w:rPr>
      </w:pPr>
    </w:p>
    <w:p w14:paraId="6B3E637C" w14:textId="77777777" w:rsidR="00D42979" w:rsidRPr="00730EE3" w:rsidRDefault="00D42979" w:rsidP="00C455E2">
      <w:pPr>
        <w:pStyle w:val="ListParagraph"/>
        <w:ind w:left="360"/>
        <w:rPr>
          <w:rFonts w:ascii="Calibri" w:hAnsi="Calibri" w:cs="Times New Roman"/>
          <w:sz w:val="16"/>
          <w:szCs w:val="16"/>
        </w:rPr>
      </w:pPr>
    </w:p>
    <w:p w14:paraId="537B79F7" w14:textId="77777777" w:rsidR="00D42979" w:rsidRPr="00730EE3" w:rsidRDefault="00D42979" w:rsidP="00C455E2">
      <w:pPr>
        <w:pStyle w:val="ListParagraph"/>
        <w:ind w:left="360"/>
        <w:rPr>
          <w:rFonts w:ascii="Calibri" w:hAnsi="Calibri" w:cs="Times New Roman"/>
          <w:sz w:val="16"/>
          <w:szCs w:val="16"/>
        </w:rPr>
      </w:pPr>
    </w:p>
    <w:p w14:paraId="4302E48D" w14:textId="77777777" w:rsidR="00D42979" w:rsidRPr="00730EE3" w:rsidRDefault="00D42979" w:rsidP="00C455E2">
      <w:pPr>
        <w:pStyle w:val="ListParagraph"/>
        <w:ind w:left="360"/>
        <w:rPr>
          <w:rFonts w:ascii="Calibri" w:hAnsi="Calibri" w:cs="Times New Roman"/>
          <w:sz w:val="16"/>
          <w:szCs w:val="16"/>
        </w:rPr>
      </w:pPr>
    </w:p>
    <w:p w14:paraId="6106DDAC" w14:textId="77777777" w:rsidR="00D42979" w:rsidRPr="00730EE3" w:rsidRDefault="00D42979" w:rsidP="00C455E2">
      <w:pPr>
        <w:pStyle w:val="ListParagraph"/>
        <w:ind w:left="360"/>
        <w:rPr>
          <w:rFonts w:ascii="Calibri" w:hAnsi="Calibri" w:cs="Times New Roman"/>
          <w:sz w:val="16"/>
          <w:szCs w:val="16"/>
        </w:rPr>
      </w:pPr>
    </w:p>
    <w:p w14:paraId="5F72F144" w14:textId="77777777" w:rsidR="00D42979" w:rsidRPr="00730EE3" w:rsidRDefault="00D42979" w:rsidP="00C455E2">
      <w:pPr>
        <w:pStyle w:val="ListParagraph"/>
        <w:ind w:left="360"/>
        <w:rPr>
          <w:rFonts w:ascii="Calibri" w:hAnsi="Calibri" w:cs="Times New Roman"/>
          <w:sz w:val="16"/>
          <w:szCs w:val="16"/>
        </w:rPr>
      </w:pPr>
    </w:p>
    <w:p w14:paraId="579E991D" w14:textId="77777777" w:rsidR="00D42979" w:rsidRPr="00730EE3" w:rsidRDefault="00D42979" w:rsidP="00C455E2">
      <w:pPr>
        <w:pStyle w:val="ListParagraph"/>
        <w:ind w:left="360"/>
        <w:rPr>
          <w:rFonts w:ascii="Calibri" w:hAnsi="Calibri" w:cs="Times New Roman"/>
          <w:sz w:val="16"/>
          <w:szCs w:val="16"/>
        </w:rPr>
      </w:pPr>
    </w:p>
    <w:p w14:paraId="7A64DE73" w14:textId="77777777" w:rsidR="00D42979" w:rsidRPr="00730EE3" w:rsidRDefault="00D42979" w:rsidP="00C455E2">
      <w:pPr>
        <w:pStyle w:val="ListParagraph"/>
        <w:ind w:left="360"/>
        <w:rPr>
          <w:rFonts w:ascii="Calibri" w:hAnsi="Calibri" w:cs="Times New Roman"/>
          <w:sz w:val="16"/>
          <w:szCs w:val="16"/>
        </w:rPr>
      </w:pPr>
    </w:p>
    <w:p w14:paraId="0AB6D7B8" w14:textId="77777777" w:rsidR="00D42979" w:rsidRPr="00730EE3" w:rsidRDefault="00D42979" w:rsidP="00C455E2">
      <w:pPr>
        <w:pStyle w:val="ListParagraph"/>
        <w:ind w:left="360"/>
        <w:rPr>
          <w:rFonts w:ascii="Calibri" w:hAnsi="Calibri" w:cs="Times New Roman"/>
          <w:sz w:val="16"/>
          <w:szCs w:val="16"/>
        </w:rPr>
      </w:pPr>
    </w:p>
    <w:p w14:paraId="237E5DBA" w14:textId="77777777" w:rsidR="00D42979" w:rsidRPr="00730EE3" w:rsidRDefault="00D42979" w:rsidP="00C455E2">
      <w:pPr>
        <w:pStyle w:val="ListParagraph"/>
        <w:ind w:left="360"/>
        <w:rPr>
          <w:rFonts w:ascii="Calibri" w:hAnsi="Calibri" w:cs="Times New Roman"/>
          <w:sz w:val="16"/>
          <w:szCs w:val="16"/>
        </w:rPr>
      </w:pPr>
    </w:p>
    <w:p w14:paraId="41DE5EAB" w14:textId="77777777" w:rsidR="00D42979" w:rsidRPr="00730EE3" w:rsidRDefault="00D42979" w:rsidP="00C455E2">
      <w:pPr>
        <w:pStyle w:val="ListParagraph"/>
        <w:ind w:left="360"/>
        <w:rPr>
          <w:rFonts w:ascii="Calibri" w:hAnsi="Calibri" w:cs="Times New Roman"/>
          <w:sz w:val="16"/>
          <w:szCs w:val="16"/>
        </w:rPr>
      </w:pPr>
    </w:p>
    <w:p w14:paraId="0AE2A582" w14:textId="77777777" w:rsidR="00D42979" w:rsidRPr="00730EE3" w:rsidRDefault="00D42979" w:rsidP="00C455E2">
      <w:pPr>
        <w:pStyle w:val="ListParagraph"/>
        <w:ind w:left="360"/>
        <w:rPr>
          <w:rFonts w:ascii="Calibri" w:hAnsi="Calibri" w:cs="Times New Roman"/>
          <w:sz w:val="16"/>
          <w:szCs w:val="16"/>
        </w:rPr>
      </w:pPr>
    </w:p>
    <w:p w14:paraId="33F42878" w14:textId="77777777" w:rsidR="00D42979" w:rsidRPr="00730EE3" w:rsidRDefault="00D42979" w:rsidP="00C455E2">
      <w:pPr>
        <w:pStyle w:val="ListParagraph"/>
        <w:ind w:left="360"/>
        <w:rPr>
          <w:rFonts w:ascii="Calibri" w:hAnsi="Calibri" w:cs="Times New Roman"/>
          <w:sz w:val="16"/>
          <w:szCs w:val="16"/>
        </w:rPr>
      </w:pPr>
    </w:p>
    <w:p w14:paraId="38C15EEF" w14:textId="77777777" w:rsidR="00D42979" w:rsidRPr="00730EE3" w:rsidRDefault="00D42979" w:rsidP="00C455E2">
      <w:pPr>
        <w:pStyle w:val="ListParagraph"/>
        <w:ind w:left="360"/>
        <w:rPr>
          <w:rFonts w:ascii="Calibri" w:hAnsi="Calibri" w:cs="Times New Roman"/>
          <w:sz w:val="16"/>
          <w:szCs w:val="16"/>
        </w:rPr>
      </w:pPr>
    </w:p>
    <w:p w14:paraId="6D63BA68" w14:textId="77777777" w:rsidR="00D42979" w:rsidRPr="00730EE3" w:rsidRDefault="00D42979" w:rsidP="00C455E2">
      <w:pPr>
        <w:pStyle w:val="ListParagraph"/>
        <w:ind w:left="360"/>
        <w:rPr>
          <w:rFonts w:ascii="Calibri" w:hAnsi="Calibri" w:cs="Times New Roman"/>
          <w:sz w:val="16"/>
          <w:szCs w:val="16"/>
        </w:rPr>
      </w:pPr>
    </w:p>
    <w:p w14:paraId="25F321D7" w14:textId="77777777" w:rsidR="00D42979" w:rsidRPr="00730EE3" w:rsidRDefault="00D42979" w:rsidP="00C455E2">
      <w:pPr>
        <w:pStyle w:val="ListParagraph"/>
        <w:ind w:left="360"/>
        <w:rPr>
          <w:rFonts w:ascii="Calibri" w:hAnsi="Calibri" w:cs="Times New Roman"/>
          <w:sz w:val="16"/>
          <w:szCs w:val="16"/>
        </w:rPr>
      </w:pPr>
    </w:p>
    <w:p w14:paraId="7B660AE5" w14:textId="77777777" w:rsidR="00D42979" w:rsidRPr="00730EE3" w:rsidRDefault="00D42979" w:rsidP="00C455E2">
      <w:pPr>
        <w:pStyle w:val="ListParagraph"/>
        <w:ind w:left="360"/>
        <w:rPr>
          <w:rFonts w:ascii="Calibri" w:hAnsi="Calibri" w:cs="Times New Roman"/>
          <w:sz w:val="16"/>
          <w:szCs w:val="16"/>
        </w:rPr>
      </w:pPr>
    </w:p>
    <w:p w14:paraId="14BCF293" w14:textId="77777777" w:rsidR="00D42979" w:rsidRPr="00730EE3" w:rsidRDefault="00D42979" w:rsidP="00C455E2">
      <w:pPr>
        <w:pStyle w:val="ListParagraph"/>
        <w:ind w:left="360"/>
        <w:rPr>
          <w:rFonts w:ascii="Calibri" w:hAnsi="Calibri" w:cs="Times New Roman"/>
          <w:sz w:val="16"/>
          <w:szCs w:val="16"/>
        </w:rPr>
      </w:pPr>
    </w:p>
    <w:p w14:paraId="2FB29CCA" w14:textId="77777777" w:rsidR="00D42979" w:rsidRPr="00730EE3" w:rsidRDefault="00D42979" w:rsidP="00C455E2">
      <w:pPr>
        <w:pStyle w:val="ListParagraph"/>
        <w:ind w:left="360"/>
        <w:rPr>
          <w:rFonts w:ascii="Calibri" w:hAnsi="Calibri" w:cs="Times New Roman"/>
          <w:sz w:val="16"/>
          <w:szCs w:val="16"/>
        </w:rPr>
      </w:pPr>
    </w:p>
    <w:p w14:paraId="7235AB60" w14:textId="77777777" w:rsidR="00D42979" w:rsidRPr="00730EE3" w:rsidRDefault="00D42979" w:rsidP="00C455E2">
      <w:pPr>
        <w:pStyle w:val="ListParagraph"/>
        <w:ind w:left="360"/>
        <w:rPr>
          <w:rFonts w:ascii="Calibri" w:hAnsi="Calibri" w:cs="Times New Roman"/>
          <w:sz w:val="16"/>
          <w:szCs w:val="16"/>
        </w:rPr>
      </w:pPr>
    </w:p>
    <w:p w14:paraId="0FFC7258" w14:textId="77777777" w:rsidR="00D42979" w:rsidRPr="00730EE3" w:rsidRDefault="00D42979" w:rsidP="00C455E2">
      <w:pPr>
        <w:pStyle w:val="ListParagraph"/>
        <w:ind w:left="360"/>
        <w:rPr>
          <w:rFonts w:ascii="Calibri" w:hAnsi="Calibri" w:cs="Times New Roman"/>
          <w:sz w:val="16"/>
          <w:szCs w:val="16"/>
        </w:rPr>
      </w:pPr>
    </w:p>
    <w:p w14:paraId="62BB662B" w14:textId="77777777" w:rsidR="00D42979" w:rsidRPr="00730EE3" w:rsidRDefault="00D42979" w:rsidP="00C455E2">
      <w:pPr>
        <w:pStyle w:val="ListParagraph"/>
        <w:ind w:left="360"/>
        <w:rPr>
          <w:rFonts w:ascii="Calibri" w:hAnsi="Calibri" w:cs="Times New Roman"/>
          <w:sz w:val="16"/>
          <w:szCs w:val="16"/>
        </w:rPr>
      </w:pPr>
    </w:p>
    <w:p w14:paraId="4A4B7568" w14:textId="77777777" w:rsidR="00D42979" w:rsidRPr="00730EE3" w:rsidRDefault="00D42979" w:rsidP="00C455E2">
      <w:pPr>
        <w:pStyle w:val="ListParagraph"/>
        <w:ind w:left="360"/>
        <w:rPr>
          <w:rFonts w:ascii="Calibri" w:hAnsi="Calibri" w:cs="Times New Roman"/>
          <w:sz w:val="16"/>
          <w:szCs w:val="16"/>
        </w:rPr>
      </w:pPr>
    </w:p>
    <w:p w14:paraId="4BE4054D" w14:textId="77777777" w:rsidR="00D42979" w:rsidRPr="00730EE3" w:rsidRDefault="00D42979" w:rsidP="00C455E2">
      <w:pPr>
        <w:pStyle w:val="ListParagraph"/>
        <w:ind w:left="360"/>
        <w:rPr>
          <w:rFonts w:ascii="Calibri" w:hAnsi="Calibri" w:cs="Times New Roman"/>
          <w:sz w:val="16"/>
          <w:szCs w:val="16"/>
        </w:rPr>
      </w:pPr>
    </w:p>
    <w:p w14:paraId="05AC31BE" w14:textId="77777777" w:rsidR="00D42979" w:rsidRPr="00730EE3" w:rsidRDefault="00D42979" w:rsidP="00C455E2">
      <w:pPr>
        <w:pStyle w:val="ListParagraph"/>
        <w:ind w:left="360"/>
        <w:rPr>
          <w:rFonts w:ascii="Calibri" w:hAnsi="Calibri" w:cs="Times New Roman"/>
          <w:sz w:val="16"/>
          <w:szCs w:val="16"/>
        </w:rPr>
      </w:pPr>
    </w:p>
    <w:p w14:paraId="39FD068A" w14:textId="77777777" w:rsidR="00D42979" w:rsidRPr="00730EE3" w:rsidRDefault="00D42979" w:rsidP="00C455E2">
      <w:pPr>
        <w:pStyle w:val="ListParagraph"/>
        <w:ind w:left="360"/>
        <w:rPr>
          <w:rFonts w:ascii="Calibri" w:hAnsi="Calibri" w:cs="Times New Roman"/>
          <w:sz w:val="16"/>
          <w:szCs w:val="16"/>
        </w:rPr>
      </w:pPr>
    </w:p>
    <w:p w14:paraId="3AF09EAB" w14:textId="77777777" w:rsidR="00D42979" w:rsidRPr="00730EE3" w:rsidRDefault="00D42979" w:rsidP="00C455E2">
      <w:pPr>
        <w:pStyle w:val="ListParagraph"/>
        <w:ind w:left="360"/>
        <w:rPr>
          <w:rFonts w:ascii="Calibri" w:hAnsi="Calibri" w:cs="Times New Roman"/>
          <w:sz w:val="16"/>
          <w:szCs w:val="16"/>
        </w:rPr>
      </w:pPr>
    </w:p>
    <w:p w14:paraId="3C03EB5A" w14:textId="77777777" w:rsidR="00D42979" w:rsidRPr="00730EE3" w:rsidRDefault="00D42979" w:rsidP="00C455E2">
      <w:pPr>
        <w:pStyle w:val="ListParagraph"/>
        <w:ind w:left="360"/>
        <w:rPr>
          <w:rFonts w:ascii="Calibri" w:hAnsi="Calibri" w:cs="Times New Roman"/>
          <w:sz w:val="16"/>
          <w:szCs w:val="16"/>
        </w:rPr>
      </w:pPr>
    </w:p>
    <w:p w14:paraId="7D689E61" w14:textId="77777777" w:rsidR="00D42979" w:rsidRPr="00730EE3" w:rsidRDefault="00D42979" w:rsidP="00C455E2">
      <w:pPr>
        <w:pStyle w:val="ListParagraph"/>
        <w:ind w:left="360"/>
        <w:rPr>
          <w:rFonts w:ascii="Calibri" w:hAnsi="Calibri" w:cs="Times New Roman"/>
          <w:sz w:val="16"/>
          <w:szCs w:val="16"/>
        </w:rPr>
      </w:pPr>
    </w:p>
    <w:p w14:paraId="3190E267" w14:textId="77777777" w:rsidR="00D42979" w:rsidRPr="00730EE3" w:rsidRDefault="00D42979" w:rsidP="00C455E2">
      <w:pPr>
        <w:pStyle w:val="ListParagraph"/>
        <w:ind w:left="360"/>
        <w:rPr>
          <w:rFonts w:ascii="Calibri" w:hAnsi="Calibri" w:cs="Times New Roman"/>
          <w:sz w:val="16"/>
          <w:szCs w:val="16"/>
        </w:rPr>
      </w:pPr>
    </w:p>
    <w:p w14:paraId="1E4A6A4D" w14:textId="77777777" w:rsidR="00D42979" w:rsidRPr="00730EE3" w:rsidRDefault="00D42979" w:rsidP="00C455E2">
      <w:pPr>
        <w:pStyle w:val="ListParagraph"/>
        <w:ind w:left="360"/>
        <w:rPr>
          <w:rFonts w:ascii="Calibri" w:hAnsi="Calibri" w:cs="Times New Roman"/>
          <w:sz w:val="16"/>
          <w:szCs w:val="16"/>
        </w:rPr>
      </w:pPr>
    </w:p>
    <w:p w14:paraId="27DCE07E" w14:textId="77777777" w:rsidR="00D42979" w:rsidRPr="00730EE3" w:rsidRDefault="00D42979" w:rsidP="00C455E2">
      <w:pPr>
        <w:pStyle w:val="ListParagraph"/>
        <w:ind w:left="360"/>
        <w:rPr>
          <w:rFonts w:ascii="Calibri" w:hAnsi="Calibri" w:cs="Times New Roman"/>
          <w:sz w:val="16"/>
          <w:szCs w:val="16"/>
        </w:rPr>
      </w:pPr>
    </w:p>
    <w:p w14:paraId="5F9D176A" w14:textId="77777777" w:rsidR="00D42979" w:rsidRPr="00730EE3" w:rsidRDefault="00D42979" w:rsidP="00C455E2">
      <w:pPr>
        <w:pStyle w:val="ListParagraph"/>
        <w:ind w:left="360"/>
        <w:rPr>
          <w:rFonts w:ascii="Calibri" w:hAnsi="Calibri" w:cs="Times New Roman"/>
          <w:sz w:val="16"/>
          <w:szCs w:val="16"/>
        </w:rPr>
      </w:pPr>
    </w:p>
    <w:p w14:paraId="28982EF3" w14:textId="77777777" w:rsidR="00D42979" w:rsidRPr="00730EE3" w:rsidRDefault="00D42979" w:rsidP="00C455E2">
      <w:pPr>
        <w:pStyle w:val="ListParagraph"/>
        <w:ind w:left="360"/>
        <w:rPr>
          <w:rFonts w:ascii="Calibri" w:hAnsi="Calibri" w:cs="Times New Roman"/>
          <w:sz w:val="16"/>
          <w:szCs w:val="16"/>
        </w:rPr>
      </w:pPr>
    </w:p>
    <w:p w14:paraId="714DFA43" w14:textId="77777777" w:rsidR="00D42979" w:rsidRPr="00730EE3" w:rsidRDefault="00D42979" w:rsidP="00C455E2">
      <w:pPr>
        <w:pStyle w:val="ListParagraph"/>
        <w:ind w:left="360"/>
        <w:rPr>
          <w:rFonts w:ascii="Calibri" w:hAnsi="Calibri" w:cs="Times New Roman"/>
          <w:sz w:val="16"/>
          <w:szCs w:val="16"/>
        </w:rPr>
      </w:pPr>
    </w:p>
    <w:p w14:paraId="5786E24F" w14:textId="77777777" w:rsidR="00D42979" w:rsidRPr="00730EE3" w:rsidRDefault="00D42979" w:rsidP="00C455E2">
      <w:pPr>
        <w:pStyle w:val="ListParagraph"/>
        <w:ind w:left="360"/>
        <w:rPr>
          <w:rFonts w:ascii="Calibri" w:hAnsi="Calibri" w:cs="Times New Roman"/>
          <w:sz w:val="16"/>
          <w:szCs w:val="16"/>
        </w:rPr>
      </w:pPr>
    </w:p>
    <w:p w14:paraId="6CA4E835" w14:textId="77777777" w:rsidR="00D42979" w:rsidRPr="00730EE3" w:rsidRDefault="00D42979" w:rsidP="00C455E2">
      <w:pPr>
        <w:pStyle w:val="ListParagraph"/>
        <w:ind w:left="360"/>
        <w:rPr>
          <w:rFonts w:ascii="Calibri" w:hAnsi="Calibri" w:cs="Times New Roman"/>
          <w:sz w:val="16"/>
          <w:szCs w:val="16"/>
        </w:rPr>
      </w:pPr>
    </w:p>
    <w:p w14:paraId="0D6D2E98" w14:textId="77777777" w:rsidR="00D42979" w:rsidRPr="00730EE3" w:rsidRDefault="00D42979" w:rsidP="00C455E2">
      <w:pPr>
        <w:pStyle w:val="ListParagraph"/>
        <w:ind w:left="360"/>
        <w:rPr>
          <w:rFonts w:ascii="Calibri" w:hAnsi="Calibri" w:cs="Times New Roman"/>
          <w:sz w:val="16"/>
          <w:szCs w:val="16"/>
        </w:rPr>
      </w:pPr>
    </w:p>
    <w:p w14:paraId="30A14214" w14:textId="77777777" w:rsidR="00D42979" w:rsidRPr="00730EE3" w:rsidRDefault="00D42979" w:rsidP="00C455E2">
      <w:pPr>
        <w:pStyle w:val="ListParagraph"/>
        <w:ind w:left="360"/>
        <w:rPr>
          <w:rFonts w:ascii="Calibri" w:hAnsi="Calibri" w:cs="Times New Roman"/>
          <w:sz w:val="16"/>
          <w:szCs w:val="16"/>
        </w:rPr>
      </w:pPr>
    </w:p>
    <w:p w14:paraId="3570D055" w14:textId="77777777" w:rsidR="00D42979" w:rsidRPr="00730EE3" w:rsidRDefault="00D42979" w:rsidP="00C455E2">
      <w:pPr>
        <w:pStyle w:val="ListParagraph"/>
        <w:ind w:left="360"/>
        <w:rPr>
          <w:rFonts w:ascii="Calibri" w:hAnsi="Calibri" w:cs="Times New Roman"/>
          <w:sz w:val="16"/>
          <w:szCs w:val="16"/>
        </w:rPr>
      </w:pPr>
    </w:p>
    <w:p w14:paraId="43F52944" w14:textId="77777777" w:rsidR="00D42979" w:rsidRPr="00730EE3" w:rsidRDefault="00D42979" w:rsidP="00C455E2">
      <w:pPr>
        <w:pStyle w:val="ListParagraph"/>
        <w:ind w:left="360"/>
        <w:rPr>
          <w:rFonts w:ascii="Calibri" w:hAnsi="Calibri" w:cs="Times New Roman"/>
          <w:sz w:val="16"/>
          <w:szCs w:val="16"/>
        </w:rPr>
      </w:pPr>
    </w:p>
    <w:p w14:paraId="4197BC9F" w14:textId="77777777" w:rsidR="00647DE0" w:rsidRDefault="00647DE0" w:rsidP="00C455E2">
      <w:pPr>
        <w:pStyle w:val="ListParagraph"/>
        <w:ind w:left="0"/>
        <w:rPr>
          <w:ins w:id="6" w:author="Gergana Vandova" w:date="2019-05-06T12:48:00Z"/>
          <w:rFonts w:ascii="Calibri" w:hAnsi="Calibri" w:cs="Times New Roman"/>
          <w:b/>
          <w:sz w:val="16"/>
          <w:szCs w:val="16"/>
        </w:rPr>
      </w:pPr>
      <w:r w:rsidRPr="00730EE3">
        <w:rPr>
          <w:rFonts w:ascii="Calibri" w:hAnsi="Calibri" w:cs="Times New Roman"/>
          <w:b/>
          <w:sz w:val="16"/>
          <w:szCs w:val="16"/>
        </w:rPr>
        <w:t>RESULTS</w:t>
      </w:r>
    </w:p>
    <w:p w14:paraId="5CE1E1B6" w14:textId="77777777" w:rsidR="00F74AF5" w:rsidRDefault="00F74AF5" w:rsidP="00F1570D">
      <w:pPr>
        <w:rPr>
          <w:ins w:id="7" w:author="Gergana Vandova" w:date="2019-05-06T12:48:00Z"/>
          <w:rFonts w:ascii="Calibri" w:eastAsia="Calibri" w:hAnsi="Calibri" w:cs="Calibri"/>
          <w:b/>
          <w:sz w:val="16"/>
          <w:szCs w:val="16"/>
        </w:rPr>
      </w:pPr>
      <w:ins w:id="8" w:author="Gergana Vandova" w:date="2019-05-06T12:48:00Z">
        <w:r>
          <w:rPr>
            <w:rFonts w:ascii="Calibri" w:eastAsia="Calibri" w:hAnsi="Calibri" w:cs="Calibri"/>
            <w:b/>
            <w:sz w:val="16"/>
            <w:szCs w:val="16"/>
          </w:rPr>
          <w:t>Curation of a reference set of 12 experimentally verified self-resistance genes in 16 biosynthetic gene clusters (Table 1)</w:t>
        </w:r>
      </w:ins>
    </w:p>
    <w:p w14:paraId="609CE7E5" w14:textId="77777777" w:rsidR="00F74AF5" w:rsidRDefault="00F74AF5" w:rsidP="00F1570D">
      <w:pPr>
        <w:rPr>
          <w:ins w:id="9" w:author="Gergana Vandova" w:date="2019-05-06T12:48:00Z"/>
          <w:rFonts w:ascii="Calibri" w:eastAsia="Calibri" w:hAnsi="Calibri" w:cs="Calibri"/>
          <w:sz w:val="16"/>
          <w:szCs w:val="16"/>
        </w:rPr>
      </w:pPr>
      <w:ins w:id="10" w:author="Gergana Vandova" w:date="2019-05-06T12:48:00Z">
        <w:r>
          <w:rPr>
            <w:rFonts w:ascii="Calibri" w:eastAsia="Calibri" w:hAnsi="Calibri" w:cs="Calibri"/>
            <w:sz w:val="16"/>
            <w:szCs w:val="16"/>
          </w:rPr>
          <w:t xml:space="preserve">In order to identify bacterial type I PKS biosynthetic gene clusters (BGCs) harboring a self-resistance copy of the target gene, we curated a list of known antibacterial self-resistance genes co-localized with the type I PKS BGCs by (a) automated mining of annotated gene clusters in the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database, and (b) manual literature </w:t>
        </w:r>
        <w:proofErr w:type="gramStart"/>
        <w:r>
          <w:rPr>
            <w:rFonts w:ascii="Calibri" w:eastAsia="Calibri" w:hAnsi="Calibri" w:cs="Calibri"/>
            <w:sz w:val="16"/>
            <w:szCs w:val="16"/>
          </w:rPr>
          <w:t>search..</w:t>
        </w:r>
        <w:proofErr w:type="gramEnd"/>
        <w:r>
          <w:rPr>
            <w:rFonts w:ascii="Calibri" w:eastAsia="Calibri" w:hAnsi="Calibri" w:cs="Calibri"/>
            <w:sz w:val="16"/>
            <w:szCs w:val="16"/>
          </w:rPr>
          <w:t xml:space="preserve"> We identified 16 clusters harboring one of 12 experimentally verified self-resistance proteins, spanning polyketides, non-ribosomal peptides and their hybrids, terpenes, </w:t>
        </w:r>
        <w:proofErr w:type="spellStart"/>
        <w:r>
          <w:rPr>
            <w:rFonts w:ascii="Calibri" w:eastAsia="Calibri" w:hAnsi="Calibri" w:cs="Calibri"/>
            <w:sz w:val="16"/>
            <w:szCs w:val="16"/>
          </w:rPr>
          <w:t>ribosomally</w:t>
        </w:r>
        <w:proofErr w:type="spellEnd"/>
        <w:r>
          <w:rPr>
            <w:rFonts w:ascii="Calibri" w:eastAsia="Calibri" w:hAnsi="Calibri" w:cs="Calibri"/>
            <w:sz w:val="16"/>
            <w:szCs w:val="16"/>
          </w:rPr>
          <w:t xml:space="preserve"> synthesized and post-translationally modified peptides (</w:t>
        </w:r>
        <w:proofErr w:type="spellStart"/>
        <w:r>
          <w:rPr>
            <w:rFonts w:ascii="Calibri" w:eastAsia="Calibri" w:hAnsi="Calibri" w:cs="Calibri"/>
            <w:sz w:val="16"/>
            <w:szCs w:val="16"/>
          </w:rPr>
          <w:t>RiPPs</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aminocumarins</w:t>
        </w:r>
        <w:proofErr w:type="spellEnd"/>
        <w:r>
          <w:rPr>
            <w:rFonts w:ascii="Calibri" w:eastAsia="Calibri" w:hAnsi="Calibri" w:cs="Calibri"/>
            <w:sz w:val="16"/>
            <w:szCs w:val="16"/>
          </w:rPr>
          <w:t xml:space="preserve"> (Table 1). lists the number of clusters harboring each of these </w:t>
        </w:r>
        <w:commentRangeStart w:id="11"/>
        <w:r>
          <w:rPr>
            <w:rFonts w:ascii="Calibri" w:eastAsia="Calibri" w:hAnsi="Calibri" w:cs="Calibri"/>
            <w:sz w:val="16"/>
            <w:szCs w:val="16"/>
          </w:rPr>
          <w:t xml:space="preserve">12 self-resistance gene families. </w:t>
        </w:r>
        <w:commentRangeEnd w:id="11"/>
        <w:r>
          <w:rPr>
            <w:rStyle w:val="CommentReference"/>
          </w:rPr>
          <w:commentReference w:id="11"/>
        </w:r>
      </w:ins>
    </w:p>
    <w:p w14:paraId="7E7921CA" w14:textId="2C5CA223" w:rsidR="00F74AF5" w:rsidRDefault="00F74AF5" w:rsidP="00F1570D">
      <w:pPr>
        <w:rPr>
          <w:ins w:id="12" w:author="Gergana Vandova" w:date="2019-05-06T12:48:00Z"/>
          <w:rFonts w:ascii="Calibri" w:eastAsia="Calibri" w:hAnsi="Calibri" w:cs="Calibri"/>
          <w:sz w:val="16"/>
          <w:szCs w:val="16"/>
        </w:rPr>
      </w:pPr>
      <w:ins w:id="13" w:author="Gergana Vandova" w:date="2019-05-06T12:48:00Z">
        <w:r>
          <w:rPr>
            <w:rFonts w:ascii="Calibri" w:eastAsia="Calibri" w:hAnsi="Calibri" w:cs="Calibri"/>
            <w:sz w:val="16"/>
            <w:szCs w:val="16"/>
            <w:highlight w:val="white"/>
          </w:rPr>
          <w:t> </w:t>
        </w:r>
        <w:commentRangeStart w:id="14"/>
        <w:r>
          <w:rPr>
            <w:rFonts w:ascii="Calibri" w:eastAsia="Calibri" w:hAnsi="Calibri" w:cs="Calibri"/>
            <w:sz w:val="16"/>
            <w:szCs w:val="16"/>
            <w:highlight w:val="white"/>
          </w:rPr>
          <w:t>O</w:t>
        </w:r>
        <w:r w:rsidR="007522C0">
          <w:rPr>
            <w:rFonts w:ascii="Calibri" w:eastAsia="Calibri" w:hAnsi="Calibri" w:cs="Calibri"/>
            <w:sz w:val="16"/>
            <w:szCs w:val="16"/>
            <w:highlight w:val="white"/>
          </w:rPr>
          <w:t>ut of all</w:t>
        </w:r>
      </w:ins>
      <w:ins w:id="15" w:author="Gergana Vandova" w:date="2019-05-08T11:06:00Z">
        <w:r w:rsidR="007522C0">
          <w:rPr>
            <w:rFonts w:ascii="Calibri" w:eastAsia="Calibri" w:hAnsi="Calibri" w:cs="Calibri"/>
            <w:sz w:val="16"/>
            <w:szCs w:val="16"/>
            <w:highlight w:val="white"/>
          </w:rPr>
          <w:t xml:space="preserve"> </w:t>
        </w:r>
      </w:ins>
      <w:ins w:id="16" w:author="Gergana Vandova" w:date="2019-05-06T12:48:00Z">
        <w:r>
          <w:rPr>
            <w:rFonts w:ascii="Calibri" w:eastAsia="Calibri" w:hAnsi="Calibri" w:cs="Calibri"/>
            <w:sz w:val="16"/>
            <w:szCs w:val="16"/>
            <w:highlight w:val="white"/>
          </w:rPr>
          <w:t xml:space="preserve">deposited in </w:t>
        </w:r>
        <w:proofErr w:type="spellStart"/>
        <w:r>
          <w:rPr>
            <w:rFonts w:ascii="Calibri" w:eastAsia="Calibri" w:hAnsi="Calibri" w:cs="Calibri"/>
            <w:sz w:val="16"/>
            <w:szCs w:val="16"/>
            <w:highlight w:val="white"/>
          </w:rPr>
          <w:t>MIBiG</w:t>
        </w:r>
        <w:proofErr w:type="spellEnd"/>
        <w:r>
          <w:rPr>
            <w:rFonts w:ascii="Calibri" w:eastAsia="Calibri" w:hAnsi="Calibri" w:cs="Calibri"/>
            <w:sz w:val="16"/>
            <w:szCs w:val="16"/>
            <w:highlight w:val="white"/>
          </w:rPr>
          <w:t xml:space="preserve">, </w:t>
        </w:r>
        <w:commentRangeStart w:id="17"/>
        <w:r>
          <w:rPr>
            <w:rFonts w:ascii="Calibri" w:eastAsia="Calibri" w:hAnsi="Calibri" w:cs="Calibri"/>
            <w:sz w:val="16"/>
            <w:szCs w:val="16"/>
            <w:highlight w:val="white"/>
          </w:rPr>
          <w:t>176 have been annotated to have antibacterial activity</w:t>
        </w:r>
        <w:commentRangeEnd w:id="17"/>
        <w:r>
          <w:rPr>
            <w:rStyle w:val="CommentReference"/>
          </w:rPr>
          <w:commentReference w:id="17"/>
        </w:r>
        <w:r>
          <w:rPr>
            <w:rFonts w:ascii="Calibri" w:eastAsia="Calibri" w:hAnsi="Calibri" w:cs="Calibri"/>
            <w:sz w:val="16"/>
            <w:szCs w:val="16"/>
            <w:highlight w:val="white"/>
          </w:rPr>
          <w:t xml:space="preserve">. </w:t>
        </w:r>
      </w:ins>
      <w:ins w:id="18" w:author="Gergana Vandova" w:date="2019-05-08T11:09:00Z">
        <w:r w:rsidR="007522C0">
          <w:rPr>
            <w:rFonts w:ascii="Calibri" w:eastAsia="Calibri" w:hAnsi="Calibri" w:cs="Calibri"/>
            <w:sz w:val="16"/>
            <w:szCs w:val="16"/>
            <w:highlight w:val="white"/>
          </w:rPr>
          <w:t xml:space="preserve">At least </w:t>
        </w:r>
      </w:ins>
      <w:commentRangeStart w:id="19"/>
      <w:ins w:id="20" w:author="Gergana Vandova" w:date="2019-05-06T12:48:00Z">
        <w:r>
          <w:rPr>
            <w:rFonts w:ascii="Calibri" w:eastAsia="Calibri" w:hAnsi="Calibri" w:cs="Calibri"/>
            <w:sz w:val="16"/>
            <w:szCs w:val="16"/>
            <w:highlight w:val="white"/>
          </w:rPr>
          <w:t xml:space="preserve">16 of these 176 </w:t>
        </w:r>
        <w:commentRangeEnd w:id="19"/>
        <w:r>
          <w:rPr>
            <w:rStyle w:val="CommentReference"/>
          </w:rPr>
          <w:commentReference w:id="19"/>
        </w:r>
        <w:r>
          <w:rPr>
            <w:rFonts w:ascii="Calibri" w:eastAsia="Calibri" w:hAnsi="Calibri" w:cs="Calibri"/>
            <w:sz w:val="16"/>
            <w:szCs w:val="16"/>
            <w:highlight w:val="white"/>
          </w:rPr>
          <w:t>harbor a modified target gene, which was experimentally validated</w:t>
        </w:r>
        <w:r w:rsidR="007522C0">
          <w:rPr>
            <w:rFonts w:ascii="Calibri" w:eastAsia="Calibri" w:hAnsi="Calibri" w:cs="Calibri"/>
            <w:sz w:val="16"/>
            <w:szCs w:val="16"/>
            <w:highlight w:val="white"/>
          </w:rPr>
          <w:t xml:space="preserve"> to be the self-resistance gene</w:t>
        </w:r>
        <w:r>
          <w:rPr>
            <w:rFonts w:ascii="Calibri" w:eastAsia="Calibri" w:hAnsi="Calibri" w:cs="Calibri"/>
            <w:sz w:val="16"/>
            <w:szCs w:val="16"/>
            <w:highlight w:val="white"/>
          </w:rPr>
          <w:t xml:space="preserve">. </w:t>
        </w:r>
        <w:r>
          <w:rPr>
            <w:rFonts w:ascii="Calibri" w:eastAsia="Calibri" w:hAnsi="Calibri" w:cs="Calibri"/>
            <w:sz w:val="16"/>
            <w:szCs w:val="16"/>
          </w:rPr>
          <w:t xml:space="preserve">9 out these 16 clusters are type I PKSs or type I PKS hybrids, which accounts for 1.22% of all type I PKS clusters deposited in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Of all clusters deposited into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only 0.88% have a characterized self-resistance gene that belongs to the same family as the target gene. </w:t>
        </w:r>
        <w:commentRangeEnd w:id="14"/>
        <w:r>
          <w:rPr>
            <w:rStyle w:val="CommentReference"/>
          </w:rPr>
          <w:commentReference w:id="14"/>
        </w:r>
        <w:r>
          <w:rPr>
            <w:rFonts w:ascii="Calibri" w:eastAsia="Calibri" w:hAnsi="Calibri" w:cs="Calibri"/>
            <w:sz w:val="16"/>
            <w:szCs w:val="16"/>
            <w:highlight w:val="white"/>
          </w:rPr>
          <w:t xml:space="preserve">These numbers suggest that </w:t>
        </w:r>
      </w:ins>
      <w:ins w:id="21" w:author="Gergana Vandova" w:date="2019-05-07T12:00:00Z">
        <w:r w:rsidR="006F56D7">
          <w:rPr>
            <w:rFonts w:ascii="Calibri" w:eastAsia="Calibri" w:hAnsi="Calibri" w:cs="Calibri"/>
            <w:sz w:val="16"/>
            <w:szCs w:val="16"/>
            <w:highlight w:val="white"/>
          </w:rPr>
          <w:t xml:space="preserve">(1) many of the BGCs </w:t>
        </w:r>
      </w:ins>
      <w:ins w:id="22" w:author="Gergana Vandova" w:date="2019-05-07T12:01:00Z">
        <w:r w:rsidR="006F56D7">
          <w:rPr>
            <w:rFonts w:ascii="Calibri" w:eastAsia="Calibri" w:hAnsi="Calibri" w:cs="Calibri"/>
            <w:sz w:val="16"/>
            <w:szCs w:val="16"/>
            <w:highlight w:val="white"/>
          </w:rPr>
          <w:t xml:space="preserve">activity is not </w:t>
        </w:r>
      </w:ins>
      <w:ins w:id="23" w:author="Gergana Vandova" w:date="2019-05-07T12:00:00Z">
        <w:r w:rsidR="006F56D7">
          <w:rPr>
            <w:rFonts w:ascii="Calibri" w:eastAsia="Calibri" w:hAnsi="Calibri" w:cs="Calibri"/>
            <w:sz w:val="16"/>
            <w:szCs w:val="16"/>
            <w:highlight w:val="white"/>
          </w:rPr>
          <w:t>annotated</w:t>
        </w:r>
      </w:ins>
      <w:ins w:id="24" w:author="Gergana Vandova" w:date="2019-05-07T12:01:00Z">
        <w:r w:rsidR="006F56D7">
          <w:rPr>
            <w:rFonts w:ascii="Calibri" w:eastAsia="Calibri" w:hAnsi="Calibri" w:cs="Calibri"/>
            <w:sz w:val="16"/>
            <w:szCs w:val="16"/>
            <w:highlight w:val="white"/>
          </w:rPr>
          <w:t xml:space="preserve">; </w:t>
        </w:r>
      </w:ins>
      <w:ins w:id="25" w:author="Gergana Vandova" w:date="2019-05-06T12:48:00Z">
        <w:r w:rsidR="006F56D7">
          <w:rPr>
            <w:rFonts w:ascii="Calibri" w:eastAsia="Calibri" w:hAnsi="Calibri" w:cs="Calibri"/>
            <w:sz w:val="16"/>
            <w:szCs w:val="16"/>
            <w:highlight w:val="white"/>
          </w:rPr>
          <w:t>(2</w:t>
        </w:r>
        <w:r>
          <w:rPr>
            <w:rFonts w:ascii="Calibri" w:eastAsia="Calibri" w:hAnsi="Calibri" w:cs="Calibri"/>
            <w:sz w:val="16"/>
            <w:szCs w:val="16"/>
            <w:highlight w:val="white"/>
          </w:rPr>
          <w:t xml:space="preserve">) </w:t>
        </w:r>
      </w:ins>
      <w:ins w:id="26" w:author="Gergana Vandova" w:date="2019-05-07T11:56:00Z">
        <w:r w:rsidR="00E20648">
          <w:rPr>
            <w:rFonts w:ascii="Calibri" w:eastAsia="Calibri" w:hAnsi="Calibri" w:cs="Calibri"/>
            <w:sz w:val="16"/>
            <w:szCs w:val="16"/>
            <w:highlight w:val="white"/>
          </w:rPr>
          <w:t xml:space="preserve">we have characterized only a fraction of the BGCs encoding compounds with antibacterial </w:t>
        </w:r>
      </w:ins>
      <w:ins w:id="27" w:author="Gergana Vandova" w:date="2019-05-07T11:57:00Z">
        <w:r w:rsidR="00E20648">
          <w:rPr>
            <w:rFonts w:ascii="Calibri" w:eastAsia="Calibri" w:hAnsi="Calibri" w:cs="Calibri"/>
            <w:sz w:val="16"/>
            <w:szCs w:val="16"/>
            <w:highlight w:val="white"/>
          </w:rPr>
          <w:t>activity</w:t>
        </w:r>
      </w:ins>
      <w:ins w:id="28" w:author="Gergana Vandova" w:date="2019-05-07T11:56:00Z">
        <w:r w:rsidR="006F56D7">
          <w:rPr>
            <w:rFonts w:ascii="Calibri" w:eastAsia="Calibri" w:hAnsi="Calibri" w:cs="Calibri"/>
            <w:sz w:val="16"/>
            <w:szCs w:val="16"/>
            <w:highlight w:val="white"/>
          </w:rPr>
          <w:t>; (3</w:t>
        </w:r>
        <w:r w:rsidR="00E20648">
          <w:rPr>
            <w:rFonts w:ascii="Calibri" w:eastAsia="Calibri" w:hAnsi="Calibri" w:cs="Calibri"/>
            <w:sz w:val="16"/>
            <w:szCs w:val="16"/>
            <w:highlight w:val="white"/>
          </w:rPr>
          <w:t xml:space="preserve">) </w:t>
        </w:r>
      </w:ins>
      <w:ins w:id="29" w:author="Gergana Vandova" w:date="2019-05-06T12:48:00Z">
        <w:r>
          <w:rPr>
            <w:rFonts w:ascii="Calibri" w:eastAsia="Calibri" w:hAnsi="Calibri" w:cs="Calibri"/>
            <w:sz w:val="16"/>
            <w:szCs w:val="16"/>
            <w:highlight w:val="white"/>
          </w:rPr>
          <w:t>we have characterized only a fraction of the self-resistance genes, but there ar</w:t>
        </w:r>
        <w:r w:rsidR="00E20648">
          <w:rPr>
            <w:rFonts w:ascii="Calibri" w:eastAsia="Calibri" w:hAnsi="Calibri" w:cs="Calibri"/>
            <w:sz w:val="16"/>
            <w:szCs w:val="16"/>
            <w:highlight w:val="white"/>
          </w:rPr>
          <w:t xml:space="preserve">e many more to be discovered; </w:t>
        </w:r>
      </w:ins>
      <w:ins w:id="30" w:author="Gergana Vandova" w:date="2019-05-07T11:58:00Z">
        <w:r w:rsidR="006F56D7">
          <w:rPr>
            <w:rFonts w:ascii="Calibri" w:eastAsia="Calibri" w:hAnsi="Calibri" w:cs="Calibri"/>
            <w:sz w:val="16"/>
            <w:szCs w:val="16"/>
            <w:highlight w:val="white"/>
          </w:rPr>
          <w:t>(4</w:t>
        </w:r>
        <w:r w:rsidR="00E20648">
          <w:rPr>
            <w:rFonts w:ascii="Calibri" w:eastAsia="Calibri" w:hAnsi="Calibri" w:cs="Calibri"/>
            <w:sz w:val="16"/>
            <w:szCs w:val="16"/>
            <w:highlight w:val="white"/>
          </w:rPr>
          <w:t xml:space="preserve">) most natural product producers do not produce antibiotics. Currently, we have limited understanding to what all these clusters are encoding [REFS]; </w:t>
        </w:r>
      </w:ins>
      <w:ins w:id="31" w:author="Gergana Vandova" w:date="2019-05-06T12:48:00Z">
        <w:r w:rsidR="006F56D7">
          <w:rPr>
            <w:rFonts w:ascii="Calibri" w:eastAsia="Calibri" w:hAnsi="Calibri" w:cs="Calibri"/>
            <w:sz w:val="16"/>
            <w:szCs w:val="16"/>
            <w:highlight w:val="white"/>
          </w:rPr>
          <w:t>(5</w:t>
        </w:r>
        <w:r>
          <w:rPr>
            <w:rFonts w:ascii="Calibri" w:eastAsia="Calibri" w:hAnsi="Calibri" w:cs="Calibri"/>
            <w:sz w:val="16"/>
            <w:szCs w:val="16"/>
            <w:highlight w:val="white"/>
          </w:rPr>
          <w:t>) the self-resistance mechanism through target modification is rare in nature and most producers protect themselves from the antibacterial compounds by either drug eff</w:t>
        </w:r>
        <w:r w:rsidR="006F56D7">
          <w:rPr>
            <w:rFonts w:ascii="Calibri" w:eastAsia="Calibri" w:hAnsi="Calibri" w:cs="Calibri"/>
            <w:sz w:val="16"/>
            <w:szCs w:val="16"/>
            <w:highlight w:val="white"/>
          </w:rPr>
          <w:t>lux or compound modification; (6</w:t>
        </w:r>
        <w:r>
          <w:rPr>
            <w:rFonts w:ascii="Calibri" w:eastAsia="Calibri" w:hAnsi="Calibri" w:cs="Calibri"/>
            <w:sz w:val="16"/>
            <w:szCs w:val="16"/>
            <w:highlight w:val="white"/>
          </w:rPr>
          <w:t xml:space="preserve">) it is possible that the self-resistance gene is not co-localized with the biosynthetic genes. This phenomenon has been observed for the </w:t>
        </w:r>
        <w:proofErr w:type="spellStart"/>
        <w:r>
          <w:rPr>
            <w:rFonts w:ascii="Calibri" w:eastAsia="Calibri" w:hAnsi="Calibri" w:cs="Calibri"/>
            <w:sz w:val="16"/>
            <w:szCs w:val="16"/>
            <w:highlight w:val="white"/>
          </w:rPr>
          <w:t>streptolydigin</w:t>
        </w:r>
        <w:proofErr w:type="spellEnd"/>
        <w:r>
          <w:rPr>
            <w:rFonts w:ascii="Calibri" w:eastAsia="Calibri" w:hAnsi="Calibri" w:cs="Calibri"/>
            <w:sz w:val="16"/>
            <w:szCs w:val="16"/>
            <w:highlight w:val="white"/>
          </w:rPr>
          <w:t xml:space="preserve"> biosynthetic gene cluster: it inhibits the beta subunit of RNA polymerase (RNA </w:t>
        </w:r>
        <w:proofErr w:type="spellStart"/>
        <w:r>
          <w:rPr>
            <w:rFonts w:ascii="Calibri" w:eastAsia="Calibri" w:hAnsi="Calibri" w:cs="Calibri"/>
            <w:sz w:val="16"/>
            <w:szCs w:val="16"/>
            <w:highlight w:val="white"/>
          </w:rPr>
          <w:t>PolB</w:t>
        </w:r>
        <w:proofErr w:type="spellEnd"/>
        <w:r>
          <w:rPr>
            <w:rFonts w:ascii="Calibri" w:eastAsia="Calibri" w:hAnsi="Calibri" w:cs="Calibri"/>
            <w:sz w:val="16"/>
            <w:szCs w:val="16"/>
            <w:highlight w:val="white"/>
          </w:rPr>
          <w:t xml:space="preserve">) and there is a self-resistance </w:t>
        </w:r>
        <w:r>
          <w:rPr>
            <w:rFonts w:ascii="Calibri" w:eastAsia="Calibri" w:hAnsi="Calibri" w:cs="Calibri"/>
            <w:i/>
            <w:sz w:val="16"/>
            <w:szCs w:val="16"/>
            <w:highlight w:val="white"/>
          </w:rPr>
          <w:t xml:space="preserve">RNA </w:t>
        </w:r>
        <w:proofErr w:type="spellStart"/>
        <w:r>
          <w:rPr>
            <w:rFonts w:ascii="Calibri" w:eastAsia="Calibri" w:hAnsi="Calibri" w:cs="Calibri"/>
            <w:i/>
            <w:sz w:val="16"/>
            <w:szCs w:val="16"/>
            <w:highlight w:val="white"/>
          </w:rPr>
          <w:t>polB</w:t>
        </w:r>
        <w:proofErr w:type="spellEnd"/>
        <w:r>
          <w:rPr>
            <w:rFonts w:ascii="Calibri" w:eastAsia="Calibri" w:hAnsi="Calibri" w:cs="Calibri"/>
            <w:sz w:val="16"/>
            <w:szCs w:val="16"/>
            <w:highlight w:val="white"/>
          </w:rPr>
          <w:t xml:space="preserve"> gene outside of the cluster in the natural producer </w:t>
        </w:r>
        <w:r>
          <w:rPr>
            <w:rFonts w:ascii="Calibri" w:eastAsia="Calibri" w:hAnsi="Calibri" w:cs="Calibri"/>
            <w:i/>
            <w:sz w:val="16"/>
            <w:szCs w:val="16"/>
            <w:highlight w:val="white"/>
          </w:rPr>
          <w:t xml:space="preserve">Streptomyces </w:t>
        </w:r>
        <w:proofErr w:type="spellStart"/>
        <w:r>
          <w:rPr>
            <w:rFonts w:ascii="Calibri" w:eastAsia="Calibri" w:hAnsi="Calibri" w:cs="Calibri"/>
            <w:i/>
            <w:sz w:val="16"/>
            <w:szCs w:val="16"/>
            <w:highlight w:val="white"/>
          </w:rPr>
          <w:t>lydicus</w:t>
        </w:r>
        <w:proofErr w:type="spellEnd"/>
        <w:r>
          <w:rPr>
            <w:rFonts w:ascii="Calibri" w:eastAsia="Calibri" w:hAnsi="Calibri" w:cs="Calibri"/>
            <w:i/>
            <w:sz w:val="16"/>
            <w:szCs w:val="16"/>
          </w:rPr>
          <w:t>,</w:t>
        </w:r>
        <w:r>
          <w:rPr>
            <w:rFonts w:ascii="Calibri" w:eastAsia="Calibri" w:hAnsi="Calibri" w:cs="Calibri"/>
            <w:sz w:val="16"/>
            <w:szCs w:val="16"/>
          </w:rPr>
          <w:t xml:space="preserve"> located </w:t>
        </w:r>
        <w:proofErr w:type="spellStart"/>
        <w:r>
          <w:rPr>
            <w:rFonts w:ascii="Calibri" w:eastAsia="Calibri" w:hAnsi="Calibri" w:cs="Calibri"/>
            <w:sz w:val="16"/>
            <w:szCs w:val="16"/>
          </w:rPr>
          <w:t>Xkb</w:t>
        </w:r>
        <w:proofErr w:type="spellEnd"/>
        <w:r>
          <w:rPr>
            <w:rFonts w:ascii="Calibri" w:eastAsia="Calibri" w:hAnsi="Calibri" w:cs="Calibri"/>
            <w:sz w:val="16"/>
            <w:szCs w:val="16"/>
          </w:rPr>
          <w:t xml:space="preserve"> away from a KS domain (</w:t>
        </w:r>
        <w:r>
          <w:rPr>
            <w:rFonts w:ascii="Calibri" w:eastAsia="Calibri" w:hAnsi="Calibri" w:cs="Calibri"/>
            <w:sz w:val="16"/>
            <w:szCs w:val="16"/>
            <w:highlight w:val="white"/>
          </w:rPr>
          <w:t>Marina Sánchez-Hidalgo et al 2010).</w:t>
        </w:r>
      </w:ins>
    </w:p>
    <w:p w14:paraId="68CDBB8F" w14:textId="77777777" w:rsidR="00F74AF5" w:rsidRDefault="00F74AF5" w:rsidP="00F1570D">
      <w:pPr>
        <w:pStyle w:val="ListParagraph"/>
        <w:ind w:left="0"/>
        <w:rPr>
          <w:ins w:id="32" w:author="Gergana Vandova" w:date="2019-05-06T12:48:00Z"/>
          <w:rFonts w:ascii="Calibri" w:hAnsi="Calibri" w:cs="Times New Roman"/>
          <w:b/>
          <w:sz w:val="16"/>
          <w:szCs w:val="16"/>
        </w:rPr>
      </w:pPr>
    </w:p>
    <w:p w14:paraId="6FE73AA1" w14:textId="03632B97" w:rsidR="009F4267" w:rsidRPr="00730EE3" w:rsidRDefault="009F4267" w:rsidP="00F1570D">
      <w:pPr>
        <w:widowControl w:val="0"/>
        <w:autoSpaceDE w:val="0"/>
        <w:autoSpaceDN w:val="0"/>
        <w:adjustRightInd w:val="0"/>
        <w:rPr>
          <w:rFonts w:ascii="Calibri" w:hAnsi="Calibri" w:cs="Times"/>
          <w:b/>
          <w:sz w:val="16"/>
          <w:szCs w:val="16"/>
        </w:rPr>
      </w:pPr>
      <w:r>
        <w:rPr>
          <w:rFonts w:ascii="Calibri" w:hAnsi="Calibri" w:cs="Times"/>
          <w:b/>
          <w:sz w:val="16"/>
          <w:szCs w:val="16"/>
        </w:rPr>
        <w:t>Expanding the repertoire of type I PKS</w:t>
      </w:r>
      <w:r w:rsidRPr="00730EE3">
        <w:rPr>
          <w:rFonts w:ascii="Calibri" w:hAnsi="Calibri" w:cs="Times"/>
          <w:b/>
          <w:sz w:val="16"/>
          <w:szCs w:val="16"/>
        </w:rPr>
        <w:t xml:space="preserve"> gene clusters harboring </w:t>
      </w:r>
      <w:r>
        <w:rPr>
          <w:rFonts w:ascii="Calibri" w:hAnsi="Calibri" w:cs="Times"/>
          <w:b/>
          <w:sz w:val="16"/>
          <w:szCs w:val="16"/>
        </w:rPr>
        <w:t xml:space="preserve">one of the 12 known </w:t>
      </w:r>
      <w:r w:rsidRPr="00730EE3">
        <w:rPr>
          <w:rFonts w:ascii="Calibri" w:hAnsi="Calibri" w:cs="Times"/>
          <w:b/>
          <w:sz w:val="16"/>
          <w:szCs w:val="16"/>
        </w:rPr>
        <w:t>self-resistan</w:t>
      </w:r>
      <w:r>
        <w:rPr>
          <w:rFonts w:ascii="Calibri" w:hAnsi="Calibri" w:cs="Times"/>
          <w:b/>
          <w:sz w:val="16"/>
          <w:szCs w:val="16"/>
        </w:rPr>
        <w:t>ce</w:t>
      </w:r>
      <w:r w:rsidRPr="00730EE3">
        <w:rPr>
          <w:rFonts w:ascii="Calibri" w:hAnsi="Calibri" w:cs="Times"/>
          <w:b/>
          <w:sz w:val="16"/>
          <w:szCs w:val="16"/>
        </w:rPr>
        <w:t xml:space="preserve"> gene</w:t>
      </w:r>
      <w:r>
        <w:rPr>
          <w:rFonts w:ascii="Calibri" w:hAnsi="Calibri" w:cs="Times"/>
          <w:b/>
          <w:sz w:val="16"/>
          <w:szCs w:val="16"/>
        </w:rPr>
        <w:t>s</w:t>
      </w:r>
    </w:p>
    <w:p w14:paraId="1E6F17DC" w14:textId="35131441" w:rsidR="00647DE0" w:rsidRDefault="00647DE0" w:rsidP="00F1570D">
      <w:pPr>
        <w:rPr>
          <w:rFonts w:ascii="Calibri" w:hAnsi="Calibri" w:cs="Times"/>
          <w:sz w:val="16"/>
          <w:szCs w:val="16"/>
        </w:rPr>
      </w:pPr>
      <w:r>
        <w:rPr>
          <w:rFonts w:ascii="Calibri" w:hAnsi="Calibri" w:cs="Times"/>
          <w:sz w:val="16"/>
          <w:szCs w:val="16"/>
        </w:rPr>
        <w:t xml:space="preserve">We performed a </w:t>
      </w:r>
      <w:r w:rsidR="00595C71">
        <w:rPr>
          <w:rFonts w:ascii="Calibri" w:hAnsi="Calibri" w:cs="Times"/>
          <w:sz w:val="16"/>
          <w:szCs w:val="16"/>
        </w:rPr>
        <w:t xml:space="preserve">BLAST </w:t>
      </w:r>
      <w:r>
        <w:rPr>
          <w:rFonts w:ascii="Calibri" w:hAnsi="Calibri" w:cs="Times"/>
          <w:sz w:val="16"/>
          <w:szCs w:val="16"/>
        </w:rPr>
        <w:t>search of KS homologs in all NCBI databases using 8</w:t>
      </w:r>
      <w:r w:rsidR="009F4267">
        <w:rPr>
          <w:rFonts w:ascii="Calibri" w:hAnsi="Calibri" w:cs="Times"/>
          <w:sz w:val="16"/>
          <w:szCs w:val="16"/>
        </w:rPr>
        <w:t xml:space="preserve"> diverse</w:t>
      </w:r>
      <w:r>
        <w:rPr>
          <w:rFonts w:ascii="Calibri" w:hAnsi="Calibri" w:cs="Times"/>
          <w:sz w:val="16"/>
          <w:szCs w:val="16"/>
        </w:rPr>
        <w:t xml:space="preserve"> KS domain sequences as queries. We ran </w:t>
      </w:r>
      <w:proofErr w:type="spellStart"/>
      <w:r w:rsidR="00595C71">
        <w:rPr>
          <w:rFonts w:ascii="Calibri" w:hAnsi="Calibri" w:cs="Times"/>
          <w:sz w:val="16"/>
          <w:szCs w:val="16"/>
        </w:rPr>
        <w:t>antiSMASH</w:t>
      </w:r>
      <w:proofErr w:type="spellEnd"/>
      <w:r w:rsidR="00595C71">
        <w:rPr>
          <w:rFonts w:ascii="Calibri" w:hAnsi="Calibri" w:cs="Times"/>
          <w:sz w:val="16"/>
          <w:szCs w:val="16"/>
        </w:rPr>
        <w:t xml:space="preserve"> </w:t>
      </w:r>
      <w:r>
        <w:rPr>
          <w:rFonts w:ascii="Calibri" w:hAnsi="Calibri" w:cs="Times"/>
          <w:sz w:val="16"/>
          <w:szCs w:val="16"/>
        </w:rPr>
        <w:t xml:space="preserve">on all </w:t>
      </w:r>
      <w:r w:rsidR="00F41649">
        <w:rPr>
          <w:rFonts w:ascii="Calibri" w:hAnsi="Calibri" w:cs="Times"/>
          <w:sz w:val="16"/>
          <w:szCs w:val="16"/>
        </w:rPr>
        <w:t xml:space="preserve">positive </w:t>
      </w:r>
      <w:r>
        <w:rPr>
          <w:rFonts w:ascii="Calibri" w:hAnsi="Calibri" w:cs="Times"/>
          <w:sz w:val="16"/>
          <w:szCs w:val="16"/>
        </w:rPr>
        <w:t xml:space="preserve">NCBI records and made a database </w:t>
      </w:r>
      <w:r w:rsidR="00F41649">
        <w:rPr>
          <w:rFonts w:ascii="Calibri" w:hAnsi="Calibri" w:cs="Times"/>
          <w:sz w:val="16"/>
          <w:szCs w:val="16"/>
        </w:rPr>
        <w:t xml:space="preserve">of all proteins contained in </w:t>
      </w:r>
      <w:ins w:id="33" w:author="Gergana Vandova" w:date="2019-05-06T12:49:00Z">
        <w:r w:rsidR="00D24F35">
          <w:rPr>
            <w:rFonts w:ascii="Calibri" w:eastAsia="Calibri" w:hAnsi="Calibri" w:cs="Calibri"/>
            <w:sz w:val="16"/>
            <w:szCs w:val="16"/>
          </w:rPr>
          <w:t xml:space="preserve">~30,000 </w:t>
        </w:r>
      </w:ins>
      <w:r w:rsidR="00F41649">
        <w:rPr>
          <w:rFonts w:ascii="Calibri" w:hAnsi="Calibri" w:cs="Times"/>
          <w:sz w:val="16"/>
          <w:szCs w:val="16"/>
        </w:rPr>
        <w:t xml:space="preserve">clusters annotated as </w:t>
      </w:r>
      <w:r>
        <w:rPr>
          <w:rFonts w:ascii="Calibri" w:hAnsi="Calibri" w:cs="Times"/>
          <w:sz w:val="16"/>
          <w:szCs w:val="16"/>
        </w:rPr>
        <w:t xml:space="preserve">type I PKS. Then we </w:t>
      </w:r>
      <w:r w:rsidR="00595C71">
        <w:rPr>
          <w:rFonts w:ascii="Calibri" w:hAnsi="Calibri" w:cs="Times"/>
          <w:sz w:val="16"/>
          <w:szCs w:val="16"/>
        </w:rPr>
        <w:t xml:space="preserve">performed a BLAST search of </w:t>
      </w:r>
      <w:r>
        <w:rPr>
          <w:rFonts w:ascii="Calibri" w:hAnsi="Calibri" w:cs="Times"/>
          <w:sz w:val="16"/>
          <w:szCs w:val="16"/>
        </w:rPr>
        <w:t xml:space="preserve">all 12 experimentally validated </w:t>
      </w:r>
      <w:r w:rsidR="00595C71">
        <w:rPr>
          <w:rFonts w:ascii="Calibri" w:hAnsi="Calibri" w:cs="Times"/>
          <w:sz w:val="16"/>
          <w:szCs w:val="16"/>
        </w:rPr>
        <w:t xml:space="preserve">self-resistance protein </w:t>
      </w:r>
      <w:r w:rsidR="00152E79">
        <w:rPr>
          <w:rFonts w:ascii="Calibri" w:hAnsi="Calibri" w:cs="Times"/>
          <w:sz w:val="16"/>
          <w:szCs w:val="16"/>
        </w:rPr>
        <w:t>sequences</w:t>
      </w:r>
      <w:r w:rsidR="00595C71">
        <w:rPr>
          <w:rFonts w:ascii="Calibri" w:hAnsi="Calibri" w:cs="Times"/>
          <w:sz w:val="16"/>
          <w:szCs w:val="16"/>
        </w:rPr>
        <w:t xml:space="preserve"> </w:t>
      </w:r>
      <w:r>
        <w:rPr>
          <w:rFonts w:ascii="Calibri" w:hAnsi="Calibri" w:cs="Times"/>
          <w:sz w:val="16"/>
          <w:szCs w:val="16"/>
        </w:rPr>
        <w:t xml:space="preserve">against our protein database to identify which clusters harbor a putative </w:t>
      </w:r>
      <w:r w:rsidR="001A0216">
        <w:rPr>
          <w:rFonts w:ascii="Calibri" w:hAnsi="Calibri" w:cs="Times"/>
          <w:sz w:val="16"/>
          <w:szCs w:val="16"/>
        </w:rPr>
        <w:t>self-resistance</w:t>
      </w:r>
      <w:r>
        <w:rPr>
          <w:rFonts w:ascii="Calibri" w:hAnsi="Calibri" w:cs="Times"/>
          <w:sz w:val="16"/>
          <w:szCs w:val="16"/>
        </w:rPr>
        <w:t xml:space="preserve"> gene. Lastly, we extracted all clusters in which the putative self-resistance gene is less than 10kB away from a KS domain. </w:t>
      </w:r>
    </w:p>
    <w:p w14:paraId="662EA64D" w14:textId="77777777" w:rsidR="000E7BB6" w:rsidRDefault="000E7BB6" w:rsidP="00F1570D">
      <w:pPr>
        <w:rPr>
          <w:rFonts w:ascii="Calibri" w:hAnsi="Calibri" w:cs="Times"/>
          <w:sz w:val="16"/>
          <w:szCs w:val="16"/>
        </w:rPr>
      </w:pPr>
    </w:p>
    <w:p w14:paraId="4FE43AE7" w14:textId="77777777" w:rsidR="000E7BB6" w:rsidRPr="00B329DB" w:rsidRDefault="000E7BB6" w:rsidP="00F1570D">
      <w:pPr>
        <w:widowControl w:val="0"/>
        <w:autoSpaceDE w:val="0"/>
        <w:autoSpaceDN w:val="0"/>
        <w:adjustRightInd w:val="0"/>
        <w:rPr>
          <w:rFonts w:ascii="Calibri" w:hAnsi="Calibri" w:cs="Menlo Regular"/>
          <w:b/>
          <w:color w:val="000000"/>
          <w:sz w:val="16"/>
          <w:szCs w:val="16"/>
        </w:rPr>
      </w:pPr>
      <w:r w:rsidRPr="00F43137">
        <w:rPr>
          <w:rFonts w:ascii="Calibri" w:hAnsi="Calibri" w:cs="Menlo Regular"/>
          <w:b/>
          <w:color w:val="000000"/>
          <w:sz w:val="16"/>
          <w:szCs w:val="16"/>
        </w:rPr>
        <w:t xml:space="preserve">Validation of the </w:t>
      </w:r>
      <w:r>
        <w:rPr>
          <w:rFonts w:ascii="Calibri" w:hAnsi="Calibri" w:cs="Menlo Regular"/>
          <w:b/>
          <w:color w:val="000000"/>
          <w:sz w:val="16"/>
          <w:szCs w:val="16"/>
        </w:rPr>
        <w:t xml:space="preserve">[ACRONYM] </w:t>
      </w:r>
      <w:r w:rsidRPr="00F43137">
        <w:rPr>
          <w:rFonts w:ascii="Calibri" w:hAnsi="Calibri" w:cs="Menlo Regular"/>
          <w:b/>
          <w:color w:val="000000"/>
          <w:sz w:val="16"/>
          <w:szCs w:val="16"/>
        </w:rPr>
        <w:t>approach</w:t>
      </w:r>
    </w:p>
    <w:p w14:paraId="01B49214" w14:textId="5FA8E582" w:rsidR="000E7BB6" w:rsidRPr="00730EE3" w:rsidRDefault="000E7BB6" w:rsidP="00F1570D">
      <w:pPr>
        <w:widowControl w:val="0"/>
        <w:autoSpaceDE w:val="0"/>
        <w:autoSpaceDN w:val="0"/>
        <w:adjustRightInd w:val="0"/>
        <w:rPr>
          <w:rFonts w:ascii="Calibri" w:hAnsi="Calibri" w:cs="Times"/>
          <w:sz w:val="16"/>
          <w:szCs w:val="16"/>
        </w:rPr>
      </w:pPr>
      <w:r>
        <w:rPr>
          <w:rFonts w:ascii="Calibri" w:hAnsi="Calibri" w:cs="Menlo Regular"/>
          <w:color w:val="000000"/>
          <w:sz w:val="16"/>
          <w:szCs w:val="16"/>
        </w:rPr>
        <w:t>There are 16</w:t>
      </w:r>
      <w:r w:rsidRPr="00730EE3">
        <w:rPr>
          <w:rFonts w:ascii="Calibri" w:hAnsi="Calibri" w:cs="Menlo Regular"/>
          <w:color w:val="000000"/>
          <w:sz w:val="16"/>
          <w:szCs w:val="16"/>
        </w:rPr>
        <w:t xml:space="preserve"> clusters harboring a</w:t>
      </w:r>
      <w:r>
        <w:rPr>
          <w:rFonts w:ascii="Calibri" w:hAnsi="Calibri" w:cs="Menlo Regular"/>
          <w:color w:val="000000"/>
          <w:sz w:val="16"/>
          <w:szCs w:val="16"/>
        </w:rPr>
        <w:t>n experimentally validated</w:t>
      </w:r>
      <w:r w:rsidRPr="00730EE3">
        <w:rPr>
          <w:rFonts w:ascii="Calibri" w:hAnsi="Calibri" w:cs="Menlo Regular"/>
          <w:color w:val="000000"/>
          <w:sz w:val="16"/>
          <w:szCs w:val="16"/>
        </w:rPr>
        <w:t xml:space="preserve"> self-resistan</w:t>
      </w:r>
      <w:r>
        <w:rPr>
          <w:rFonts w:ascii="Calibri" w:hAnsi="Calibri" w:cs="Menlo Regular"/>
          <w:color w:val="000000"/>
          <w:sz w:val="16"/>
          <w:szCs w:val="16"/>
        </w:rPr>
        <w:t>ce</w:t>
      </w:r>
      <w:r w:rsidRPr="00730EE3">
        <w:rPr>
          <w:rFonts w:ascii="Calibri" w:hAnsi="Calibri" w:cs="Menlo Regular"/>
          <w:color w:val="000000"/>
          <w:sz w:val="16"/>
          <w:szCs w:val="16"/>
        </w:rPr>
        <w:t xml:space="preserve"> gene, </w:t>
      </w:r>
      <w:r>
        <w:rPr>
          <w:rFonts w:ascii="Calibri" w:hAnsi="Calibri" w:cs="Menlo Regular"/>
          <w:color w:val="000000"/>
          <w:sz w:val="16"/>
          <w:szCs w:val="16"/>
        </w:rPr>
        <w:t xml:space="preserve">including </w:t>
      </w:r>
      <w:r w:rsidRPr="00730EE3">
        <w:rPr>
          <w:rFonts w:ascii="Calibri" w:hAnsi="Calibri" w:cs="Menlo Regular"/>
          <w:color w:val="000000"/>
          <w:sz w:val="16"/>
          <w:szCs w:val="16"/>
        </w:rPr>
        <w:t xml:space="preserve">9 </w:t>
      </w:r>
      <w:r>
        <w:rPr>
          <w:rFonts w:ascii="Calibri" w:hAnsi="Calibri" w:cs="Menlo Regular"/>
          <w:color w:val="000000"/>
          <w:sz w:val="16"/>
          <w:szCs w:val="16"/>
        </w:rPr>
        <w:t>type I PKS</w:t>
      </w:r>
      <w:r w:rsidRPr="00730EE3">
        <w:rPr>
          <w:rFonts w:ascii="Calibri" w:hAnsi="Calibri" w:cs="Menlo Regular"/>
          <w:color w:val="000000"/>
          <w:sz w:val="16"/>
          <w:szCs w:val="16"/>
        </w:rPr>
        <w:t xml:space="preserve"> </w:t>
      </w:r>
      <w:r>
        <w:rPr>
          <w:rFonts w:ascii="Calibri" w:hAnsi="Calibri" w:cs="Menlo Regular"/>
          <w:color w:val="000000"/>
          <w:sz w:val="16"/>
          <w:szCs w:val="16"/>
        </w:rPr>
        <w:t>and</w:t>
      </w:r>
      <w:r w:rsidRPr="00730EE3">
        <w:rPr>
          <w:rFonts w:ascii="Calibri" w:hAnsi="Calibri" w:cs="Menlo Regular"/>
          <w:color w:val="000000"/>
          <w:sz w:val="16"/>
          <w:szCs w:val="16"/>
        </w:rPr>
        <w:t xml:space="preserve"> </w:t>
      </w:r>
      <w:r>
        <w:rPr>
          <w:rFonts w:ascii="Calibri" w:hAnsi="Calibri" w:cs="Menlo Regular"/>
          <w:color w:val="000000"/>
          <w:sz w:val="16"/>
          <w:szCs w:val="16"/>
        </w:rPr>
        <w:t>type I PKS</w:t>
      </w:r>
      <w:r w:rsidRPr="00730EE3">
        <w:rPr>
          <w:rFonts w:ascii="Calibri" w:hAnsi="Calibri" w:cs="Menlo Regular"/>
          <w:color w:val="000000"/>
          <w:sz w:val="16"/>
          <w:szCs w:val="16"/>
        </w:rPr>
        <w:t xml:space="preserve">/NRPS hybrids. </w:t>
      </w:r>
      <w:r>
        <w:rPr>
          <w:rFonts w:ascii="Calibri" w:hAnsi="Calibri" w:cs="Menlo Regular"/>
          <w:color w:val="000000"/>
          <w:sz w:val="16"/>
          <w:szCs w:val="16"/>
        </w:rPr>
        <w:t xml:space="preserve">All of them were detected by our approach, except for the </w:t>
      </w:r>
      <w:proofErr w:type="spellStart"/>
      <w:r>
        <w:rPr>
          <w:rFonts w:ascii="Calibri" w:hAnsi="Calibri" w:cs="Menlo Regular"/>
          <w:color w:val="000000"/>
          <w:sz w:val="16"/>
          <w:szCs w:val="16"/>
        </w:rPr>
        <w:t>a</w:t>
      </w:r>
      <w:r w:rsidRPr="00730EE3">
        <w:rPr>
          <w:rFonts w:ascii="Calibri" w:hAnsi="Calibri" w:cs="Times"/>
          <w:sz w:val="16"/>
          <w:szCs w:val="16"/>
        </w:rPr>
        <w:t>ndrimid</w:t>
      </w:r>
      <w:proofErr w:type="spellEnd"/>
      <w:r>
        <w:rPr>
          <w:rFonts w:ascii="Calibri" w:hAnsi="Calibri" w:cs="Times"/>
          <w:sz w:val="16"/>
          <w:szCs w:val="16"/>
        </w:rPr>
        <w:t xml:space="preserve"> biosynthetic cluster</w:t>
      </w:r>
      <w:r w:rsidRPr="00730EE3">
        <w:rPr>
          <w:rFonts w:ascii="Calibri" w:hAnsi="Calibri" w:cs="Times"/>
          <w:sz w:val="16"/>
          <w:szCs w:val="16"/>
        </w:rPr>
        <w:t xml:space="preserve">, </w:t>
      </w:r>
      <w:r>
        <w:rPr>
          <w:rFonts w:ascii="Calibri" w:hAnsi="Calibri" w:cs="Times"/>
          <w:sz w:val="16"/>
          <w:szCs w:val="16"/>
        </w:rPr>
        <w:t>which</w:t>
      </w:r>
      <w:r w:rsidRPr="00730EE3">
        <w:rPr>
          <w:rFonts w:ascii="Calibri" w:hAnsi="Calibri" w:cs="Times"/>
          <w:sz w:val="16"/>
          <w:szCs w:val="16"/>
        </w:rPr>
        <w:t xml:space="preserve"> was </w:t>
      </w:r>
      <w:r>
        <w:rPr>
          <w:rFonts w:ascii="Calibri" w:hAnsi="Calibri" w:cs="Times"/>
          <w:sz w:val="16"/>
          <w:szCs w:val="16"/>
        </w:rPr>
        <w:t xml:space="preserve">not annotated as a type I PKS, although it contains type I PKS KS domains. </w:t>
      </w:r>
      <w:r>
        <w:rPr>
          <w:rFonts w:ascii="Calibri" w:hAnsi="Calibri" w:cs="Lucida Grande"/>
          <w:color w:val="000000"/>
          <w:sz w:val="16"/>
          <w:szCs w:val="16"/>
        </w:rPr>
        <w:t xml:space="preserve">7 out of </w:t>
      </w:r>
      <w:r w:rsidRPr="00730EE3">
        <w:rPr>
          <w:rFonts w:ascii="Calibri" w:hAnsi="Calibri" w:cs="Lucida Grande"/>
          <w:color w:val="000000"/>
          <w:sz w:val="16"/>
          <w:szCs w:val="16"/>
        </w:rPr>
        <w:t xml:space="preserve">8 </w:t>
      </w:r>
      <w:r>
        <w:rPr>
          <w:rFonts w:ascii="Calibri" w:hAnsi="Calibri" w:cs="Lucida Grande"/>
          <w:color w:val="000000"/>
          <w:sz w:val="16"/>
          <w:szCs w:val="16"/>
        </w:rPr>
        <w:t xml:space="preserve">clusters </w:t>
      </w:r>
      <w:r w:rsidRPr="00730EE3">
        <w:rPr>
          <w:rFonts w:ascii="Calibri" w:hAnsi="Calibri" w:cs="Lucida Grande"/>
          <w:color w:val="000000"/>
          <w:sz w:val="16"/>
          <w:szCs w:val="16"/>
        </w:rPr>
        <w:t>were identified using a KS-</w:t>
      </w:r>
      <w:r>
        <w:rPr>
          <w:rFonts w:ascii="Calibri" w:hAnsi="Calibri" w:cs="Lucida Grande"/>
          <w:color w:val="000000"/>
          <w:sz w:val="16"/>
          <w:szCs w:val="16"/>
        </w:rPr>
        <w:t>self-resistance gene</w:t>
      </w:r>
      <w:r w:rsidRPr="00730EE3">
        <w:rPr>
          <w:rFonts w:ascii="Calibri" w:hAnsi="Calibri" w:cs="Lucida Grande"/>
          <w:color w:val="000000"/>
          <w:sz w:val="16"/>
          <w:szCs w:val="16"/>
        </w:rPr>
        <w:t xml:space="preserve"> tandem</w:t>
      </w:r>
      <w:r>
        <w:rPr>
          <w:rFonts w:ascii="Calibri" w:hAnsi="Calibri" w:cs="Lucida Grande"/>
          <w:color w:val="000000"/>
          <w:sz w:val="16"/>
          <w:szCs w:val="16"/>
        </w:rPr>
        <w:t xml:space="preserve"> distance cutoff of 10kb, whereas and 8 out of </w:t>
      </w:r>
      <w:r w:rsidRPr="00730EE3">
        <w:rPr>
          <w:rFonts w:ascii="Calibri" w:hAnsi="Calibri" w:cs="Lucida Grande"/>
          <w:color w:val="000000"/>
          <w:sz w:val="16"/>
          <w:szCs w:val="16"/>
        </w:rPr>
        <w:t xml:space="preserve">8 we identified using a KS-target </w:t>
      </w:r>
      <w:r>
        <w:rPr>
          <w:rFonts w:ascii="Calibri" w:hAnsi="Calibri" w:cs="Lucida Grande"/>
          <w:color w:val="000000"/>
          <w:sz w:val="16"/>
          <w:szCs w:val="16"/>
        </w:rPr>
        <w:t>tandem distance cutoff of 20kb. I</w:t>
      </w:r>
      <w:r w:rsidRPr="00730EE3">
        <w:rPr>
          <w:rFonts w:ascii="Calibri" w:hAnsi="Calibri" w:cs="Lucida Grande"/>
          <w:color w:val="000000"/>
          <w:sz w:val="16"/>
          <w:szCs w:val="16"/>
        </w:rPr>
        <w:t xml:space="preserve">ncreasing the cutoff to 20kb </w:t>
      </w:r>
      <w:r>
        <w:rPr>
          <w:rFonts w:ascii="Calibri" w:hAnsi="Calibri" w:cs="Lucida Grande"/>
          <w:color w:val="000000"/>
          <w:sz w:val="16"/>
          <w:szCs w:val="16"/>
        </w:rPr>
        <w:t>allowed</w:t>
      </w:r>
      <w:r w:rsidRPr="00730EE3">
        <w:rPr>
          <w:rFonts w:ascii="Calibri" w:hAnsi="Calibri" w:cs="Lucida Grande"/>
          <w:color w:val="000000"/>
          <w:sz w:val="16"/>
          <w:szCs w:val="16"/>
        </w:rPr>
        <w:t xml:space="preserve"> the discovery of </w:t>
      </w:r>
      <w:r>
        <w:rPr>
          <w:rFonts w:ascii="Calibri" w:hAnsi="Calibri" w:cs="Lucida Grande"/>
          <w:color w:val="000000"/>
          <w:sz w:val="16"/>
          <w:szCs w:val="16"/>
        </w:rPr>
        <w:t xml:space="preserve">the </w:t>
      </w:r>
      <w:proofErr w:type="spellStart"/>
      <w:r w:rsidRPr="00730EE3">
        <w:rPr>
          <w:rFonts w:ascii="Calibri" w:hAnsi="Calibri" w:cs="Lucida Grande"/>
          <w:color w:val="000000"/>
          <w:sz w:val="16"/>
          <w:szCs w:val="16"/>
        </w:rPr>
        <w:t>borrelidin</w:t>
      </w:r>
      <w:proofErr w:type="spellEnd"/>
      <w:r>
        <w:rPr>
          <w:rFonts w:ascii="Calibri" w:hAnsi="Calibri" w:cs="Lucida Grande"/>
          <w:color w:val="000000"/>
          <w:sz w:val="16"/>
          <w:szCs w:val="16"/>
        </w:rPr>
        <w:t xml:space="preserve"> biosynthetic cluster</w:t>
      </w:r>
      <w:r w:rsidRPr="00730EE3">
        <w:rPr>
          <w:rFonts w:ascii="Calibri" w:hAnsi="Calibri" w:cs="Lucida Grande"/>
          <w:color w:val="000000"/>
          <w:sz w:val="16"/>
          <w:szCs w:val="16"/>
        </w:rPr>
        <w:t xml:space="preserve">, which </w:t>
      </w:r>
      <w:r>
        <w:rPr>
          <w:rFonts w:ascii="Calibri" w:hAnsi="Calibri" w:cs="Lucida Grande"/>
          <w:color w:val="000000"/>
          <w:sz w:val="16"/>
          <w:szCs w:val="16"/>
        </w:rPr>
        <w:t>inhibits a Threonyl-</w:t>
      </w:r>
      <w:proofErr w:type="spellStart"/>
      <w:r w:rsidRPr="00730EE3">
        <w:rPr>
          <w:rFonts w:ascii="Calibri" w:hAnsi="Calibri" w:cs="Lucida Grande"/>
          <w:color w:val="000000"/>
          <w:sz w:val="16"/>
          <w:szCs w:val="16"/>
        </w:rPr>
        <w:t>tRNA</w:t>
      </w:r>
      <w:proofErr w:type="spellEnd"/>
      <w:r w:rsidRPr="00730EE3">
        <w:rPr>
          <w:rFonts w:ascii="Calibri" w:hAnsi="Calibri" w:cs="Lucida Grande"/>
          <w:color w:val="000000"/>
          <w:sz w:val="16"/>
          <w:szCs w:val="16"/>
        </w:rPr>
        <w:t xml:space="preserve"> </w:t>
      </w:r>
      <w:r>
        <w:rPr>
          <w:rFonts w:ascii="Calibri" w:hAnsi="Calibri" w:cs="Lucida Grande"/>
          <w:color w:val="000000"/>
          <w:sz w:val="16"/>
          <w:szCs w:val="16"/>
        </w:rPr>
        <w:t>synthase and the producer harbors a self-resistance</w:t>
      </w:r>
      <w:r w:rsidRPr="00730EE3">
        <w:rPr>
          <w:rFonts w:ascii="Calibri" w:hAnsi="Calibri" w:cs="Lucida Grande"/>
          <w:color w:val="000000"/>
          <w:sz w:val="16"/>
          <w:szCs w:val="16"/>
        </w:rPr>
        <w:t xml:space="preserve"> </w:t>
      </w:r>
      <w:r>
        <w:rPr>
          <w:rFonts w:ascii="Calibri" w:hAnsi="Calibri" w:cs="Lucida Grande"/>
          <w:color w:val="000000"/>
          <w:sz w:val="16"/>
          <w:szCs w:val="16"/>
        </w:rPr>
        <w:t>copy of the threonyl-</w:t>
      </w:r>
      <w:r w:rsidRPr="00730EE3">
        <w:rPr>
          <w:rFonts w:ascii="Calibri" w:hAnsi="Calibri" w:cs="Lucida Grande"/>
          <w:color w:val="000000"/>
          <w:sz w:val="16"/>
          <w:szCs w:val="16"/>
        </w:rPr>
        <w:t xml:space="preserve"> </w:t>
      </w:r>
      <w:proofErr w:type="spellStart"/>
      <w:r w:rsidRPr="00730EE3">
        <w:rPr>
          <w:rFonts w:ascii="Calibri" w:hAnsi="Calibri" w:cs="Lucida Grande"/>
          <w:color w:val="000000"/>
          <w:sz w:val="16"/>
          <w:szCs w:val="16"/>
        </w:rPr>
        <w:t>tRNA</w:t>
      </w:r>
      <w:proofErr w:type="spellEnd"/>
      <w:r w:rsidRPr="00730EE3">
        <w:rPr>
          <w:rFonts w:ascii="Calibri" w:hAnsi="Calibri" w:cs="Lucida Grande"/>
          <w:color w:val="000000"/>
          <w:sz w:val="16"/>
          <w:szCs w:val="16"/>
        </w:rPr>
        <w:t xml:space="preserve"> </w:t>
      </w:r>
      <w:r>
        <w:rPr>
          <w:rFonts w:ascii="Calibri" w:hAnsi="Calibri" w:cs="Lucida Grande"/>
          <w:color w:val="000000"/>
          <w:sz w:val="16"/>
          <w:szCs w:val="16"/>
        </w:rPr>
        <w:t xml:space="preserve">synthase gene located </w:t>
      </w:r>
      <w:r w:rsidRPr="00730EE3">
        <w:rPr>
          <w:rFonts w:ascii="Calibri" w:hAnsi="Calibri" w:cs="Lucida Grande"/>
          <w:color w:val="000000"/>
          <w:sz w:val="16"/>
          <w:szCs w:val="16"/>
        </w:rPr>
        <w:t xml:space="preserve">12kb form a KS </w:t>
      </w:r>
      <w:r>
        <w:rPr>
          <w:rFonts w:ascii="Calibri" w:hAnsi="Calibri" w:cs="Lucida Grande"/>
          <w:color w:val="000000"/>
          <w:sz w:val="16"/>
          <w:szCs w:val="16"/>
        </w:rPr>
        <w:t>domain</w:t>
      </w:r>
      <w:r w:rsidRPr="00730EE3">
        <w:rPr>
          <w:rFonts w:ascii="Calibri" w:hAnsi="Calibri" w:cs="Lucida Grande"/>
          <w:color w:val="000000"/>
          <w:sz w:val="16"/>
          <w:szCs w:val="16"/>
        </w:rPr>
        <w:t xml:space="preserve">. </w:t>
      </w:r>
    </w:p>
    <w:p w14:paraId="3805C1AF" w14:textId="77777777" w:rsidR="000E7BB6" w:rsidRDefault="000E7BB6" w:rsidP="00F1570D">
      <w:pPr>
        <w:rPr>
          <w:ins w:id="34" w:author="Gergana Vandova" w:date="2019-05-06T12:52:00Z"/>
          <w:rFonts w:ascii="Calibri" w:hAnsi="Calibri" w:cs="Times"/>
          <w:sz w:val="16"/>
          <w:szCs w:val="16"/>
        </w:rPr>
      </w:pPr>
    </w:p>
    <w:p w14:paraId="2B8CEC78" w14:textId="07D11725" w:rsidR="005C544E" w:rsidRPr="00F1570D" w:rsidRDefault="00955DF7" w:rsidP="00F1570D">
      <w:pPr>
        <w:widowControl w:val="0"/>
        <w:rPr>
          <w:ins w:id="35" w:author="Gergana Vandova" w:date="2019-05-06T12:53:00Z"/>
          <w:rFonts w:ascii="Calibri" w:eastAsia="Calibri" w:hAnsi="Calibri" w:cs="Calibri"/>
          <w:sz w:val="16"/>
          <w:szCs w:val="16"/>
        </w:rPr>
      </w:pPr>
      <w:ins w:id="36" w:author="Gergana Vandova" w:date="2019-05-06T12:52:00Z">
        <w:r>
          <w:rPr>
            <w:rFonts w:ascii="Calibri" w:eastAsia="Calibri" w:hAnsi="Calibri" w:cs="Calibri"/>
            <w:sz w:val="16"/>
            <w:szCs w:val="16"/>
          </w:rPr>
          <w:t xml:space="preserve">Out of the ~30, 000 clusters annotated as type I PKSs by </w:t>
        </w:r>
        <w:proofErr w:type="spellStart"/>
        <w:r>
          <w:rPr>
            <w:rFonts w:ascii="Calibri" w:eastAsia="Calibri" w:hAnsi="Calibri" w:cs="Calibri"/>
            <w:sz w:val="16"/>
            <w:szCs w:val="16"/>
          </w:rPr>
          <w:t>antiSMASH</w:t>
        </w:r>
        <w:proofErr w:type="spellEnd"/>
        <w:r>
          <w:rPr>
            <w:rFonts w:ascii="Calibri" w:eastAsia="Calibri" w:hAnsi="Calibri" w:cs="Calibri"/>
            <w:sz w:val="16"/>
            <w:szCs w:val="16"/>
          </w:rPr>
          <w:t xml:space="preserve">, 252 clusters had a putative self-resistance gene located within 10kb of a KS domain (Table S2). Using a </w:t>
        </w:r>
      </w:ins>
      <w:ins w:id="37" w:author="Gergana Vandova" w:date="2019-05-06T18:34:00Z">
        <w:r w:rsidR="00F1570D">
          <w:rPr>
            <w:rFonts w:ascii="Calibri" w:eastAsia="Calibri" w:hAnsi="Calibri" w:cs="Calibri"/>
            <w:sz w:val="16"/>
            <w:szCs w:val="16"/>
          </w:rPr>
          <w:t xml:space="preserve">KS </w:t>
        </w:r>
      </w:ins>
      <w:ins w:id="38" w:author="Gergana Vandova" w:date="2019-05-06T12:52:00Z">
        <w:r>
          <w:rPr>
            <w:rFonts w:ascii="Calibri" w:eastAsia="Calibri" w:hAnsi="Calibri" w:cs="Calibri"/>
            <w:sz w:val="16"/>
            <w:szCs w:val="16"/>
          </w:rPr>
          <w:t xml:space="preserve">redundancy cutoff of 90% resulted in 150 non-redundant clusters. Increasing the distance cutoff to 20kb increased the number of redundant clusters to 587, and the number of non-redundant clusters to 306. These are discovery rates of 0.84% and 1.95%, respectively, which are close to the </w:t>
        </w:r>
        <w:commentRangeStart w:id="39"/>
        <w:r>
          <w:rPr>
            <w:rFonts w:ascii="Calibri" w:eastAsia="Calibri" w:hAnsi="Calibri" w:cs="Calibri"/>
            <w:sz w:val="16"/>
            <w:szCs w:val="16"/>
          </w:rPr>
          <w:t xml:space="preserve">fraction of characterized type I PKS clusters from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which harbor a self-resistance homolog of the target gene </w:t>
        </w:r>
        <w:commentRangeEnd w:id="39"/>
        <w:r>
          <w:rPr>
            <w:rStyle w:val="CommentReference"/>
          </w:rPr>
          <w:commentReference w:id="39"/>
        </w:r>
        <w:r>
          <w:rPr>
            <w:rFonts w:ascii="Calibri" w:eastAsia="Calibri" w:hAnsi="Calibri" w:cs="Calibri"/>
            <w:sz w:val="16"/>
            <w:szCs w:val="16"/>
          </w:rPr>
          <w:t>(1.22%). As discussed above, one possible explanation is that the self-resistance mechanism through target modification is rare in nature.</w:t>
        </w:r>
      </w:ins>
    </w:p>
    <w:p w14:paraId="0E84A3BD" w14:textId="77777777" w:rsidR="005C544E" w:rsidRDefault="005C544E" w:rsidP="00F1570D">
      <w:pPr>
        <w:rPr>
          <w:ins w:id="40" w:author="Gergana Vandova" w:date="2019-05-06T12:53:00Z"/>
          <w:rFonts w:ascii="Calibri" w:eastAsia="Calibri" w:hAnsi="Calibri" w:cs="Calibri"/>
          <w:sz w:val="16"/>
          <w:szCs w:val="16"/>
        </w:rPr>
      </w:pPr>
      <w:ins w:id="41" w:author="Gergana Vandova" w:date="2019-05-06T12:53:00Z">
        <w:r>
          <w:rPr>
            <w:rFonts w:ascii="Calibri" w:eastAsia="Calibri" w:hAnsi="Calibri" w:cs="Calibri"/>
            <w:sz w:val="16"/>
            <w:szCs w:val="16"/>
          </w:rPr>
          <w:t xml:space="preserve">Clusters encoding the acetyl-CoA carboxylase beta subunit (ACCB) and </w:t>
        </w:r>
        <w:proofErr w:type="spellStart"/>
        <w:r>
          <w:rPr>
            <w:rFonts w:ascii="Calibri" w:eastAsia="Calibri" w:hAnsi="Calibri" w:cs="Calibri"/>
            <w:sz w:val="16"/>
            <w:szCs w:val="16"/>
          </w:rPr>
          <w:t>Isoluecyl-tRNA</w:t>
        </w:r>
        <w:proofErr w:type="spellEnd"/>
        <w:r>
          <w:rPr>
            <w:rFonts w:ascii="Calibri" w:eastAsia="Calibri" w:hAnsi="Calibri" w:cs="Calibri"/>
            <w:sz w:val="16"/>
            <w:szCs w:val="16"/>
          </w:rPr>
          <w:t xml:space="preserve"> synthetases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synthetase) are the most abundant ones (Table 2). The fraction of clusters encoding a </w:t>
        </w:r>
        <w:commentRangeStart w:id="42"/>
        <w:r>
          <w:rPr>
            <w:rFonts w:ascii="Calibri" w:eastAsia="Calibri" w:hAnsi="Calibri" w:cs="Calibri"/>
            <w:sz w:val="16"/>
            <w:szCs w:val="16"/>
          </w:rPr>
          <w:t xml:space="preserve">self-resistance </w:t>
        </w:r>
        <w:commentRangeEnd w:id="42"/>
        <w:r>
          <w:rPr>
            <w:rStyle w:val="CommentReference"/>
          </w:rPr>
          <w:commentReference w:id="42"/>
        </w:r>
        <w:proofErr w:type="spellStart"/>
        <w:r>
          <w:rPr>
            <w:rFonts w:ascii="Calibri" w:eastAsia="Calibri" w:hAnsi="Calibri" w:cs="Calibri"/>
            <w:i/>
            <w:sz w:val="16"/>
            <w:szCs w:val="16"/>
          </w:rPr>
          <w:t>accB</w:t>
        </w:r>
        <w:proofErr w:type="spellEnd"/>
        <w:r>
          <w:rPr>
            <w:rFonts w:ascii="Calibri" w:eastAsia="Calibri" w:hAnsi="Calibri" w:cs="Calibri"/>
            <w:sz w:val="16"/>
            <w:szCs w:val="16"/>
          </w:rPr>
          <w:t xml:space="preserve"> gene in our positive set is 0.05%, whereas our approach detected a putative self-resistance </w:t>
        </w:r>
        <w:proofErr w:type="spellStart"/>
        <w:r>
          <w:rPr>
            <w:rFonts w:ascii="Calibri" w:eastAsia="Calibri" w:hAnsi="Calibri" w:cs="Calibri"/>
            <w:i/>
            <w:sz w:val="16"/>
            <w:szCs w:val="16"/>
          </w:rPr>
          <w:t>accB</w:t>
        </w:r>
        <w:proofErr w:type="spellEnd"/>
        <w:r>
          <w:rPr>
            <w:rFonts w:ascii="Calibri" w:eastAsia="Calibri" w:hAnsi="Calibri" w:cs="Calibri"/>
            <w:sz w:val="16"/>
            <w:szCs w:val="16"/>
          </w:rPr>
          <w:t xml:space="preserve"> gene in 0.16% of type I PKS clusters.  It is probable that some of the identified clusters are false positives.</w:t>
        </w:r>
        <w:r>
          <w:rPr>
            <w:rFonts w:ascii="Calibri" w:eastAsia="Calibri" w:hAnsi="Calibri" w:cs="Calibri"/>
            <w:color w:val="FF0000"/>
            <w:sz w:val="16"/>
            <w:szCs w:val="16"/>
          </w:rPr>
          <w:t xml:space="preserve"> </w:t>
        </w:r>
        <w:r>
          <w:rPr>
            <w:rFonts w:ascii="Calibri" w:eastAsia="Calibri" w:hAnsi="Calibri" w:cs="Calibri"/>
            <w:sz w:val="16"/>
            <w:szCs w:val="16"/>
          </w:rPr>
          <w:t>One explanation is that ACCB is a biosynthetic enzyme providing the extender unit for the polyketide chain. Similarly,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synthetase could be a biosynthetic enzyme involved in the biosynthesis of amino acids incorporated in the polypeptide moiety of a natural product. However, if the cluster harboring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synthetase does not contain any NRPS modules, it is more likely that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synthetase is a self-resistance protein. Similarly, for any putative self-resistance gene, if the corresponding protein is involved in the primary or secondary metabolism, it is difficult to assess whether its function within a cluster is to provide self-resistance or merely to encode a biosynthetic enzyme.  Genes encoding non-metabolic enzymes, such as Gyrase B, are less likely to be biosynthetic. </w:t>
        </w:r>
      </w:ins>
    </w:p>
    <w:p w14:paraId="06DE0579" w14:textId="77777777" w:rsidR="005C544E" w:rsidRDefault="005C544E" w:rsidP="00F1570D">
      <w:pPr>
        <w:rPr>
          <w:ins w:id="43" w:author="Gergana Vandova" w:date="2019-05-06T12:53:00Z"/>
          <w:rFonts w:ascii="Calibri" w:hAnsi="Calibri" w:cs="Times"/>
          <w:sz w:val="16"/>
          <w:szCs w:val="16"/>
        </w:rPr>
      </w:pPr>
    </w:p>
    <w:p w14:paraId="16AF2BE8" w14:textId="77777777" w:rsidR="00647DE0" w:rsidRDefault="00647DE0" w:rsidP="00F1570D">
      <w:pPr>
        <w:widowControl w:val="0"/>
        <w:autoSpaceDE w:val="0"/>
        <w:autoSpaceDN w:val="0"/>
        <w:adjustRightInd w:val="0"/>
        <w:rPr>
          <w:rFonts w:ascii="Calibri" w:hAnsi="Calibri" w:cs="Times"/>
          <w:sz w:val="16"/>
          <w:szCs w:val="16"/>
        </w:rPr>
      </w:pPr>
    </w:p>
    <w:p w14:paraId="07FD9B67" w14:textId="5973ED14" w:rsidR="00647DE0" w:rsidRDefault="00647DE0" w:rsidP="00F1570D">
      <w:pPr>
        <w:widowControl w:val="0"/>
        <w:autoSpaceDE w:val="0"/>
        <w:autoSpaceDN w:val="0"/>
        <w:adjustRightInd w:val="0"/>
        <w:rPr>
          <w:rFonts w:ascii="Calibri" w:hAnsi="Calibri" w:cs="Menlo Regular"/>
          <w:b/>
          <w:color w:val="000000"/>
          <w:sz w:val="16"/>
          <w:szCs w:val="16"/>
        </w:rPr>
      </w:pPr>
      <w:r w:rsidRPr="007D4686">
        <w:rPr>
          <w:rFonts w:ascii="Calibri" w:hAnsi="Calibri" w:cs="Menlo Regular"/>
          <w:b/>
          <w:color w:val="000000"/>
          <w:sz w:val="16"/>
          <w:szCs w:val="16"/>
        </w:rPr>
        <w:t>Housekeeping copy of the putative self-resistance gene</w:t>
      </w:r>
    </w:p>
    <w:p w14:paraId="273F73B2" w14:textId="771D2109" w:rsidR="00647DE0" w:rsidRPr="00DA0BE9" w:rsidRDefault="000E7BB6" w:rsidP="00F1570D">
      <w:pPr>
        <w:widowControl w:val="0"/>
        <w:autoSpaceDE w:val="0"/>
        <w:autoSpaceDN w:val="0"/>
        <w:adjustRightInd w:val="0"/>
        <w:rPr>
          <w:rFonts w:ascii="Calibri" w:eastAsia="Times New Roman" w:hAnsi="Calibri" w:cs="Times New Roman"/>
          <w:sz w:val="16"/>
          <w:szCs w:val="16"/>
        </w:rPr>
      </w:pPr>
      <w:r w:rsidRPr="00DA0BE9">
        <w:rPr>
          <w:rFonts w:ascii="Calibri" w:hAnsi="Calibri" w:cs="Menlo Regular"/>
          <w:sz w:val="16"/>
          <w:szCs w:val="16"/>
        </w:rPr>
        <w:t>We reasoned that</w:t>
      </w:r>
      <w:r w:rsidRPr="00DA0BE9">
        <w:rPr>
          <w:rFonts w:ascii="Calibri" w:hAnsi="Calibri"/>
          <w:sz w:val="16"/>
          <w:szCs w:val="16"/>
        </w:rPr>
        <w:t xml:space="preserve"> self-resistance genes would often be a cluster-localized duplicate of “housekeeping” gene elsewhere in the genome, and that often this genomic copy would not encode self-resistance. </w:t>
      </w:r>
      <w:r w:rsidR="003B4803" w:rsidRPr="00DA0BE9">
        <w:rPr>
          <w:rFonts w:ascii="Calibri" w:hAnsi="Calibri"/>
          <w:sz w:val="16"/>
          <w:szCs w:val="16"/>
        </w:rPr>
        <w:t xml:space="preserve">In the positive set of clusters, </w:t>
      </w:r>
      <w:r w:rsidR="00287195" w:rsidRPr="00DA0BE9">
        <w:rPr>
          <w:rFonts w:ascii="Calibri" w:hAnsi="Calibri"/>
          <w:sz w:val="16"/>
          <w:szCs w:val="16"/>
        </w:rPr>
        <w:t>only 5</w:t>
      </w:r>
      <w:r w:rsidR="003B4803" w:rsidRPr="00DA0BE9">
        <w:rPr>
          <w:rFonts w:ascii="Calibri" w:hAnsi="Calibri"/>
          <w:sz w:val="16"/>
          <w:szCs w:val="16"/>
        </w:rPr>
        <w:t xml:space="preserve"> out of 9 NCBI records containing BCGs were of complete or nearly complete genomes; we examined only those records for the co-occu</w:t>
      </w:r>
      <w:r w:rsidR="00287195" w:rsidRPr="00DA0BE9">
        <w:rPr>
          <w:rFonts w:ascii="Calibri" w:hAnsi="Calibri"/>
          <w:sz w:val="16"/>
          <w:szCs w:val="16"/>
        </w:rPr>
        <w:t>rrence of “housekeeping” copies</w:t>
      </w:r>
      <w:r w:rsidR="003B4803" w:rsidRPr="00DA0BE9">
        <w:rPr>
          <w:rFonts w:ascii="Calibri" w:hAnsi="Calibri"/>
          <w:sz w:val="16"/>
          <w:szCs w:val="16"/>
        </w:rPr>
        <w:t xml:space="preserve"> and we found</w:t>
      </w:r>
      <w:r w:rsidR="00287195" w:rsidRPr="00DA0BE9">
        <w:rPr>
          <w:rFonts w:ascii="Calibri" w:hAnsi="Calibri"/>
          <w:sz w:val="16"/>
          <w:szCs w:val="16"/>
        </w:rPr>
        <w:t xml:space="preserve"> ones in all 5 </w:t>
      </w:r>
      <w:r w:rsidR="00287195" w:rsidRPr="00DA0BE9">
        <w:rPr>
          <w:rFonts w:ascii="Calibri" w:hAnsi="Calibri" w:cs="Helvetica"/>
          <w:bCs/>
          <w:sz w:val="16"/>
          <w:szCs w:val="16"/>
        </w:rPr>
        <w:t>(Table 1).</w:t>
      </w:r>
      <w:r w:rsidR="003B4803" w:rsidRPr="00DA0BE9">
        <w:rPr>
          <w:rFonts w:ascii="Calibri" w:hAnsi="Calibri" w:cs="Helvetica"/>
          <w:bCs/>
          <w:sz w:val="16"/>
          <w:szCs w:val="16"/>
        </w:rPr>
        <w:t xml:space="preserve"> </w:t>
      </w:r>
      <w:ins w:id="44" w:author="Gergana Vandova" w:date="2019-05-06T12:54:00Z">
        <w:r w:rsidR="003265CF">
          <w:rPr>
            <w:rFonts w:ascii="Calibri" w:eastAsia="Calibri" w:hAnsi="Calibri" w:cs="Calibri"/>
            <w:sz w:val="16"/>
            <w:szCs w:val="16"/>
          </w:rPr>
          <w:t xml:space="preserve">With our approach, we detected a “housekeeping” copy in </w:t>
        </w:r>
        <w:commentRangeStart w:id="45"/>
        <w:r w:rsidR="003265CF">
          <w:rPr>
            <w:rFonts w:ascii="Calibri" w:eastAsia="Calibri" w:hAnsi="Calibri" w:cs="Calibri"/>
            <w:sz w:val="16"/>
            <w:szCs w:val="16"/>
          </w:rPr>
          <w:t>four</w:t>
        </w:r>
        <w:commentRangeEnd w:id="45"/>
        <w:r w:rsidR="003265CF">
          <w:commentReference w:id="45"/>
        </w:r>
        <w:r w:rsidR="003265CF">
          <w:rPr>
            <w:rFonts w:ascii="Calibri" w:eastAsia="Calibri" w:hAnsi="Calibri" w:cs="Calibri"/>
            <w:sz w:val="16"/>
            <w:szCs w:val="16"/>
          </w:rPr>
          <w:t xml:space="preserve"> of them. </w:t>
        </w:r>
      </w:ins>
      <w:r w:rsidR="003B4803" w:rsidRPr="00DA0BE9">
        <w:rPr>
          <w:rFonts w:ascii="Calibri" w:hAnsi="Calibri" w:cs="Lucida Grande"/>
          <w:sz w:val="16"/>
          <w:szCs w:val="16"/>
        </w:rPr>
        <w:t>Since we have set the sequence identity cutoff at 30%, our approach did not detect a second copy of the Ile-</w:t>
      </w:r>
      <w:proofErr w:type="spellStart"/>
      <w:r w:rsidR="003B4803" w:rsidRPr="00DA0BE9">
        <w:rPr>
          <w:rFonts w:ascii="Calibri" w:hAnsi="Calibri" w:cs="Lucida Grande"/>
          <w:sz w:val="16"/>
          <w:szCs w:val="16"/>
        </w:rPr>
        <w:t>tRNA</w:t>
      </w:r>
      <w:proofErr w:type="spellEnd"/>
      <w:r w:rsidR="003B4803" w:rsidRPr="00DA0BE9">
        <w:rPr>
          <w:rFonts w:ascii="Calibri" w:hAnsi="Calibri" w:cs="Lucida Grande"/>
          <w:sz w:val="16"/>
          <w:szCs w:val="16"/>
        </w:rPr>
        <w:t xml:space="preserve"> synthetase in the </w:t>
      </w:r>
      <w:r w:rsidR="003B4803" w:rsidRPr="00DA0BE9">
        <w:rPr>
          <w:rFonts w:ascii="Calibri" w:hAnsi="Calibri" w:cs="Lucida Grande"/>
          <w:sz w:val="16"/>
          <w:szCs w:val="16"/>
        </w:rPr>
        <w:lastRenderedPageBreak/>
        <w:t xml:space="preserve">genome </w:t>
      </w:r>
      <w:proofErr w:type="gramStart"/>
      <w:r w:rsidR="003B4803" w:rsidRPr="00DA0BE9">
        <w:rPr>
          <w:rFonts w:ascii="Calibri" w:hAnsi="Calibri" w:cs="Lucida Grande"/>
          <w:sz w:val="16"/>
          <w:szCs w:val="16"/>
        </w:rPr>
        <w:t xml:space="preserve">of  </w:t>
      </w:r>
      <w:r w:rsidR="003B4803" w:rsidRPr="00DA0BE9">
        <w:rPr>
          <w:rFonts w:ascii="Calibri" w:hAnsi="Calibri" w:cs="Lucida Grande"/>
          <w:i/>
          <w:sz w:val="16"/>
          <w:szCs w:val="16"/>
        </w:rPr>
        <w:t>Pseudomonas</w:t>
      </w:r>
      <w:proofErr w:type="gramEnd"/>
      <w:r w:rsidR="003B4803" w:rsidRPr="00DA0BE9">
        <w:rPr>
          <w:rFonts w:ascii="Calibri" w:hAnsi="Calibri" w:cs="Lucida Grande"/>
          <w:i/>
          <w:sz w:val="16"/>
          <w:szCs w:val="16"/>
        </w:rPr>
        <w:t xml:space="preserve"> fluorescens</w:t>
      </w:r>
      <w:r w:rsidR="003B4803" w:rsidRPr="00DA0BE9">
        <w:rPr>
          <w:rFonts w:ascii="Calibri" w:hAnsi="Calibri" w:cs="Lucida Grande"/>
          <w:sz w:val="16"/>
          <w:szCs w:val="16"/>
        </w:rPr>
        <w:t>, which is only 23% identical to the self-resistance Ile-</w:t>
      </w:r>
      <w:proofErr w:type="spellStart"/>
      <w:r w:rsidR="003B4803" w:rsidRPr="00DA0BE9">
        <w:rPr>
          <w:rFonts w:ascii="Calibri" w:hAnsi="Calibri" w:cs="Lucida Grande"/>
          <w:sz w:val="16"/>
          <w:szCs w:val="16"/>
        </w:rPr>
        <w:t>tRNA</w:t>
      </w:r>
      <w:proofErr w:type="spellEnd"/>
      <w:r w:rsidR="003B4803" w:rsidRPr="00DA0BE9">
        <w:rPr>
          <w:rFonts w:ascii="Calibri" w:hAnsi="Calibri" w:cs="Lucida Grande"/>
          <w:sz w:val="16"/>
          <w:szCs w:val="16"/>
        </w:rPr>
        <w:t xml:space="preserve"> synthase gene in the mupirocin biosynthetic cluster.</w:t>
      </w:r>
      <w:r w:rsidR="00287195" w:rsidRPr="00DA0BE9">
        <w:rPr>
          <w:rFonts w:ascii="Calibri" w:hAnsi="Calibri"/>
          <w:sz w:val="16"/>
          <w:szCs w:val="16"/>
        </w:rPr>
        <w:t xml:space="preserve"> </w:t>
      </w:r>
      <w:r w:rsidR="00841980" w:rsidRPr="00DA0BE9">
        <w:rPr>
          <w:rFonts w:ascii="Calibri" w:hAnsi="Calibri"/>
          <w:sz w:val="16"/>
          <w:szCs w:val="16"/>
        </w:rPr>
        <w:t>Out of 150 identified clusters, only 24 are derived from complete genome sequences</w:t>
      </w:r>
      <w:r w:rsidR="00287195" w:rsidRPr="00DA0BE9">
        <w:rPr>
          <w:rFonts w:ascii="Calibri" w:hAnsi="Calibri"/>
          <w:sz w:val="16"/>
          <w:szCs w:val="16"/>
        </w:rPr>
        <w:t xml:space="preserve"> and a housekeeping copy is present in </w:t>
      </w:r>
      <w:commentRangeStart w:id="46"/>
      <w:ins w:id="47" w:author="Gergana Vandova" w:date="2019-05-06T12:54:00Z">
        <w:r w:rsidR="003265CF">
          <w:rPr>
            <w:rFonts w:ascii="Calibri" w:eastAsia="Calibri" w:hAnsi="Calibri" w:cs="Calibri"/>
            <w:sz w:val="16"/>
            <w:szCs w:val="16"/>
          </w:rPr>
          <w:t>12</w:t>
        </w:r>
        <w:commentRangeEnd w:id="46"/>
        <w:r w:rsidR="003265CF">
          <w:commentReference w:id="46"/>
        </w:r>
        <w:r w:rsidR="003265CF">
          <w:rPr>
            <w:rFonts w:ascii="Calibri" w:eastAsia="Calibri" w:hAnsi="Calibri" w:cs="Calibri"/>
            <w:sz w:val="16"/>
            <w:szCs w:val="16"/>
          </w:rPr>
          <w:t xml:space="preserve"> of those NCBI records</w:t>
        </w:r>
      </w:ins>
      <w:r w:rsidR="00DA0BE9" w:rsidRPr="00DA0BE9">
        <w:rPr>
          <w:rFonts w:ascii="Calibri" w:hAnsi="Calibri"/>
          <w:sz w:val="16"/>
          <w:szCs w:val="16"/>
        </w:rPr>
        <w:t>.</w:t>
      </w:r>
      <w:r w:rsidR="00841980" w:rsidRPr="00DA0BE9">
        <w:rPr>
          <w:rFonts w:ascii="Calibri" w:hAnsi="Calibri"/>
          <w:sz w:val="16"/>
          <w:szCs w:val="16"/>
        </w:rPr>
        <w:t xml:space="preserve"> </w:t>
      </w:r>
      <w:r w:rsidR="00001D27" w:rsidRPr="00DA0BE9">
        <w:rPr>
          <w:rFonts w:ascii="Calibri" w:hAnsi="Calibri"/>
          <w:sz w:val="16"/>
          <w:szCs w:val="16"/>
        </w:rPr>
        <w:t>The remaining</w:t>
      </w:r>
      <w:r w:rsidR="00841980" w:rsidRPr="00DA0BE9">
        <w:rPr>
          <w:rFonts w:ascii="Calibri" w:hAnsi="Calibri"/>
          <w:sz w:val="16"/>
          <w:szCs w:val="16"/>
        </w:rPr>
        <w:t xml:space="preserve"> records </w:t>
      </w:r>
      <w:r w:rsidR="00001D27" w:rsidRPr="00DA0BE9">
        <w:rPr>
          <w:rFonts w:ascii="Calibri" w:hAnsi="Calibri"/>
          <w:sz w:val="16"/>
          <w:szCs w:val="16"/>
        </w:rPr>
        <w:t>could not be exhaustively searched for the housekeeping copy of the self-resistance gene. In total,</w:t>
      </w:r>
      <w:r w:rsidR="00E644B0" w:rsidRPr="00DA0BE9">
        <w:rPr>
          <w:rFonts w:ascii="Calibri" w:hAnsi="Calibri"/>
          <w:sz w:val="16"/>
          <w:szCs w:val="16"/>
        </w:rPr>
        <w:t xml:space="preserve"> </w:t>
      </w:r>
      <w:r w:rsidR="00001D27" w:rsidRPr="00DA0BE9">
        <w:rPr>
          <w:rFonts w:ascii="Calibri" w:hAnsi="Calibri"/>
          <w:sz w:val="16"/>
          <w:szCs w:val="16"/>
        </w:rPr>
        <w:t xml:space="preserve">we identified </w:t>
      </w:r>
      <w:r w:rsidR="00647DE0" w:rsidRPr="00DA0BE9">
        <w:rPr>
          <w:rFonts w:ascii="Calibri" w:hAnsi="Calibri"/>
          <w:sz w:val="16"/>
          <w:szCs w:val="16"/>
        </w:rPr>
        <w:t>at least two copies of the putative self-resistance gene</w:t>
      </w:r>
      <w:r w:rsidR="00001D27" w:rsidRPr="00DA0BE9">
        <w:rPr>
          <w:rFonts w:ascii="Calibri" w:hAnsi="Calibri"/>
          <w:sz w:val="16"/>
          <w:szCs w:val="16"/>
        </w:rPr>
        <w:t xml:space="preserve"> in 27 NCBI records out of 150</w:t>
      </w:r>
      <w:r w:rsidR="00647DE0" w:rsidRPr="00DA0BE9">
        <w:rPr>
          <w:rFonts w:ascii="Calibri" w:hAnsi="Calibri"/>
          <w:sz w:val="16"/>
          <w:szCs w:val="16"/>
        </w:rPr>
        <w:t xml:space="preserve">. </w:t>
      </w:r>
      <w:r w:rsidR="00647DE0" w:rsidRPr="00DA0BE9">
        <w:rPr>
          <w:rFonts w:ascii="Calibri" w:hAnsi="Calibri" w:cs="Lucida Grande"/>
          <w:sz w:val="16"/>
          <w:szCs w:val="16"/>
        </w:rPr>
        <w:t>The presence of a second housekeeping copy of the putative self-resistance gene is a useful feature by which to identify potential antibiotic producers</w:t>
      </w:r>
      <w:r w:rsidR="00647DE0" w:rsidRPr="00DA0BE9">
        <w:rPr>
          <w:rFonts w:ascii="Calibri" w:hAnsi="Calibri" w:cs="Helvetica"/>
          <w:bCs/>
          <w:sz w:val="16"/>
          <w:szCs w:val="16"/>
        </w:rPr>
        <w:t>. However, it is not required for the producer to keep both copies of the target, since harboring just the self-resistance one is sufficient for its survival [Ref?]. It is possibly evolutionary more advantageous for the producer to lose the sensitive copy of the target</w:t>
      </w:r>
      <w:r w:rsidR="00647DE0" w:rsidRPr="00DA0BE9">
        <w:rPr>
          <w:rFonts w:ascii="Calibri" w:hAnsi="Calibri"/>
          <w:sz w:val="16"/>
          <w:szCs w:val="16"/>
        </w:rPr>
        <w:t xml:space="preserve">. Indeed, the rifamycin producer </w:t>
      </w:r>
      <w:proofErr w:type="spellStart"/>
      <w:r w:rsidR="00647DE0" w:rsidRPr="00DA0BE9">
        <w:rPr>
          <w:rStyle w:val="Emphasis"/>
          <w:rFonts w:ascii="Calibri" w:eastAsia="Times New Roman" w:hAnsi="Calibri" w:cs="Times New Roman"/>
          <w:sz w:val="16"/>
          <w:szCs w:val="16"/>
        </w:rPr>
        <w:t>Amycolatopsis</w:t>
      </w:r>
      <w:proofErr w:type="spellEnd"/>
      <w:r w:rsidR="00647DE0" w:rsidRPr="00DA0BE9">
        <w:rPr>
          <w:rStyle w:val="Emphasis"/>
          <w:rFonts w:ascii="Calibri" w:eastAsia="Times New Roman" w:hAnsi="Calibri" w:cs="Times New Roman"/>
          <w:sz w:val="16"/>
          <w:szCs w:val="16"/>
        </w:rPr>
        <w:t xml:space="preserve"> </w:t>
      </w:r>
      <w:proofErr w:type="spellStart"/>
      <w:r w:rsidR="00647DE0" w:rsidRPr="00DA0BE9">
        <w:rPr>
          <w:rStyle w:val="Emphasis"/>
          <w:rFonts w:ascii="Calibri" w:eastAsia="Times New Roman" w:hAnsi="Calibri" w:cs="Times New Roman"/>
          <w:sz w:val="16"/>
          <w:szCs w:val="16"/>
        </w:rPr>
        <w:t>mediterranei</w:t>
      </w:r>
      <w:proofErr w:type="spellEnd"/>
      <w:r w:rsidR="00647DE0" w:rsidRPr="00DA0BE9">
        <w:rPr>
          <w:rFonts w:ascii="Calibri" w:eastAsia="Times New Roman" w:hAnsi="Calibri" w:cs="Times New Roman"/>
          <w:sz w:val="16"/>
          <w:szCs w:val="16"/>
        </w:rPr>
        <w:t xml:space="preserve"> </w:t>
      </w:r>
      <w:r w:rsidR="00647DE0" w:rsidRPr="00DA0BE9">
        <w:rPr>
          <w:rFonts w:ascii="Calibri" w:hAnsi="Calibri" w:cs="Menlo Regular"/>
          <w:sz w:val="16"/>
          <w:szCs w:val="16"/>
        </w:rPr>
        <w:t xml:space="preserve">harbors only a </w:t>
      </w:r>
      <w:r w:rsidR="001A0216" w:rsidRPr="00DA0BE9">
        <w:rPr>
          <w:rFonts w:ascii="Calibri" w:hAnsi="Calibri" w:cs="Menlo Regular"/>
          <w:sz w:val="16"/>
          <w:szCs w:val="16"/>
        </w:rPr>
        <w:t>self-resistance</w:t>
      </w:r>
      <w:r w:rsidR="00647DE0" w:rsidRPr="00DA0BE9">
        <w:rPr>
          <w:rFonts w:ascii="Calibri" w:hAnsi="Calibri" w:cs="Menlo Regular"/>
          <w:sz w:val="16"/>
          <w:szCs w:val="16"/>
        </w:rPr>
        <w:t xml:space="preserve"> copy of the RNA polymerase beta gene [ref?]. Furthermore, it is not clear whether there are extra copies of that gene per genome, since there is no reference copy number per gene per genome.  We </w:t>
      </w:r>
      <w:r w:rsidR="00647DE0" w:rsidRPr="00DA0BE9">
        <w:rPr>
          <w:rFonts w:ascii="Calibri" w:hAnsi="Calibri" w:cs="Times"/>
          <w:sz w:val="16"/>
          <w:szCs w:val="16"/>
        </w:rPr>
        <w:t>could apply the online tool ARTS to obtain a reference copy number, but ARTS output is limited to species belonging to the Actinobacteria phyl</w:t>
      </w:r>
      <w:r w:rsidR="00DA0BE9" w:rsidRPr="00DA0BE9">
        <w:rPr>
          <w:rFonts w:ascii="Calibri" w:hAnsi="Calibri" w:cs="Times"/>
          <w:sz w:val="16"/>
          <w:szCs w:val="16"/>
        </w:rPr>
        <w:t>um</w:t>
      </w:r>
      <w:r w:rsidR="00647DE0" w:rsidRPr="00DA0BE9">
        <w:rPr>
          <w:rFonts w:ascii="Calibri" w:hAnsi="Calibri" w:cs="Times"/>
          <w:sz w:val="16"/>
          <w:szCs w:val="16"/>
        </w:rPr>
        <w:t xml:space="preserve">. Moreover, </w:t>
      </w:r>
      <w:r w:rsidR="00647DE0" w:rsidRPr="00DA0BE9">
        <w:rPr>
          <w:rFonts w:ascii="Calibri" w:hAnsi="Calibri" w:cs="Menlo Regular"/>
          <w:sz w:val="16"/>
          <w:szCs w:val="16"/>
        </w:rPr>
        <w:t xml:space="preserve">isolates from the same species might have different copy numbers of the same gene [Ref?]. Thus, although informative, the presence of a housekeeping copy of the putative self-resistance gene is not a required characteristic of the antibiotic producer organisms. </w:t>
      </w:r>
    </w:p>
    <w:p w14:paraId="48462CC2" w14:textId="77777777" w:rsidR="00647DE0" w:rsidRPr="008F08DA" w:rsidRDefault="00647DE0" w:rsidP="00F1570D">
      <w:pPr>
        <w:widowControl w:val="0"/>
        <w:autoSpaceDE w:val="0"/>
        <w:autoSpaceDN w:val="0"/>
        <w:adjustRightInd w:val="0"/>
        <w:rPr>
          <w:rFonts w:ascii="Calibri" w:hAnsi="Calibri" w:cs="Menlo Regular"/>
          <w:color w:val="000000"/>
          <w:sz w:val="16"/>
          <w:szCs w:val="16"/>
        </w:rPr>
      </w:pPr>
    </w:p>
    <w:p w14:paraId="472FF80D" w14:textId="77777777" w:rsidR="00647DE0" w:rsidRDefault="00647DE0" w:rsidP="00F1570D">
      <w:pPr>
        <w:widowControl w:val="0"/>
        <w:autoSpaceDE w:val="0"/>
        <w:autoSpaceDN w:val="0"/>
        <w:adjustRightInd w:val="0"/>
        <w:rPr>
          <w:rFonts w:ascii="Calibri" w:hAnsi="Calibri" w:cs="Times"/>
          <w:b/>
          <w:sz w:val="16"/>
          <w:szCs w:val="16"/>
        </w:rPr>
      </w:pPr>
      <w:r w:rsidRPr="00730EE3">
        <w:rPr>
          <w:rFonts w:ascii="Calibri" w:hAnsi="Calibri" w:cs="Times"/>
          <w:b/>
          <w:sz w:val="16"/>
          <w:szCs w:val="16"/>
        </w:rPr>
        <w:t xml:space="preserve">Phylogeny </w:t>
      </w:r>
    </w:p>
    <w:p w14:paraId="164BE1F1" w14:textId="3332EA91" w:rsidR="00647DE0" w:rsidRPr="00262DE1" w:rsidRDefault="00647DE0" w:rsidP="00262DE1">
      <w:pPr>
        <w:rPr>
          <w:rFonts w:ascii="Calibri" w:eastAsia="Times New Roman" w:hAnsi="Calibri" w:cs="Times New Roman"/>
          <w:sz w:val="16"/>
          <w:szCs w:val="16"/>
        </w:rPr>
      </w:pPr>
      <w:r>
        <w:rPr>
          <w:rFonts w:ascii="Calibri" w:hAnsi="Calibri" w:cs="Times"/>
          <w:sz w:val="16"/>
          <w:szCs w:val="16"/>
        </w:rPr>
        <w:t xml:space="preserve">We constructed a phylogenetic tree of all KS domains </w:t>
      </w:r>
      <w:r w:rsidR="00A330EC">
        <w:rPr>
          <w:rFonts w:ascii="Calibri" w:hAnsi="Calibri" w:cs="Times"/>
          <w:sz w:val="16"/>
          <w:szCs w:val="16"/>
        </w:rPr>
        <w:t xml:space="preserve">proximal </w:t>
      </w:r>
      <w:r>
        <w:rPr>
          <w:rFonts w:ascii="Calibri" w:hAnsi="Calibri" w:cs="Times"/>
          <w:sz w:val="16"/>
          <w:szCs w:val="16"/>
        </w:rPr>
        <w:t>to a putative self-resistance gene from the identified 150 clusters</w:t>
      </w:r>
      <w:r w:rsidR="00A330EC">
        <w:rPr>
          <w:rFonts w:ascii="Calibri" w:hAnsi="Calibri" w:cs="Times"/>
          <w:sz w:val="16"/>
          <w:szCs w:val="16"/>
        </w:rPr>
        <w:t xml:space="preserve"> (Figure </w:t>
      </w:r>
      <w:r w:rsidR="00587C4E">
        <w:rPr>
          <w:rFonts w:ascii="Calibri" w:hAnsi="Calibri" w:cs="Times"/>
          <w:sz w:val="16"/>
          <w:szCs w:val="16"/>
        </w:rPr>
        <w:t>2 and S1a</w:t>
      </w:r>
      <w:r w:rsidR="00A330EC">
        <w:rPr>
          <w:rFonts w:ascii="Calibri" w:hAnsi="Calibri" w:cs="Times"/>
          <w:sz w:val="16"/>
          <w:szCs w:val="16"/>
        </w:rPr>
        <w:t>)</w:t>
      </w:r>
      <w:r>
        <w:rPr>
          <w:rFonts w:ascii="Calibri" w:hAnsi="Calibri" w:cs="Times"/>
          <w:sz w:val="16"/>
          <w:szCs w:val="16"/>
        </w:rPr>
        <w:t xml:space="preserve">. Two thirds of the clusters are from </w:t>
      </w:r>
      <w:r w:rsidRPr="00730EE3">
        <w:rPr>
          <w:rFonts w:ascii="Calibri" w:hAnsi="Calibri" w:cs="Times"/>
          <w:sz w:val="16"/>
          <w:szCs w:val="16"/>
        </w:rPr>
        <w:t>Actinobacteria</w:t>
      </w:r>
      <w:r>
        <w:rPr>
          <w:rFonts w:ascii="Calibri" w:hAnsi="Calibri" w:cs="Times"/>
          <w:sz w:val="16"/>
          <w:szCs w:val="16"/>
        </w:rPr>
        <w:t xml:space="preserve">, and the rest from </w:t>
      </w:r>
      <w:r w:rsidRPr="00730EE3">
        <w:rPr>
          <w:rFonts w:ascii="Calibri" w:hAnsi="Calibri" w:cs="Times"/>
          <w:sz w:val="16"/>
          <w:szCs w:val="16"/>
        </w:rPr>
        <w:t>Proteobacteria, Firmicutes,</w:t>
      </w:r>
      <w:r>
        <w:rPr>
          <w:rFonts w:ascii="Calibri" w:hAnsi="Calibri" w:cs="Times"/>
          <w:sz w:val="16"/>
          <w:szCs w:val="16"/>
        </w:rPr>
        <w:t xml:space="preserve"> Cyanobacteria. A few clusters are from metagenomic sequences.</w:t>
      </w:r>
      <w:ins w:id="48" w:author="Gergana Vandova" w:date="2019-05-06T12:54:00Z">
        <w:r w:rsidR="003265CF">
          <w:rPr>
            <w:rFonts w:ascii="Calibri" w:eastAsia="Calibri" w:hAnsi="Calibri" w:cs="Calibri"/>
            <w:sz w:val="16"/>
            <w:szCs w:val="16"/>
          </w:rPr>
          <w:t xml:space="preserve"> </w:t>
        </w:r>
        <w:commentRangeStart w:id="49"/>
        <w:r w:rsidR="003265CF">
          <w:rPr>
            <w:rFonts w:ascii="Calibri" w:eastAsia="Calibri" w:hAnsi="Calibri" w:cs="Calibri"/>
            <w:sz w:val="16"/>
            <w:szCs w:val="16"/>
          </w:rPr>
          <w:t>We hypothesize that if a cluster was producing an antibiotic and thus conferring selective advantage, that cluster would likely have a close homolog, also harboring a homologous self-resistance gene</w:t>
        </w:r>
        <w:commentRangeEnd w:id="49"/>
        <w:r w:rsidR="003265CF">
          <w:rPr>
            <w:rStyle w:val="CommentReference"/>
          </w:rPr>
          <w:commentReference w:id="49"/>
        </w:r>
        <w:r w:rsidR="003265CF">
          <w:rPr>
            <w:rFonts w:ascii="Calibri" w:eastAsia="Calibri" w:hAnsi="Calibri" w:cs="Calibri"/>
            <w:sz w:val="16"/>
            <w:szCs w:val="16"/>
          </w:rPr>
          <w:t xml:space="preserve">. </w:t>
        </w:r>
      </w:ins>
      <w:del w:id="50" w:author="Gergana Vandova" w:date="2019-05-06T12:55:00Z">
        <w:r w:rsidRPr="00730EE3" w:rsidDel="003265CF">
          <w:rPr>
            <w:rFonts w:ascii="Calibri" w:hAnsi="Calibri" w:cs="Times"/>
            <w:sz w:val="16"/>
            <w:szCs w:val="16"/>
          </w:rPr>
          <w:delText>We hypothesize that</w:delText>
        </w:r>
        <w:r w:rsidDel="003265CF">
          <w:rPr>
            <w:rFonts w:ascii="Calibri" w:hAnsi="Calibri" w:cs="Times"/>
            <w:sz w:val="16"/>
            <w:szCs w:val="16"/>
          </w:rPr>
          <w:delText xml:space="preserve"> </w:delText>
        </w:r>
        <w:r w:rsidR="00A330EC" w:rsidDel="003265CF">
          <w:rPr>
            <w:rFonts w:ascii="Calibri" w:hAnsi="Calibri" w:cs="Times"/>
            <w:sz w:val="16"/>
            <w:szCs w:val="16"/>
          </w:rPr>
          <w:delText xml:space="preserve">if a cluster was producing an antibiotic and thus conferring selective advantage, </w:delText>
        </w:r>
        <w:r w:rsidR="00B63938" w:rsidDel="003265CF">
          <w:rPr>
            <w:rFonts w:ascii="Calibri" w:hAnsi="Calibri" w:cs="Times"/>
            <w:sz w:val="16"/>
            <w:szCs w:val="16"/>
          </w:rPr>
          <w:delText>that cluster would likely have a close homolog,</w:delText>
        </w:r>
        <w:r w:rsidDel="003265CF">
          <w:rPr>
            <w:rFonts w:ascii="Calibri" w:hAnsi="Calibri" w:cs="Times"/>
            <w:sz w:val="16"/>
            <w:szCs w:val="16"/>
          </w:rPr>
          <w:delText xml:space="preserve"> </w:delText>
        </w:r>
        <w:r w:rsidR="00B63938" w:rsidDel="003265CF">
          <w:rPr>
            <w:rFonts w:ascii="Calibri" w:hAnsi="Calibri" w:cs="Times"/>
            <w:sz w:val="16"/>
            <w:szCs w:val="16"/>
          </w:rPr>
          <w:delText xml:space="preserve">also </w:delText>
        </w:r>
        <w:r w:rsidDel="003265CF">
          <w:rPr>
            <w:rFonts w:ascii="Calibri" w:hAnsi="Calibri" w:cs="Times"/>
            <w:sz w:val="16"/>
            <w:szCs w:val="16"/>
          </w:rPr>
          <w:delText>harbor</w:delText>
        </w:r>
        <w:r w:rsidR="00B63938" w:rsidDel="003265CF">
          <w:rPr>
            <w:rFonts w:ascii="Calibri" w:hAnsi="Calibri" w:cs="Times"/>
            <w:sz w:val="16"/>
            <w:szCs w:val="16"/>
          </w:rPr>
          <w:delText>ing</w:delText>
        </w:r>
        <w:r w:rsidDel="003265CF">
          <w:rPr>
            <w:rFonts w:ascii="Calibri" w:hAnsi="Calibri" w:cs="Times"/>
            <w:sz w:val="16"/>
            <w:szCs w:val="16"/>
          </w:rPr>
          <w:delText xml:space="preserve"> </w:delText>
        </w:r>
        <w:r w:rsidR="00A330EC" w:rsidDel="003265CF">
          <w:rPr>
            <w:rFonts w:ascii="Calibri" w:hAnsi="Calibri" w:cs="Times"/>
            <w:sz w:val="16"/>
            <w:szCs w:val="16"/>
          </w:rPr>
          <w:delText xml:space="preserve">a homologous </w:delText>
        </w:r>
        <w:r w:rsidR="001A0216" w:rsidDel="003265CF">
          <w:rPr>
            <w:rFonts w:ascii="Calibri" w:hAnsi="Calibri" w:cs="Times"/>
            <w:sz w:val="16"/>
            <w:szCs w:val="16"/>
          </w:rPr>
          <w:delText>self-resistance</w:delText>
        </w:r>
        <w:r w:rsidDel="003265CF">
          <w:rPr>
            <w:rFonts w:ascii="Calibri" w:hAnsi="Calibri" w:cs="Times"/>
            <w:sz w:val="16"/>
            <w:szCs w:val="16"/>
          </w:rPr>
          <w:delText xml:space="preserve"> gene. </w:delText>
        </w:r>
      </w:del>
      <w:r w:rsidRPr="00730EE3">
        <w:rPr>
          <w:rFonts w:ascii="Calibri" w:hAnsi="Calibri" w:cs="Times"/>
          <w:sz w:val="16"/>
          <w:szCs w:val="16"/>
        </w:rPr>
        <w:t xml:space="preserve">Indeed, </w:t>
      </w:r>
      <w:r>
        <w:rPr>
          <w:rFonts w:ascii="Calibri" w:hAnsi="Calibri" w:cs="Times"/>
          <w:sz w:val="16"/>
          <w:szCs w:val="16"/>
        </w:rPr>
        <w:t xml:space="preserve">there are </w:t>
      </w:r>
      <w:r w:rsidRPr="00730EE3">
        <w:rPr>
          <w:rFonts w:ascii="Calibri" w:hAnsi="Calibri" w:cs="Times"/>
          <w:sz w:val="16"/>
          <w:szCs w:val="16"/>
        </w:rPr>
        <w:t xml:space="preserve">several clades, </w:t>
      </w:r>
      <w:r>
        <w:rPr>
          <w:rFonts w:ascii="Calibri" w:hAnsi="Calibri" w:cs="Times"/>
          <w:sz w:val="16"/>
          <w:szCs w:val="16"/>
        </w:rPr>
        <w:t>in which the KS domains cluster</w:t>
      </w:r>
      <w:r w:rsidRPr="00730EE3">
        <w:rPr>
          <w:rFonts w:ascii="Calibri" w:hAnsi="Calibri" w:cs="Times"/>
          <w:sz w:val="16"/>
          <w:szCs w:val="16"/>
        </w:rPr>
        <w:t xml:space="preserve"> by </w:t>
      </w:r>
      <w:r>
        <w:rPr>
          <w:rFonts w:ascii="Calibri" w:hAnsi="Calibri" w:cs="Times"/>
          <w:sz w:val="16"/>
          <w:szCs w:val="16"/>
        </w:rPr>
        <w:t xml:space="preserve">the putative </w:t>
      </w:r>
      <w:r w:rsidR="001A0216">
        <w:rPr>
          <w:rFonts w:ascii="Calibri" w:hAnsi="Calibri" w:cs="Times"/>
          <w:sz w:val="16"/>
          <w:szCs w:val="16"/>
        </w:rPr>
        <w:t>self-resistance</w:t>
      </w:r>
      <w:r>
        <w:rPr>
          <w:rFonts w:ascii="Calibri" w:hAnsi="Calibri" w:cs="Times"/>
          <w:sz w:val="16"/>
          <w:szCs w:val="16"/>
        </w:rPr>
        <w:t xml:space="preserve"> gene</w:t>
      </w:r>
      <w:r w:rsidRPr="00730EE3">
        <w:rPr>
          <w:rFonts w:ascii="Calibri" w:hAnsi="Calibri" w:cs="Times"/>
          <w:sz w:val="16"/>
          <w:szCs w:val="16"/>
        </w:rPr>
        <w:t>.</w:t>
      </w:r>
      <w:r>
        <w:rPr>
          <w:rFonts w:ascii="Calibri" w:hAnsi="Calibri" w:cs="Times"/>
          <w:sz w:val="16"/>
          <w:szCs w:val="16"/>
        </w:rPr>
        <w:t xml:space="preserve"> </w:t>
      </w:r>
      <w:r w:rsidRPr="00730EE3">
        <w:rPr>
          <w:rFonts w:ascii="Calibri" w:hAnsi="Calibri" w:cs="Times"/>
          <w:sz w:val="16"/>
          <w:szCs w:val="16"/>
        </w:rPr>
        <w:t xml:space="preserve">Looking more closely at the architecture of the </w:t>
      </w:r>
      <w:r>
        <w:rPr>
          <w:rFonts w:ascii="Calibri" w:hAnsi="Calibri" w:cs="Times"/>
          <w:sz w:val="16"/>
          <w:szCs w:val="16"/>
        </w:rPr>
        <w:t xml:space="preserve">PKS </w:t>
      </w:r>
      <w:r w:rsidR="00A330EC">
        <w:rPr>
          <w:rFonts w:ascii="Calibri" w:hAnsi="Calibri" w:cs="Times"/>
          <w:sz w:val="16"/>
          <w:szCs w:val="16"/>
        </w:rPr>
        <w:t>clusters</w:t>
      </w:r>
      <w:r>
        <w:rPr>
          <w:rFonts w:ascii="Calibri" w:hAnsi="Calibri" w:cs="Times"/>
          <w:sz w:val="16"/>
          <w:szCs w:val="16"/>
        </w:rPr>
        <w:t>, we identified</w:t>
      </w:r>
      <w:r w:rsidRPr="00730EE3">
        <w:rPr>
          <w:rFonts w:ascii="Calibri" w:hAnsi="Calibri" w:cs="Times"/>
          <w:sz w:val="16"/>
          <w:szCs w:val="16"/>
        </w:rPr>
        <w:t xml:space="preserve"> </w:t>
      </w:r>
      <w:r w:rsidR="00B63938">
        <w:rPr>
          <w:rFonts w:ascii="Calibri" w:hAnsi="Calibri" w:cs="Times"/>
          <w:sz w:val="16"/>
          <w:szCs w:val="16"/>
        </w:rPr>
        <w:t xml:space="preserve">sets of close </w:t>
      </w:r>
      <w:r w:rsidRPr="00730EE3">
        <w:rPr>
          <w:rFonts w:ascii="Calibri" w:hAnsi="Calibri" w:cs="Times"/>
          <w:sz w:val="16"/>
          <w:szCs w:val="16"/>
        </w:rPr>
        <w:t>homologs</w:t>
      </w:r>
      <w:r>
        <w:rPr>
          <w:rFonts w:ascii="Calibri" w:hAnsi="Calibri" w:cs="Times"/>
          <w:sz w:val="16"/>
          <w:szCs w:val="16"/>
        </w:rPr>
        <w:t>: clusters which harbor the same number of modules and same number and set of domains</w:t>
      </w:r>
      <w:r w:rsidRPr="00730EE3">
        <w:rPr>
          <w:rFonts w:ascii="Calibri" w:hAnsi="Calibri" w:cs="Times"/>
          <w:sz w:val="16"/>
          <w:szCs w:val="16"/>
        </w:rPr>
        <w:t xml:space="preserve">. Interestingly, </w:t>
      </w:r>
      <w:r>
        <w:rPr>
          <w:rFonts w:ascii="Calibri" w:hAnsi="Calibri" w:cs="Times"/>
          <w:sz w:val="16"/>
          <w:szCs w:val="16"/>
        </w:rPr>
        <w:t xml:space="preserve">although there are 15 clusters harboring a gyrase B gene, </w:t>
      </w:r>
      <w:r w:rsidR="00A330EC">
        <w:rPr>
          <w:rFonts w:ascii="Calibri" w:hAnsi="Calibri" w:cs="Times"/>
          <w:sz w:val="16"/>
          <w:szCs w:val="16"/>
        </w:rPr>
        <w:t>the</w:t>
      </w:r>
      <w:r w:rsidR="00CE1673">
        <w:rPr>
          <w:rFonts w:ascii="Calibri" w:hAnsi="Calibri" w:cs="Times"/>
          <w:sz w:val="16"/>
          <w:szCs w:val="16"/>
        </w:rPr>
        <w:t xml:space="preserve"> respective</w:t>
      </w:r>
      <w:r w:rsidR="00A330EC">
        <w:rPr>
          <w:rFonts w:ascii="Calibri" w:hAnsi="Calibri" w:cs="Times"/>
          <w:sz w:val="16"/>
          <w:szCs w:val="16"/>
        </w:rPr>
        <w:t xml:space="preserve"> proximal</w:t>
      </w:r>
      <w:r>
        <w:rPr>
          <w:rFonts w:ascii="Calibri" w:hAnsi="Calibri" w:cs="Times"/>
          <w:sz w:val="16"/>
          <w:szCs w:val="16"/>
        </w:rPr>
        <w:t xml:space="preserve"> KS domain</w:t>
      </w:r>
      <w:r w:rsidR="00A330EC">
        <w:rPr>
          <w:rFonts w:ascii="Calibri" w:hAnsi="Calibri" w:cs="Times"/>
          <w:sz w:val="16"/>
          <w:szCs w:val="16"/>
        </w:rPr>
        <w:t xml:space="preserve">s </w:t>
      </w:r>
      <w:r w:rsidR="00B63938">
        <w:rPr>
          <w:rFonts w:ascii="Calibri" w:hAnsi="Calibri" w:cs="Times"/>
          <w:sz w:val="16"/>
          <w:szCs w:val="16"/>
        </w:rPr>
        <w:t>have low sequence</w:t>
      </w:r>
      <w:r w:rsidR="00CE1673">
        <w:rPr>
          <w:rFonts w:ascii="Calibri" w:hAnsi="Calibri" w:cs="Times"/>
          <w:sz w:val="16"/>
          <w:szCs w:val="16"/>
        </w:rPr>
        <w:t xml:space="preserve"> </w:t>
      </w:r>
      <w:r w:rsidR="00B63938">
        <w:rPr>
          <w:rFonts w:ascii="Calibri" w:hAnsi="Calibri" w:cs="Times"/>
          <w:sz w:val="16"/>
          <w:szCs w:val="16"/>
        </w:rPr>
        <w:t>similarity</w:t>
      </w:r>
      <w:r>
        <w:rPr>
          <w:rFonts w:ascii="Calibri" w:hAnsi="Calibri" w:cs="Times"/>
          <w:sz w:val="16"/>
          <w:szCs w:val="16"/>
        </w:rPr>
        <w:t>. Possible explanations are</w:t>
      </w:r>
      <w:r w:rsidRPr="00262DE1">
        <w:rPr>
          <w:rFonts w:ascii="Calibri" w:hAnsi="Calibri" w:cs="Times"/>
          <w:sz w:val="16"/>
          <w:szCs w:val="16"/>
        </w:rPr>
        <w:t>:</w:t>
      </w:r>
      <w:r w:rsidR="00C86342" w:rsidRPr="00262DE1">
        <w:rPr>
          <w:rFonts w:ascii="Calibri" w:hAnsi="Calibri" w:cs="Times"/>
          <w:sz w:val="16"/>
          <w:szCs w:val="16"/>
        </w:rPr>
        <w:t xml:space="preserve"> (a) </w:t>
      </w:r>
      <w:r w:rsidR="00C86342" w:rsidRPr="00262DE1">
        <w:rPr>
          <w:rFonts w:ascii="Calibri" w:eastAsia="Times New Roman" w:hAnsi="Calibri" w:cs="Arial"/>
          <w:color w:val="222222"/>
          <w:sz w:val="16"/>
          <w:szCs w:val="16"/>
          <w:shd w:val="clear" w:color="auto" w:fill="FFFFFF"/>
        </w:rPr>
        <w:t>phylogenetically distant type I PKS clusters target gyrase B, but the coverage of the sequence space is sparse and no homologs of these clusters have been discovered yet</w:t>
      </w:r>
      <w:r w:rsidR="00C86342" w:rsidRPr="00262DE1">
        <w:rPr>
          <w:rFonts w:ascii="Calibri" w:eastAsia="Times New Roman" w:hAnsi="Calibri" w:cs="Times New Roman"/>
          <w:sz w:val="16"/>
          <w:szCs w:val="16"/>
        </w:rPr>
        <w:t xml:space="preserve"> </w:t>
      </w:r>
      <w:r w:rsidRPr="00262DE1">
        <w:rPr>
          <w:rFonts w:ascii="Calibri" w:hAnsi="Calibri" w:cs="Times"/>
          <w:sz w:val="16"/>
          <w:szCs w:val="16"/>
        </w:rPr>
        <w:t>or (</w:t>
      </w:r>
      <w:r w:rsidR="00C86342" w:rsidRPr="00262DE1">
        <w:rPr>
          <w:rFonts w:ascii="Calibri" w:hAnsi="Calibri" w:cs="Times"/>
          <w:sz w:val="16"/>
          <w:szCs w:val="16"/>
        </w:rPr>
        <w:t>b</w:t>
      </w:r>
      <w:r w:rsidRPr="00262DE1">
        <w:rPr>
          <w:rFonts w:ascii="Calibri" w:hAnsi="Calibri" w:cs="Times"/>
          <w:sz w:val="16"/>
          <w:szCs w:val="16"/>
        </w:rPr>
        <w:t xml:space="preserve">) there are no </w:t>
      </w:r>
      <w:r w:rsidR="00C12D33" w:rsidRPr="00262DE1">
        <w:rPr>
          <w:rFonts w:ascii="Calibri" w:hAnsi="Calibri" w:cs="Times"/>
          <w:sz w:val="16"/>
          <w:szCs w:val="16"/>
        </w:rPr>
        <w:t xml:space="preserve">type I </w:t>
      </w:r>
      <w:r w:rsidRPr="00262DE1">
        <w:rPr>
          <w:rFonts w:ascii="Calibri" w:hAnsi="Calibri" w:cs="Times"/>
          <w:sz w:val="16"/>
          <w:szCs w:val="16"/>
        </w:rPr>
        <w:t xml:space="preserve">PKS clusters harboring a </w:t>
      </w:r>
      <w:r w:rsidR="001A0216" w:rsidRPr="00262DE1">
        <w:rPr>
          <w:rFonts w:ascii="Calibri" w:hAnsi="Calibri" w:cs="Times"/>
          <w:sz w:val="16"/>
          <w:szCs w:val="16"/>
        </w:rPr>
        <w:t>self-resistance</w:t>
      </w:r>
      <w:r w:rsidRPr="00262DE1">
        <w:rPr>
          <w:rFonts w:ascii="Calibri" w:hAnsi="Calibri" w:cs="Times"/>
          <w:sz w:val="16"/>
          <w:szCs w:val="16"/>
        </w:rPr>
        <w:t xml:space="preserve"> gyrase B gene and all clusters we identified are false positives.  </w:t>
      </w:r>
    </w:p>
    <w:p w14:paraId="78279E82" w14:textId="77777777" w:rsidR="00647DE0" w:rsidRPr="00262DE1" w:rsidRDefault="00647DE0" w:rsidP="00724341">
      <w:pPr>
        <w:widowControl w:val="0"/>
        <w:autoSpaceDE w:val="0"/>
        <w:autoSpaceDN w:val="0"/>
        <w:adjustRightInd w:val="0"/>
        <w:rPr>
          <w:rFonts w:ascii="Calibri" w:hAnsi="Calibri" w:cs="Times"/>
          <w:b/>
          <w:sz w:val="16"/>
          <w:szCs w:val="16"/>
        </w:rPr>
      </w:pPr>
    </w:p>
    <w:p w14:paraId="22F8D7C4" w14:textId="77777777" w:rsidR="00647DE0" w:rsidRDefault="00647DE0" w:rsidP="007A1C92">
      <w:pPr>
        <w:widowControl w:val="0"/>
        <w:autoSpaceDE w:val="0"/>
        <w:autoSpaceDN w:val="0"/>
        <w:adjustRightInd w:val="0"/>
        <w:rPr>
          <w:rFonts w:ascii="Calibri" w:hAnsi="Calibri" w:cs="Times"/>
          <w:b/>
          <w:sz w:val="16"/>
          <w:szCs w:val="16"/>
        </w:rPr>
      </w:pPr>
      <w:r w:rsidRPr="00730EE3">
        <w:rPr>
          <w:rFonts w:ascii="Calibri" w:hAnsi="Calibri" w:cs="Times"/>
          <w:b/>
          <w:sz w:val="16"/>
          <w:szCs w:val="16"/>
        </w:rPr>
        <w:t>Coevolution</w:t>
      </w:r>
    </w:p>
    <w:p w14:paraId="3F7A3B77" w14:textId="6B3A9957" w:rsidR="00647DE0" w:rsidRDefault="00647DE0" w:rsidP="007A1C92">
      <w:pPr>
        <w:widowControl w:val="0"/>
        <w:autoSpaceDE w:val="0"/>
        <w:autoSpaceDN w:val="0"/>
        <w:adjustRightInd w:val="0"/>
        <w:rPr>
          <w:ins w:id="51" w:author="Gergana Vandova" w:date="2019-05-06T13:11:00Z"/>
          <w:rFonts w:ascii="Calibri" w:hAnsi="Calibri" w:cs="Helvetica"/>
          <w:bCs/>
          <w:sz w:val="16"/>
          <w:szCs w:val="16"/>
        </w:rPr>
      </w:pPr>
      <w:r w:rsidRPr="00730EE3">
        <w:rPr>
          <w:rFonts w:ascii="Calibri" w:hAnsi="Calibri" w:cs="Helvetica"/>
          <w:bCs/>
          <w:sz w:val="16"/>
          <w:szCs w:val="16"/>
        </w:rPr>
        <w:t xml:space="preserve">We </w:t>
      </w:r>
      <w:r>
        <w:rPr>
          <w:rFonts w:ascii="Calibri" w:hAnsi="Calibri" w:cs="Helvetica"/>
          <w:bCs/>
          <w:sz w:val="16"/>
          <w:szCs w:val="16"/>
        </w:rPr>
        <w:t xml:space="preserve">previously </w:t>
      </w:r>
      <w:r w:rsidRPr="00730EE3">
        <w:rPr>
          <w:rFonts w:ascii="Calibri" w:hAnsi="Calibri" w:cs="Helvetica"/>
          <w:bCs/>
          <w:sz w:val="16"/>
          <w:szCs w:val="16"/>
        </w:rPr>
        <w:t xml:space="preserve">used co-evolution analyses to detect </w:t>
      </w:r>
      <w:r>
        <w:rPr>
          <w:rFonts w:ascii="Calibri" w:hAnsi="Calibri" w:cs="Helvetica"/>
          <w:bCs/>
          <w:sz w:val="16"/>
          <w:szCs w:val="16"/>
        </w:rPr>
        <w:t xml:space="preserve">coevolution and </w:t>
      </w:r>
      <w:r w:rsidRPr="00730EE3">
        <w:rPr>
          <w:rFonts w:ascii="Calibri" w:hAnsi="Calibri" w:cs="Helvetica"/>
          <w:bCs/>
          <w:sz w:val="16"/>
          <w:szCs w:val="16"/>
        </w:rPr>
        <w:t xml:space="preserve">gene swap events in domains of type II </w:t>
      </w:r>
      <w:r>
        <w:rPr>
          <w:rFonts w:ascii="Calibri" w:hAnsi="Calibri" w:cs="Helvetica"/>
          <w:bCs/>
          <w:sz w:val="16"/>
          <w:szCs w:val="16"/>
        </w:rPr>
        <w:t>PKS</w:t>
      </w:r>
      <w:r w:rsidRPr="00730EE3">
        <w:rPr>
          <w:rFonts w:ascii="Calibri" w:hAnsi="Calibri" w:cs="Helvetica"/>
          <w:bCs/>
          <w:sz w:val="16"/>
          <w:szCs w:val="16"/>
        </w:rPr>
        <w:t xml:space="preserve"> clusters (REF). </w:t>
      </w:r>
      <w:r>
        <w:rPr>
          <w:rFonts w:ascii="Calibri" w:hAnsi="Calibri" w:cs="Helvetica"/>
          <w:bCs/>
          <w:sz w:val="16"/>
          <w:szCs w:val="16"/>
        </w:rPr>
        <w:t xml:space="preserve">We showed that the core KS and </w:t>
      </w:r>
      <w:r w:rsidR="005B4E00">
        <w:rPr>
          <w:rFonts w:ascii="Calibri" w:hAnsi="Calibri" w:cs="Helvetica"/>
          <w:bCs/>
          <w:sz w:val="16"/>
          <w:szCs w:val="16"/>
        </w:rPr>
        <w:t>chain length factor (</w:t>
      </w:r>
      <w:r>
        <w:rPr>
          <w:rFonts w:ascii="Calibri" w:hAnsi="Calibri" w:cs="Helvetica"/>
          <w:bCs/>
          <w:sz w:val="16"/>
          <w:szCs w:val="16"/>
        </w:rPr>
        <w:t>CLF</w:t>
      </w:r>
      <w:r w:rsidR="005B4E00">
        <w:rPr>
          <w:rFonts w:ascii="Calibri" w:hAnsi="Calibri" w:cs="Helvetica"/>
          <w:bCs/>
          <w:sz w:val="16"/>
          <w:szCs w:val="16"/>
        </w:rPr>
        <w:t>)</w:t>
      </w:r>
      <w:r>
        <w:rPr>
          <w:rFonts w:ascii="Calibri" w:hAnsi="Calibri" w:cs="Helvetica"/>
          <w:bCs/>
          <w:sz w:val="16"/>
          <w:szCs w:val="16"/>
        </w:rPr>
        <w:t xml:space="preserve"> domain is a well conserved pair in type II PKS clusters and </w:t>
      </w:r>
      <w:r w:rsidR="005B4E00">
        <w:rPr>
          <w:rFonts w:ascii="Calibri" w:hAnsi="Calibri" w:cs="Helvetica"/>
          <w:bCs/>
          <w:sz w:val="16"/>
          <w:szCs w:val="16"/>
        </w:rPr>
        <w:t xml:space="preserve">that </w:t>
      </w:r>
      <w:r>
        <w:rPr>
          <w:rFonts w:ascii="Calibri" w:hAnsi="Calibri" w:cs="Helvetica"/>
          <w:bCs/>
          <w:sz w:val="16"/>
          <w:szCs w:val="16"/>
        </w:rPr>
        <w:t xml:space="preserve">it </w:t>
      </w:r>
      <w:r w:rsidR="005B4E00">
        <w:rPr>
          <w:rFonts w:ascii="Calibri" w:hAnsi="Calibri" w:cs="Helvetica"/>
          <w:bCs/>
          <w:sz w:val="16"/>
          <w:szCs w:val="16"/>
        </w:rPr>
        <w:t xml:space="preserve">has </w:t>
      </w:r>
      <w:r>
        <w:rPr>
          <w:rFonts w:ascii="Calibri" w:hAnsi="Calibri" w:cs="Helvetica"/>
          <w:bCs/>
          <w:sz w:val="16"/>
          <w:szCs w:val="16"/>
        </w:rPr>
        <w:t xml:space="preserve">coevolved: when </w:t>
      </w:r>
      <w:r w:rsidRPr="00730EE3">
        <w:rPr>
          <w:rFonts w:ascii="Calibri" w:hAnsi="Calibri" w:cs="Helvetica"/>
          <w:bCs/>
          <w:sz w:val="16"/>
          <w:szCs w:val="16"/>
        </w:rPr>
        <w:t xml:space="preserve">two KSs from different </w:t>
      </w:r>
      <w:r>
        <w:rPr>
          <w:rFonts w:ascii="Calibri" w:hAnsi="Calibri" w:cs="Helvetica"/>
          <w:bCs/>
          <w:sz w:val="16"/>
          <w:szCs w:val="16"/>
        </w:rPr>
        <w:t xml:space="preserve">NCBI </w:t>
      </w:r>
      <w:r w:rsidRPr="00787D54">
        <w:rPr>
          <w:rFonts w:ascii="Calibri" w:hAnsi="Calibri" w:cs="Helvetica"/>
          <w:bCs/>
          <w:sz w:val="16"/>
          <w:szCs w:val="16"/>
        </w:rPr>
        <w:t xml:space="preserve">records have high sequence identity, their corresponding CLFs also have high sequence identity, and when two KSs have low sequence identity, their corresponding CLFs also have low sequence identity. </w:t>
      </w:r>
    </w:p>
    <w:p w14:paraId="49D665D8" w14:textId="77777777" w:rsidR="000943A2" w:rsidRDefault="000943A2" w:rsidP="00EE4DA4">
      <w:pPr>
        <w:widowControl w:val="0"/>
        <w:autoSpaceDE w:val="0"/>
        <w:autoSpaceDN w:val="0"/>
        <w:adjustRightInd w:val="0"/>
        <w:rPr>
          <w:ins w:id="52" w:author="Gergana Vandova" w:date="2019-05-06T13:11:00Z"/>
          <w:rFonts w:ascii="Calibri" w:hAnsi="Calibri" w:cs="Helvetica"/>
          <w:bCs/>
          <w:sz w:val="16"/>
          <w:szCs w:val="16"/>
        </w:rPr>
      </w:pPr>
    </w:p>
    <w:p w14:paraId="73F72AF8" w14:textId="139750B2" w:rsidR="000943A2" w:rsidRPr="00262DE1" w:rsidRDefault="00262DE1" w:rsidP="00604086">
      <w:pPr>
        <w:widowControl w:val="0"/>
        <w:autoSpaceDE w:val="0"/>
        <w:autoSpaceDN w:val="0"/>
        <w:adjustRightInd w:val="0"/>
        <w:rPr>
          <w:ins w:id="53" w:author="Gergana Vandova" w:date="2019-05-06T13:11:00Z"/>
          <w:rFonts w:ascii="Calibri" w:hAnsi="Calibri" w:cs="Helvetica"/>
          <w:bCs/>
          <w:sz w:val="16"/>
          <w:szCs w:val="16"/>
        </w:rPr>
      </w:pPr>
      <w:proofErr w:type="spellStart"/>
      <w:proofErr w:type="gramStart"/>
      <w:ins w:id="54" w:author="Gergana Vandova" w:date="2019-05-06T18:36:00Z">
        <w:r w:rsidRPr="00262DE1">
          <w:rPr>
            <w:rFonts w:ascii="Calibri" w:hAnsi="Calibri" w:cs="Helvetica"/>
            <w:bCs/>
            <w:sz w:val="16"/>
            <w:szCs w:val="16"/>
          </w:rPr>
          <w:t>TODO:</w:t>
        </w:r>
      </w:ins>
      <w:ins w:id="55" w:author="Gergana Vandova" w:date="2019-05-06T13:11:00Z">
        <w:r w:rsidR="000943A2" w:rsidRPr="00262DE1">
          <w:rPr>
            <w:rFonts w:ascii="Calibri" w:hAnsi="Calibri" w:cs="Helvetica"/>
            <w:bCs/>
            <w:sz w:val="16"/>
            <w:szCs w:val="16"/>
          </w:rPr>
          <w:t>Start</w:t>
        </w:r>
        <w:proofErr w:type="spellEnd"/>
        <w:proofErr w:type="gramEnd"/>
        <w:r w:rsidR="000943A2" w:rsidRPr="00262DE1">
          <w:rPr>
            <w:rFonts w:ascii="Calibri" w:hAnsi="Calibri" w:cs="Helvetica"/>
            <w:bCs/>
            <w:sz w:val="16"/>
            <w:szCs w:val="16"/>
          </w:rPr>
          <w:t xml:space="preserve"> off by listing reasons why KS and self-resistance genes might co-evolve: whole-genome reasons (e.g. an organism changes its codon usage or amino acid preferences), cluster-specific reasons (e.g. the KS activity changes to make new compounds and the self-resistance gene has to change to keep up, etc.  Then say that </w:t>
        </w:r>
      </w:ins>
    </w:p>
    <w:p w14:paraId="6C386061" w14:textId="77777777" w:rsidR="000943A2" w:rsidRPr="00262DE1" w:rsidRDefault="000943A2" w:rsidP="0073510A">
      <w:pPr>
        <w:pStyle w:val="CommentText"/>
        <w:rPr>
          <w:ins w:id="56" w:author="Gergana Vandova" w:date="2019-05-06T13:11:00Z"/>
          <w:rFonts w:ascii="Calibri" w:hAnsi="Calibri"/>
          <w:sz w:val="16"/>
          <w:szCs w:val="16"/>
        </w:rPr>
      </w:pPr>
      <w:ins w:id="57" w:author="Gergana Vandova" w:date="2019-05-06T13:11:00Z">
        <w:r w:rsidRPr="00262DE1">
          <w:rPr>
            <w:rFonts w:ascii="Calibri" w:hAnsi="Calibri"/>
            <w:sz w:val="16"/>
            <w:szCs w:val="16"/>
          </w:rPr>
          <w:t>The expectation for coevolution should just be a clear monotonic relationship that starts at (0, 0) and ends at (1, 1).  Things should like on the diagonal only if they co-evolve at equal rates.  You should explain why rates need to be equal before saying that the diagonal is what is expected.</w:t>
        </w:r>
      </w:ins>
    </w:p>
    <w:p w14:paraId="44178FF8" w14:textId="77777777" w:rsidR="000943A2" w:rsidRPr="00787D54" w:rsidRDefault="000943A2" w:rsidP="00F1570D">
      <w:pPr>
        <w:widowControl w:val="0"/>
        <w:autoSpaceDE w:val="0"/>
        <w:autoSpaceDN w:val="0"/>
        <w:adjustRightInd w:val="0"/>
        <w:rPr>
          <w:rFonts w:ascii="Calibri" w:hAnsi="Calibri" w:cs="Helvetica"/>
          <w:bCs/>
          <w:sz w:val="16"/>
          <w:szCs w:val="16"/>
        </w:rPr>
      </w:pPr>
    </w:p>
    <w:p w14:paraId="4F482616" w14:textId="1FDA4F37" w:rsidR="00647DE0" w:rsidRPr="00CF0534" w:rsidRDefault="00647DE0" w:rsidP="00F1570D">
      <w:pPr>
        <w:widowControl w:val="0"/>
        <w:autoSpaceDE w:val="0"/>
        <w:autoSpaceDN w:val="0"/>
        <w:adjustRightInd w:val="0"/>
        <w:rPr>
          <w:rFonts w:ascii="Calibri" w:eastAsia="Times New Roman" w:hAnsi="Calibri" w:cs="Times New Roman"/>
          <w:color w:val="000000"/>
          <w:sz w:val="16"/>
          <w:szCs w:val="16"/>
        </w:rPr>
      </w:pPr>
      <w:r w:rsidRPr="00787D54">
        <w:rPr>
          <w:rFonts w:ascii="Calibri" w:hAnsi="Calibri" w:cs="Times"/>
          <w:sz w:val="16"/>
          <w:szCs w:val="16"/>
        </w:rPr>
        <w:t>In this study, we extended th</w:t>
      </w:r>
      <w:r>
        <w:rPr>
          <w:rFonts w:ascii="Calibri" w:hAnsi="Calibri" w:cs="Times"/>
          <w:sz w:val="16"/>
          <w:szCs w:val="16"/>
        </w:rPr>
        <w:t>is</w:t>
      </w:r>
      <w:r w:rsidRPr="00787D54">
        <w:rPr>
          <w:rFonts w:ascii="Calibri" w:hAnsi="Calibri" w:cs="Times"/>
          <w:sz w:val="16"/>
          <w:szCs w:val="16"/>
        </w:rPr>
        <w:t xml:space="preserve"> approach to </w:t>
      </w:r>
      <w:r w:rsidRPr="00787D54">
        <w:rPr>
          <w:rFonts w:ascii="Calibri" w:hAnsi="Calibri" w:cs="Helvetica"/>
          <w:bCs/>
          <w:sz w:val="16"/>
          <w:szCs w:val="16"/>
        </w:rPr>
        <w:t>test if a KS domain coevolved with a putative self-resistance gene by comparing pairwise protein identity scores between pairs of homologs.</w:t>
      </w:r>
      <w:r w:rsidRPr="00787D54">
        <w:rPr>
          <w:rFonts w:ascii="Calibri" w:hAnsi="Calibri" w:cs="Times"/>
          <w:sz w:val="16"/>
          <w:szCs w:val="16"/>
        </w:rPr>
        <w:t xml:space="preserve"> We hypothesized that there will be a high correlation of KS sequence identities and the </w:t>
      </w:r>
      <w:r>
        <w:rPr>
          <w:rFonts w:ascii="Calibri" w:hAnsi="Calibri" w:cs="Times"/>
          <w:sz w:val="16"/>
          <w:szCs w:val="16"/>
        </w:rPr>
        <w:t xml:space="preserve">corresponding </w:t>
      </w:r>
      <w:r w:rsidRPr="00787D54">
        <w:rPr>
          <w:rFonts w:ascii="Calibri" w:hAnsi="Calibri" w:cs="Times"/>
          <w:sz w:val="16"/>
          <w:szCs w:val="16"/>
        </w:rPr>
        <w:t xml:space="preserve">putative self-resistance </w:t>
      </w:r>
      <w:r w:rsidR="005B4E00">
        <w:rPr>
          <w:rFonts w:ascii="Calibri" w:hAnsi="Calibri" w:cs="Times"/>
          <w:sz w:val="16"/>
          <w:szCs w:val="16"/>
        </w:rPr>
        <w:t>protein</w:t>
      </w:r>
      <w:r w:rsidR="005B4E00" w:rsidRPr="00787D54">
        <w:rPr>
          <w:rFonts w:ascii="Calibri" w:hAnsi="Calibri" w:cs="Times"/>
          <w:sz w:val="16"/>
          <w:szCs w:val="16"/>
        </w:rPr>
        <w:t xml:space="preserve"> </w:t>
      </w:r>
      <w:r w:rsidRPr="00787D54">
        <w:rPr>
          <w:rFonts w:ascii="Calibri" w:hAnsi="Calibri" w:cs="Times"/>
          <w:sz w:val="16"/>
          <w:szCs w:val="16"/>
        </w:rPr>
        <w:t>identities</w:t>
      </w:r>
      <w:r w:rsidR="005B4E00">
        <w:rPr>
          <w:rFonts w:ascii="Calibri" w:hAnsi="Calibri" w:cs="Times"/>
          <w:sz w:val="16"/>
          <w:szCs w:val="16"/>
        </w:rPr>
        <w:t>,</w:t>
      </w:r>
      <w:r w:rsidRPr="00787D54">
        <w:rPr>
          <w:rFonts w:ascii="Calibri" w:hAnsi="Calibri" w:cs="Times"/>
          <w:sz w:val="16"/>
          <w:szCs w:val="16"/>
        </w:rPr>
        <w:t xml:space="preserve"> provided that the putative self-resistance gene is indeed providing protection </w:t>
      </w:r>
      <w:r w:rsidR="005B4E00">
        <w:rPr>
          <w:rFonts w:ascii="Calibri" w:hAnsi="Calibri" w:cs="Times"/>
          <w:sz w:val="16"/>
          <w:szCs w:val="16"/>
        </w:rPr>
        <w:t>to</w:t>
      </w:r>
      <w:r w:rsidR="005B4E00" w:rsidRPr="00787D54">
        <w:rPr>
          <w:rFonts w:ascii="Calibri" w:hAnsi="Calibri" w:cs="Times"/>
          <w:sz w:val="16"/>
          <w:szCs w:val="16"/>
        </w:rPr>
        <w:t xml:space="preserve"> </w:t>
      </w:r>
      <w:r w:rsidRPr="00787D54">
        <w:rPr>
          <w:rFonts w:ascii="Calibri" w:hAnsi="Calibri" w:cs="Times"/>
          <w:sz w:val="16"/>
          <w:szCs w:val="16"/>
        </w:rPr>
        <w:t xml:space="preserve">the bacterial producer </w:t>
      </w:r>
      <w:r w:rsidR="005B4E00">
        <w:rPr>
          <w:rFonts w:ascii="Calibri" w:hAnsi="Calibri" w:cs="Times"/>
          <w:sz w:val="16"/>
          <w:szCs w:val="16"/>
        </w:rPr>
        <w:t>from</w:t>
      </w:r>
      <w:r w:rsidR="005B4E00" w:rsidRPr="00787D54">
        <w:rPr>
          <w:rFonts w:ascii="Calibri" w:hAnsi="Calibri" w:cs="Times"/>
          <w:sz w:val="16"/>
          <w:szCs w:val="16"/>
        </w:rPr>
        <w:t xml:space="preserve"> </w:t>
      </w:r>
      <w:r w:rsidRPr="00787D54">
        <w:rPr>
          <w:rFonts w:ascii="Calibri" w:hAnsi="Calibri" w:cs="Times"/>
          <w:sz w:val="16"/>
          <w:szCs w:val="16"/>
        </w:rPr>
        <w:t xml:space="preserve">the </w:t>
      </w:r>
      <w:r w:rsidR="005B4E00">
        <w:rPr>
          <w:rFonts w:ascii="Calibri" w:hAnsi="Calibri" w:cs="Times"/>
          <w:sz w:val="16"/>
          <w:szCs w:val="16"/>
        </w:rPr>
        <w:t>biosynthesized</w:t>
      </w:r>
      <w:r w:rsidR="005B4E00" w:rsidRPr="00787D54">
        <w:rPr>
          <w:rFonts w:ascii="Calibri" w:hAnsi="Calibri" w:cs="Times"/>
          <w:sz w:val="16"/>
          <w:szCs w:val="16"/>
        </w:rPr>
        <w:t xml:space="preserve"> </w:t>
      </w:r>
      <w:r w:rsidRPr="00787D54">
        <w:rPr>
          <w:rFonts w:ascii="Calibri" w:hAnsi="Calibri" w:cs="Times"/>
          <w:sz w:val="16"/>
          <w:szCs w:val="16"/>
        </w:rPr>
        <w:t xml:space="preserve">antibiotic. </w:t>
      </w:r>
      <w:r w:rsidRPr="00787D54">
        <w:rPr>
          <w:rFonts w:ascii="Calibri" w:hAnsi="Calibri" w:cs="Helvetica"/>
          <w:bCs/>
          <w:sz w:val="16"/>
          <w:szCs w:val="16"/>
        </w:rPr>
        <w:t xml:space="preserve">However, there are several caveats of using </w:t>
      </w:r>
      <w:r>
        <w:rPr>
          <w:rFonts w:ascii="Calibri" w:hAnsi="Calibri" w:cs="Helvetica"/>
          <w:bCs/>
          <w:sz w:val="16"/>
          <w:szCs w:val="16"/>
        </w:rPr>
        <w:t xml:space="preserve">coevolution of </w:t>
      </w:r>
      <w:r w:rsidRPr="00787D54">
        <w:rPr>
          <w:rFonts w:ascii="Calibri" w:hAnsi="Calibri" w:cs="Helvetica"/>
          <w:bCs/>
          <w:sz w:val="16"/>
          <w:szCs w:val="16"/>
        </w:rPr>
        <w:t>KS</w:t>
      </w:r>
      <w:r w:rsidR="005B4E00">
        <w:rPr>
          <w:rFonts w:ascii="Calibri" w:hAnsi="Calibri" w:cs="Helvetica"/>
          <w:bCs/>
          <w:sz w:val="16"/>
          <w:szCs w:val="16"/>
        </w:rPr>
        <w:t xml:space="preserve"> domains and </w:t>
      </w:r>
      <w:r w:rsidRPr="00787D54">
        <w:rPr>
          <w:rFonts w:ascii="Calibri" w:hAnsi="Calibri" w:cs="Helvetica"/>
          <w:bCs/>
          <w:sz w:val="16"/>
          <w:szCs w:val="16"/>
        </w:rPr>
        <w:t>self-resistance gene as a metric for presence of a self-resistance gene in a PKS cluster: the KS might have been horizontally gene</w:t>
      </w:r>
      <w:r w:rsidRPr="00730EE3">
        <w:rPr>
          <w:rFonts w:ascii="Calibri" w:hAnsi="Calibri" w:cs="Helvetica"/>
          <w:bCs/>
          <w:sz w:val="16"/>
          <w:szCs w:val="16"/>
        </w:rPr>
        <w:t xml:space="preserve"> transferred, </w:t>
      </w:r>
      <w:ins w:id="58" w:author="Gergana Vandova" w:date="2019-05-06T12:55:00Z">
        <w:r w:rsidR="00044194">
          <w:rPr>
            <w:rFonts w:ascii="Calibri" w:hAnsi="Calibri" w:cs="Helvetica"/>
            <w:bCs/>
            <w:sz w:val="16"/>
            <w:szCs w:val="16"/>
          </w:rPr>
          <w:t xml:space="preserve">which </w:t>
        </w:r>
        <w:commentRangeStart w:id="59"/>
        <w:r w:rsidR="00044194">
          <w:rPr>
            <w:rFonts w:ascii="Calibri" w:eastAsia="Calibri" w:hAnsi="Calibri" w:cs="Calibri"/>
            <w:sz w:val="16"/>
            <w:szCs w:val="16"/>
          </w:rPr>
          <w:t>could result both in false positive and false negative results</w:t>
        </w:r>
        <w:commentRangeEnd w:id="59"/>
        <w:r w:rsidR="00044194">
          <w:rPr>
            <w:rStyle w:val="CommentReference"/>
          </w:rPr>
          <w:commentReference w:id="59"/>
        </w:r>
        <w:r w:rsidR="00044194">
          <w:rPr>
            <w:rFonts w:ascii="Calibri" w:eastAsia="Calibri" w:hAnsi="Calibri" w:cs="Calibri"/>
            <w:sz w:val="16"/>
            <w:szCs w:val="16"/>
          </w:rPr>
          <w:t>.</w:t>
        </w:r>
      </w:ins>
      <w:r w:rsidRPr="00AD17D0">
        <w:rPr>
          <w:rFonts w:ascii="Calibri" w:hAnsi="Calibri" w:cs="Helvetica"/>
          <w:bCs/>
          <w:sz w:val="16"/>
          <w:szCs w:val="16"/>
        </w:rPr>
        <w:t xml:space="preserve"> With that caveat in mind, we first evaluated </w:t>
      </w:r>
      <w:r>
        <w:rPr>
          <w:rFonts w:ascii="Calibri" w:hAnsi="Calibri" w:cs="Helvetica"/>
          <w:bCs/>
          <w:sz w:val="16"/>
          <w:szCs w:val="16"/>
        </w:rPr>
        <w:t xml:space="preserve">the </w:t>
      </w:r>
      <w:r w:rsidRPr="00AD17D0">
        <w:rPr>
          <w:rFonts w:ascii="Calibri" w:hAnsi="Calibri" w:cs="Helvetica"/>
          <w:bCs/>
          <w:sz w:val="16"/>
          <w:szCs w:val="16"/>
        </w:rPr>
        <w:t xml:space="preserve">co-evolution approach on the positive data set. </w:t>
      </w:r>
      <w:r w:rsidR="005B4E00">
        <w:rPr>
          <w:rFonts w:ascii="Calibri" w:hAnsi="Calibri" w:cs="Helvetica"/>
          <w:bCs/>
          <w:sz w:val="16"/>
          <w:szCs w:val="16"/>
        </w:rPr>
        <w:t>For each family of self-resistance genes, w</w:t>
      </w:r>
      <w:r w:rsidRPr="00AD17D0">
        <w:rPr>
          <w:rFonts w:ascii="Calibri" w:hAnsi="Calibri" w:cs="Helvetica"/>
          <w:bCs/>
          <w:sz w:val="16"/>
          <w:szCs w:val="16"/>
        </w:rPr>
        <w:t>e</w:t>
      </w:r>
      <w:r w:rsidR="005B4E00">
        <w:rPr>
          <w:rFonts w:ascii="Calibri" w:hAnsi="Calibri" w:cs="Helvetica"/>
          <w:bCs/>
          <w:sz w:val="16"/>
          <w:szCs w:val="16"/>
        </w:rPr>
        <w:t xml:space="preserve"> combined type I PKS clusters where the function of that gene was characterized (Table 1), and those where the gene was</w:t>
      </w:r>
      <w:r w:rsidRPr="00AD17D0">
        <w:rPr>
          <w:rFonts w:ascii="Calibri" w:eastAsia="Times New Roman" w:hAnsi="Calibri" w:cs="Times New Roman"/>
          <w:color w:val="000000"/>
          <w:sz w:val="16"/>
          <w:szCs w:val="16"/>
        </w:rPr>
        <w:t xml:space="preserve"> hypothesized </w:t>
      </w:r>
      <w:r w:rsidR="005B4E00">
        <w:rPr>
          <w:rFonts w:ascii="Calibri" w:eastAsia="Times New Roman" w:hAnsi="Calibri" w:cs="Times New Roman"/>
          <w:color w:val="000000"/>
          <w:sz w:val="16"/>
          <w:szCs w:val="16"/>
        </w:rPr>
        <w:t xml:space="preserve">to provide self-resistance, </w:t>
      </w:r>
      <w:r w:rsidRPr="00AD17D0">
        <w:rPr>
          <w:rFonts w:ascii="Calibri" w:eastAsia="Times New Roman" w:hAnsi="Calibri" w:cs="Times New Roman"/>
          <w:color w:val="000000"/>
          <w:sz w:val="16"/>
          <w:szCs w:val="16"/>
        </w:rPr>
        <w:t>yet not experimentally validated (</w:t>
      </w:r>
      <w:proofErr w:type="spellStart"/>
      <w:r w:rsidRPr="00AD17D0">
        <w:rPr>
          <w:rFonts w:ascii="Calibri" w:eastAsia="Times New Roman" w:hAnsi="Calibri" w:cs="Times New Roman"/>
          <w:color w:val="000000"/>
          <w:sz w:val="16"/>
          <w:szCs w:val="16"/>
        </w:rPr>
        <w:t>salinosporamide</w:t>
      </w:r>
      <w:proofErr w:type="spellEnd"/>
      <w:r w:rsidRPr="00AD17D0">
        <w:rPr>
          <w:rFonts w:ascii="Calibri" w:eastAsia="Times New Roman" w:hAnsi="Calibri" w:cs="Times New Roman"/>
          <w:color w:val="000000"/>
          <w:sz w:val="16"/>
          <w:szCs w:val="16"/>
        </w:rPr>
        <w:t xml:space="preserve"> beta subunit inhibitors: </w:t>
      </w:r>
      <w:proofErr w:type="spellStart"/>
      <w:r w:rsidRPr="00AD17D0">
        <w:rPr>
          <w:rFonts w:ascii="Calibri" w:hAnsi="Calibri"/>
          <w:color w:val="000000"/>
          <w:sz w:val="16"/>
          <w:szCs w:val="16"/>
        </w:rPr>
        <w:t>cinnabaramide</w:t>
      </w:r>
      <w:proofErr w:type="spellEnd"/>
      <w:r w:rsidRPr="00AD17D0">
        <w:rPr>
          <w:rFonts w:ascii="Calibri" w:hAnsi="Calibri"/>
          <w:color w:val="000000"/>
          <w:sz w:val="16"/>
          <w:szCs w:val="16"/>
        </w:rPr>
        <w:t xml:space="preserve">, </w:t>
      </w:r>
      <w:proofErr w:type="spellStart"/>
      <w:r w:rsidRPr="00AD17D0">
        <w:rPr>
          <w:rFonts w:ascii="Calibri" w:hAnsi="Calibri"/>
          <w:color w:val="003366"/>
          <w:sz w:val="16"/>
          <w:szCs w:val="16"/>
        </w:rPr>
        <w:t>clarexpoxcin</w:t>
      </w:r>
      <w:proofErr w:type="spellEnd"/>
      <w:r w:rsidRPr="00AD17D0">
        <w:rPr>
          <w:rFonts w:ascii="Calibri" w:eastAsia="Times New Roman" w:hAnsi="Calibri" w:cs="Times New Roman"/>
          <w:color w:val="000000"/>
          <w:sz w:val="16"/>
          <w:szCs w:val="16"/>
        </w:rPr>
        <w:t xml:space="preserve">, and </w:t>
      </w:r>
      <w:proofErr w:type="spellStart"/>
      <w:r w:rsidRPr="00AD17D0">
        <w:rPr>
          <w:rFonts w:ascii="Calibri" w:hAnsi="Calibri"/>
          <w:color w:val="000000"/>
          <w:sz w:val="16"/>
          <w:szCs w:val="16"/>
        </w:rPr>
        <w:t>eponemycin</w:t>
      </w:r>
      <w:proofErr w:type="spellEnd"/>
      <w:r w:rsidR="009E1D6D">
        <w:rPr>
          <w:rFonts w:ascii="Calibri" w:hAnsi="Calibri"/>
          <w:color w:val="000000"/>
          <w:sz w:val="16"/>
          <w:szCs w:val="16"/>
        </w:rPr>
        <w:t xml:space="preserve">, </w:t>
      </w:r>
      <w:r w:rsidRPr="00AD17D0">
        <w:rPr>
          <w:rFonts w:ascii="Calibri" w:hAnsi="Calibri"/>
          <w:color w:val="000000"/>
          <w:sz w:val="16"/>
          <w:szCs w:val="16"/>
        </w:rPr>
        <w:t>Table S1)</w:t>
      </w:r>
      <w:r w:rsidR="009E1D6D">
        <w:rPr>
          <w:rFonts w:ascii="Calibri" w:hAnsi="Calibri"/>
          <w:color w:val="000000"/>
          <w:sz w:val="16"/>
          <w:szCs w:val="16"/>
        </w:rPr>
        <w:t>. We then calculated a co-evolution score for each pair of clusters harboring self-resistance genes from the same family.</w:t>
      </w:r>
      <w:r w:rsidRPr="00AD17D0">
        <w:rPr>
          <w:rFonts w:ascii="Calibri" w:eastAsia="Times New Roman" w:hAnsi="Calibri" w:cs="Times New Roman"/>
          <w:color w:val="000000"/>
          <w:sz w:val="16"/>
          <w:szCs w:val="16"/>
        </w:rPr>
        <w:t xml:space="preserve"> As expected,</w:t>
      </w:r>
      <w:r w:rsidR="009E1D6D">
        <w:rPr>
          <w:rFonts w:ascii="Calibri" w:eastAsia="Times New Roman" w:hAnsi="Calibri" w:cs="Times New Roman"/>
          <w:color w:val="000000"/>
          <w:sz w:val="16"/>
          <w:szCs w:val="16"/>
        </w:rPr>
        <w:t xml:space="preserve"> sequence identities of KS domains and self-resistance proteins were highly correlated</w:t>
      </w:r>
      <w:r w:rsidRPr="00AD17D0">
        <w:rPr>
          <w:rFonts w:ascii="Calibri" w:eastAsia="Times New Roman" w:hAnsi="Calibri" w:cs="Times New Roman"/>
          <w:color w:val="000000"/>
          <w:sz w:val="16"/>
          <w:szCs w:val="16"/>
        </w:rPr>
        <w:t xml:space="preserve"> (Figure 3</w:t>
      </w:r>
      <w:r>
        <w:rPr>
          <w:rFonts w:ascii="Calibri" w:eastAsia="Times New Roman" w:hAnsi="Calibri" w:cs="Times New Roman"/>
          <w:color w:val="000000"/>
          <w:sz w:val="16"/>
          <w:szCs w:val="16"/>
        </w:rPr>
        <w:t>a</w:t>
      </w:r>
      <w:r w:rsidRPr="00AD17D0">
        <w:rPr>
          <w:rFonts w:ascii="Calibri" w:eastAsia="Times New Roman" w:hAnsi="Calibri" w:cs="Times New Roman"/>
          <w:color w:val="000000"/>
          <w:sz w:val="16"/>
          <w:szCs w:val="16"/>
        </w:rPr>
        <w:t>). To further test this approach, we selected a KS-</w:t>
      </w:r>
      <w:r>
        <w:rPr>
          <w:rFonts w:ascii="Calibri" w:eastAsia="Times New Roman" w:hAnsi="Calibri" w:cs="Times New Roman"/>
          <w:color w:val="000000"/>
          <w:sz w:val="16"/>
          <w:szCs w:val="16"/>
        </w:rPr>
        <w:t>self-resistance gene</w:t>
      </w:r>
      <w:r w:rsidRPr="00AD17D0">
        <w:rPr>
          <w:rFonts w:ascii="Calibri" w:eastAsia="Times New Roman" w:hAnsi="Calibri" w:cs="Times New Roman"/>
          <w:color w:val="000000"/>
          <w:sz w:val="16"/>
          <w:szCs w:val="16"/>
        </w:rPr>
        <w:t xml:space="preserve"> distance cutoff</w:t>
      </w:r>
      <w:r w:rsidRPr="00730EE3">
        <w:rPr>
          <w:rFonts w:ascii="Calibri" w:eastAsia="Times New Roman" w:hAnsi="Calibri" w:cs="Times New Roman"/>
          <w:color w:val="000000"/>
          <w:sz w:val="16"/>
          <w:szCs w:val="16"/>
        </w:rPr>
        <w:t xml:space="preserve"> of 5kb, 10kb, and &gt;50kb (to capture random pairs) and constructed a coevolution plot for each data set (Figure 3</w:t>
      </w:r>
      <w:r>
        <w:rPr>
          <w:rFonts w:ascii="Calibri" w:eastAsia="Times New Roman" w:hAnsi="Calibri" w:cs="Times New Roman"/>
          <w:color w:val="000000"/>
          <w:sz w:val="16"/>
          <w:szCs w:val="16"/>
        </w:rPr>
        <w:t>)</w:t>
      </w:r>
      <w:r w:rsidRPr="00730EE3">
        <w:rPr>
          <w:rFonts w:ascii="Calibri" w:eastAsia="Times New Roman" w:hAnsi="Calibri" w:cs="Times New Roman"/>
          <w:color w:val="000000"/>
          <w:sz w:val="16"/>
          <w:szCs w:val="16"/>
        </w:rPr>
        <w:t xml:space="preserve">. Pairwise identities are colored by target. </w:t>
      </w:r>
      <w:r>
        <w:rPr>
          <w:rFonts w:ascii="Calibri" w:eastAsia="Times New Roman" w:hAnsi="Calibri" w:cs="Times New Roman"/>
          <w:color w:val="000000"/>
          <w:sz w:val="16"/>
          <w:szCs w:val="16"/>
        </w:rPr>
        <w:t>There is a strong correlation of pairwise KS and self-resistance genes identities on the 5kb</w:t>
      </w:r>
      <w:r w:rsidR="00C055F9">
        <w:rPr>
          <w:rFonts w:ascii="Calibri" w:eastAsia="Times New Roman" w:hAnsi="Calibri" w:cs="Times New Roman"/>
          <w:color w:val="000000"/>
          <w:sz w:val="16"/>
          <w:szCs w:val="16"/>
        </w:rPr>
        <w:t xml:space="preserve"> plot (R</w:t>
      </w:r>
      <w:r w:rsidR="00C055F9" w:rsidRPr="00C055F9">
        <w:rPr>
          <w:rFonts w:ascii="Calibri" w:eastAsia="Times New Roman" w:hAnsi="Calibri" w:cs="Times New Roman"/>
          <w:color w:val="000000"/>
          <w:sz w:val="16"/>
          <w:szCs w:val="16"/>
          <w:vertAlign w:val="superscript"/>
        </w:rPr>
        <w:t>2</w:t>
      </w:r>
      <w:r w:rsidR="00C055F9">
        <w:rPr>
          <w:rFonts w:ascii="Calibri" w:eastAsia="Times New Roman" w:hAnsi="Calibri" w:cs="Times New Roman"/>
          <w:color w:val="000000"/>
          <w:sz w:val="16"/>
          <w:szCs w:val="16"/>
        </w:rPr>
        <w:t xml:space="preserve"> = 0.73, p-value &lt; 0.001)</w:t>
      </w:r>
      <w:r w:rsidRPr="00730EE3">
        <w:rPr>
          <w:rFonts w:ascii="Calibri" w:eastAsia="Times New Roman" w:hAnsi="Calibri" w:cs="Times New Roman"/>
          <w:color w:val="000000"/>
          <w:sz w:val="16"/>
          <w:szCs w:val="16"/>
        </w:rPr>
        <w:t xml:space="preserve">, which suggests that the KS and targets </w:t>
      </w:r>
      <w:r>
        <w:rPr>
          <w:rFonts w:ascii="Calibri" w:eastAsia="Times New Roman" w:hAnsi="Calibri" w:cs="Times New Roman"/>
          <w:color w:val="000000"/>
          <w:sz w:val="16"/>
          <w:szCs w:val="16"/>
        </w:rPr>
        <w:t>from these pairs coevolved. For</w:t>
      </w:r>
      <w:r w:rsidRPr="00730EE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the</w:t>
      </w:r>
      <w:r w:rsidRPr="00730EE3">
        <w:rPr>
          <w:rFonts w:ascii="Calibri" w:eastAsia="Times New Roman" w:hAnsi="Calibri" w:cs="Times New Roman"/>
          <w:color w:val="000000"/>
          <w:sz w:val="16"/>
          <w:szCs w:val="16"/>
        </w:rPr>
        <w:t xml:space="preserve"> </w:t>
      </w:r>
      <w:proofErr w:type="spellStart"/>
      <w:r w:rsidRPr="00730EE3">
        <w:rPr>
          <w:rFonts w:ascii="Calibri" w:eastAsia="Times New Roman" w:hAnsi="Calibri" w:cs="Times New Roman"/>
          <w:color w:val="000000"/>
          <w:sz w:val="16"/>
          <w:szCs w:val="16"/>
        </w:rPr>
        <w:t>FabB</w:t>
      </w:r>
      <w:proofErr w:type="spellEnd"/>
      <w:r w:rsidRPr="00730EE3">
        <w:rPr>
          <w:rFonts w:ascii="Calibri" w:eastAsia="Times New Roman" w:hAnsi="Calibri" w:cs="Times New Roman"/>
          <w:color w:val="000000"/>
          <w:sz w:val="16"/>
          <w:szCs w:val="16"/>
        </w:rPr>
        <w:t>/F</w:t>
      </w:r>
      <w:r>
        <w:rPr>
          <w:rFonts w:ascii="Calibri" w:eastAsia="Times New Roman" w:hAnsi="Calibri" w:cs="Times New Roman"/>
          <w:color w:val="000000"/>
          <w:sz w:val="16"/>
          <w:szCs w:val="16"/>
        </w:rPr>
        <w:t xml:space="preserve"> target</w:t>
      </w:r>
      <w:r w:rsidRPr="00730EE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there is even a stronger KS-</w:t>
      </w:r>
      <w:proofErr w:type="spellStart"/>
      <w:r>
        <w:rPr>
          <w:rFonts w:ascii="Calibri" w:eastAsia="Times New Roman" w:hAnsi="Calibri" w:cs="Times New Roman"/>
          <w:color w:val="000000"/>
          <w:sz w:val="16"/>
          <w:szCs w:val="16"/>
        </w:rPr>
        <w:t>FabB</w:t>
      </w:r>
      <w:proofErr w:type="spellEnd"/>
      <w:r>
        <w:rPr>
          <w:rFonts w:ascii="Calibri" w:eastAsia="Times New Roman" w:hAnsi="Calibri" w:cs="Times New Roman"/>
          <w:color w:val="000000"/>
          <w:sz w:val="16"/>
          <w:szCs w:val="16"/>
        </w:rPr>
        <w:t xml:space="preserve">/F correlation, </w:t>
      </w:r>
      <w:r w:rsidRPr="00730EE3">
        <w:rPr>
          <w:rFonts w:ascii="Calibri" w:eastAsia="Times New Roman" w:hAnsi="Calibri" w:cs="Times New Roman"/>
          <w:color w:val="000000"/>
          <w:sz w:val="16"/>
          <w:szCs w:val="16"/>
        </w:rPr>
        <w:t xml:space="preserve">and most of these clusters </w:t>
      </w:r>
      <w:r>
        <w:rPr>
          <w:rFonts w:ascii="Calibri" w:eastAsia="Times New Roman" w:hAnsi="Calibri" w:cs="Times New Roman"/>
          <w:color w:val="000000"/>
          <w:sz w:val="16"/>
          <w:szCs w:val="16"/>
        </w:rPr>
        <w:t xml:space="preserve">harboring a </w:t>
      </w:r>
      <w:proofErr w:type="spellStart"/>
      <w:r>
        <w:rPr>
          <w:rFonts w:ascii="Calibri" w:eastAsia="Times New Roman" w:hAnsi="Calibri" w:cs="Times New Roman"/>
          <w:color w:val="000000"/>
          <w:sz w:val="16"/>
          <w:szCs w:val="16"/>
        </w:rPr>
        <w:t>FabB</w:t>
      </w:r>
      <w:proofErr w:type="spellEnd"/>
      <w:r>
        <w:rPr>
          <w:rFonts w:ascii="Calibri" w:eastAsia="Times New Roman" w:hAnsi="Calibri" w:cs="Times New Roman"/>
          <w:color w:val="000000"/>
          <w:sz w:val="16"/>
          <w:szCs w:val="16"/>
        </w:rPr>
        <w:t xml:space="preserve">/F gene </w:t>
      </w:r>
      <w:r w:rsidRPr="00730EE3">
        <w:rPr>
          <w:rFonts w:ascii="Calibri" w:eastAsia="Times New Roman" w:hAnsi="Calibri" w:cs="Times New Roman"/>
          <w:color w:val="000000"/>
          <w:sz w:val="16"/>
          <w:szCs w:val="16"/>
        </w:rPr>
        <w:t xml:space="preserve">are close homologs </w:t>
      </w:r>
      <w:r w:rsidR="009E1D6D">
        <w:rPr>
          <w:rFonts w:ascii="Calibri" w:eastAsia="Times New Roman" w:hAnsi="Calibri" w:cs="Times New Roman"/>
          <w:color w:val="000000"/>
          <w:sz w:val="16"/>
          <w:szCs w:val="16"/>
        </w:rPr>
        <w:t>of</w:t>
      </w:r>
      <w:r w:rsidR="009E1D6D" w:rsidRPr="00730EE3">
        <w:rPr>
          <w:rFonts w:ascii="Calibri" w:eastAsia="Times New Roman" w:hAnsi="Calibri" w:cs="Times New Roman"/>
          <w:color w:val="000000"/>
          <w:sz w:val="16"/>
          <w:szCs w:val="16"/>
        </w:rPr>
        <w:t xml:space="preserve"> </w:t>
      </w:r>
      <w:r w:rsidRPr="00730EE3">
        <w:rPr>
          <w:rFonts w:ascii="Calibri" w:eastAsia="Times New Roman" w:hAnsi="Calibri" w:cs="Times New Roman"/>
          <w:color w:val="000000"/>
          <w:sz w:val="16"/>
          <w:szCs w:val="16"/>
        </w:rPr>
        <w:t xml:space="preserve">thiolactomycin and </w:t>
      </w:r>
      <w:proofErr w:type="spellStart"/>
      <w:r w:rsidRPr="00730EE3">
        <w:rPr>
          <w:rFonts w:ascii="Calibri" w:eastAsia="Times New Roman" w:hAnsi="Calibri" w:cs="Times New Roman"/>
          <w:color w:val="000000"/>
          <w:sz w:val="16"/>
          <w:szCs w:val="16"/>
        </w:rPr>
        <w:t>thioteramide</w:t>
      </w:r>
      <w:proofErr w:type="spellEnd"/>
      <w:r w:rsidR="009E1D6D">
        <w:rPr>
          <w:rFonts w:ascii="Calibri" w:eastAsia="Times New Roman" w:hAnsi="Calibri" w:cs="Times New Roman"/>
          <w:color w:val="000000"/>
          <w:sz w:val="16"/>
          <w:szCs w:val="16"/>
        </w:rPr>
        <w:t xml:space="preserve"> synthases</w:t>
      </w:r>
      <w:r w:rsidRPr="00730EE3">
        <w:rPr>
          <w:rFonts w:ascii="Calibri" w:eastAsia="Times New Roman" w:hAnsi="Calibri" w:cs="Times New Roman"/>
          <w:color w:val="000000"/>
          <w:sz w:val="16"/>
          <w:szCs w:val="16"/>
        </w:rPr>
        <w:t xml:space="preserve">, which </w:t>
      </w:r>
      <w:r>
        <w:rPr>
          <w:rFonts w:ascii="Calibri" w:eastAsia="Times New Roman" w:hAnsi="Calibri" w:cs="Times New Roman"/>
          <w:color w:val="000000"/>
          <w:sz w:val="16"/>
          <w:szCs w:val="16"/>
        </w:rPr>
        <w:t xml:space="preserve">further increases the confidence of using coevolution plots </w:t>
      </w:r>
      <w:r w:rsidRPr="00730EE3">
        <w:rPr>
          <w:rFonts w:ascii="Calibri" w:eastAsia="Times New Roman" w:hAnsi="Calibri" w:cs="Times New Roman"/>
          <w:color w:val="000000"/>
          <w:sz w:val="16"/>
          <w:szCs w:val="16"/>
        </w:rPr>
        <w:t xml:space="preserve">for discovering clusters harboring </w:t>
      </w:r>
      <w:r w:rsidR="001A0216">
        <w:rPr>
          <w:rFonts w:ascii="Calibri" w:eastAsia="Times New Roman" w:hAnsi="Calibri" w:cs="Times New Roman"/>
          <w:color w:val="000000"/>
          <w:sz w:val="16"/>
          <w:szCs w:val="16"/>
        </w:rPr>
        <w:t>self-resistance</w:t>
      </w:r>
      <w:r w:rsidRPr="00730EE3">
        <w:rPr>
          <w:rFonts w:ascii="Calibri" w:eastAsia="Times New Roman" w:hAnsi="Calibri" w:cs="Times New Roman"/>
          <w:color w:val="000000"/>
          <w:sz w:val="16"/>
          <w:szCs w:val="16"/>
        </w:rPr>
        <w:t xml:space="preserve"> genes. </w:t>
      </w:r>
      <w:r>
        <w:rPr>
          <w:rFonts w:ascii="Calibri" w:eastAsia="Times New Roman" w:hAnsi="Calibri" w:cs="Times New Roman"/>
          <w:color w:val="000000"/>
          <w:sz w:val="16"/>
          <w:szCs w:val="16"/>
        </w:rPr>
        <w:t xml:space="preserve">There is a slight shift of the on-diagonal group: </w:t>
      </w:r>
      <w:r w:rsidRPr="00730EE3">
        <w:rPr>
          <w:rFonts w:ascii="Calibri" w:hAnsi="Calibri" w:cs="Times"/>
          <w:sz w:val="16"/>
          <w:szCs w:val="16"/>
        </w:rPr>
        <w:t>h</w:t>
      </w:r>
      <w:r>
        <w:rPr>
          <w:rFonts w:ascii="Calibri" w:hAnsi="Calibri" w:cs="Times"/>
          <w:sz w:val="16"/>
          <w:szCs w:val="16"/>
        </w:rPr>
        <w:t>igher</w:t>
      </w:r>
      <w:r w:rsidR="00C055F9">
        <w:rPr>
          <w:rFonts w:ascii="Calibri" w:hAnsi="Calibri" w:cs="Times"/>
          <w:sz w:val="16"/>
          <w:szCs w:val="16"/>
        </w:rPr>
        <w:t xml:space="preserve"> </w:t>
      </w:r>
      <w:r>
        <w:rPr>
          <w:rFonts w:ascii="Calibri" w:hAnsi="Calibri" w:cs="Times"/>
          <w:sz w:val="16"/>
          <w:szCs w:val="16"/>
        </w:rPr>
        <w:t xml:space="preserve">pairwise </w:t>
      </w:r>
      <w:r w:rsidR="00C055F9">
        <w:rPr>
          <w:rFonts w:ascii="Calibri" w:hAnsi="Calibri" w:cs="Times"/>
          <w:sz w:val="16"/>
          <w:szCs w:val="16"/>
        </w:rPr>
        <w:t xml:space="preserve">KS </w:t>
      </w:r>
      <w:r>
        <w:rPr>
          <w:rFonts w:ascii="Calibri" w:hAnsi="Calibri" w:cs="Times"/>
          <w:sz w:val="16"/>
          <w:szCs w:val="16"/>
        </w:rPr>
        <w:t xml:space="preserve">identity and lower </w:t>
      </w:r>
      <w:r w:rsidR="00C055F9">
        <w:rPr>
          <w:rFonts w:ascii="Calibri" w:hAnsi="Calibri" w:cs="Times"/>
          <w:sz w:val="16"/>
          <w:szCs w:val="16"/>
        </w:rPr>
        <w:t>pairwise self-resistance protein</w:t>
      </w:r>
      <w:r>
        <w:rPr>
          <w:rFonts w:ascii="Calibri" w:hAnsi="Calibri" w:cs="Times"/>
          <w:sz w:val="16"/>
          <w:szCs w:val="16"/>
        </w:rPr>
        <w:t xml:space="preserve"> identit</w:t>
      </w:r>
      <w:r w:rsidRPr="00730EE3">
        <w:rPr>
          <w:rFonts w:ascii="Calibri" w:hAnsi="Calibri" w:cs="Times"/>
          <w:sz w:val="16"/>
          <w:szCs w:val="16"/>
        </w:rPr>
        <w:t>y</w:t>
      </w:r>
      <w:r>
        <w:rPr>
          <w:rFonts w:ascii="Calibri" w:hAnsi="Calibri" w:cs="Times"/>
          <w:sz w:val="16"/>
          <w:szCs w:val="16"/>
        </w:rPr>
        <w:t xml:space="preserve"> is generally observed</w:t>
      </w:r>
      <w:r w:rsidRPr="00730EE3">
        <w:rPr>
          <w:rFonts w:ascii="Calibri" w:hAnsi="Calibri" w:cs="Times"/>
          <w:sz w:val="16"/>
          <w:szCs w:val="16"/>
        </w:rPr>
        <w:t xml:space="preserve">. </w:t>
      </w:r>
      <w:r>
        <w:rPr>
          <w:rFonts w:ascii="Calibri" w:hAnsi="Calibri" w:cs="Times"/>
          <w:sz w:val="16"/>
          <w:szCs w:val="16"/>
        </w:rPr>
        <w:t xml:space="preserve">This phenomenon is possibly </w:t>
      </w:r>
      <w:r w:rsidR="009E1D6D">
        <w:rPr>
          <w:rFonts w:ascii="Calibri" w:hAnsi="Calibri" w:cs="Times"/>
          <w:sz w:val="16"/>
          <w:szCs w:val="16"/>
        </w:rPr>
        <w:t xml:space="preserve">due to the fact that </w:t>
      </w:r>
      <w:r>
        <w:rPr>
          <w:rFonts w:ascii="Calibri" w:hAnsi="Calibri" w:cs="Times"/>
          <w:sz w:val="16"/>
          <w:szCs w:val="16"/>
        </w:rPr>
        <w:t xml:space="preserve">pairwise identities of KS pairs are calculated based on the KS domains only, not the </w:t>
      </w:r>
      <w:r w:rsidR="009E1D6D">
        <w:rPr>
          <w:rFonts w:ascii="Calibri" w:hAnsi="Calibri" w:cs="Times"/>
          <w:sz w:val="16"/>
          <w:szCs w:val="16"/>
        </w:rPr>
        <w:t xml:space="preserve">entire </w:t>
      </w:r>
      <w:r w:rsidR="00444B84">
        <w:rPr>
          <w:rFonts w:ascii="Calibri" w:hAnsi="Calibri" w:cs="Times"/>
          <w:sz w:val="16"/>
          <w:szCs w:val="16"/>
        </w:rPr>
        <w:t xml:space="preserve">protein </w:t>
      </w:r>
      <w:r>
        <w:rPr>
          <w:rFonts w:ascii="Calibri" w:hAnsi="Calibri" w:cs="Times"/>
          <w:sz w:val="16"/>
          <w:szCs w:val="16"/>
        </w:rPr>
        <w:t>sequence</w:t>
      </w:r>
      <w:r w:rsidR="009E1D6D">
        <w:rPr>
          <w:rFonts w:ascii="Calibri" w:hAnsi="Calibri" w:cs="Times"/>
          <w:sz w:val="16"/>
          <w:szCs w:val="16"/>
        </w:rPr>
        <w:t>s</w:t>
      </w:r>
      <w:r>
        <w:rPr>
          <w:rFonts w:ascii="Calibri" w:hAnsi="Calibri" w:cs="Times"/>
          <w:sz w:val="16"/>
          <w:szCs w:val="16"/>
        </w:rPr>
        <w:t>. KS domain</w:t>
      </w:r>
      <w:r w:rsidR="009E1D6D">
        <w:rPr>
          <w:rFonts w:ascii="Calibri" w:hAnsi="Calibri" w:cs="Times"/>
          <w:sz w:val="16"/>
          <w:szCs w:val="16"/>
        </w:rPr>
        <w:t>s</w:t>
      </w:r>
      <w:r>
        <w:rPr>
          <w:rFonts w:ascii="Calibri" w:hAnsi="Calibri" w:cs="Times"/>
          <w:sz w:val="16"/>
          <w:szCs w:val="16"/>
        </w:rPr>
        <w:t xml:space="preserve"> </w:t>
      </w:r>
      <w:r w:rsidR="009E1D6D">
        <w:rPr>
          <w:rFonts w:ascii="Calibri" w:hAnsi="Calibri" w:cs="Times"/>
          <w:sz w:val="16"/>
          <w:szCs w:val="16"/>
        </w:rPr>
        <w:t xml:space="preserve">are </w:t>
      </w:r>
      <w:r w:rsidRPr="00730EE3">
        <w:rPr>
          <w:rFonts w:ascii="Calibri" w:hAnsi="Calibri" w:cs="Times"/>
          <w:sz w:val="16"/>
          <w:szCs w:val="16"/>
        </w:rPr>
        <w:t xml:space="preserve">the most conserved </w:t>
      </w:r>
      <w:r>
        <w:rPr>
          <w:rFonts w:ascii="Calibri" w:hAnsi="Calibri" w:cs="Times"/>
          <w:sz w:val="16"/>
          <w:szCs w:val="16"/>
        </w:rPr>
        <w:t>PKS</w:t>
      </w:r>
      <w:r w:rsidRPr="00730EE3">
        <w:rPr>
          <w:rFonts w:ascii="Calibri" w:hAnsi="Calibri" w:cs="Times"/>
          <w:sz w:val="16"/>
          <w:szCs w:val="16"/>
        </w:rPr>
        <w:t xml:space="preserve"> </w:t>
      </w:r>
      <w:r w:rsidR="009E1D6D">
        <w:rPr>
          <w:rFonts w:ascii="Calibri" w:hAnsi="Calibri" w:cs="Times"/>
          <w:sz w:val="16"/>
          <w:szCs w:val="16"/>
        </w:rPr>
        <w:t>domains</w:t>
      </w:r>
      <w:r w:rsidR="00444B84">
        <w:rPr>
          <w:rFonts w:ascii="Calibri" w:hAnsi="Calibri" w:cs="Times"/>
          <w:sz w:val="16"/>
          <w:szCs w:val="16"/>
        </w:rPr>
        <w:t xml:space="preserve"> and do not contain more</w:t>
      </w:r>
      <w:r w:rsidRPr="00730EE3">
        <w:rPr>
          <w:rFonts w:ascii="Calibri" w:hAnsi="Calibri" w:cs="Times"/>
          <w:sz w:val="16"/>
          <w:szCs w:val="16"/>
        </w:rPr>
        <w:t xml:space="preserve"> </w:t>
      </w:r>
      <w:r>
        <w:rPr>
          <w:rFonts w:ascii="Calibri" w:hAnsi="Calibri" w:cs="Times"/>
          <w:sz w:val="16"/>
          <w:szCs w:val="16"/>
        </w:rPr>
        <w:t xml:space="preserve">variable </w:t>
      </w:r>
      <w:r w:rsidR="00444B84">
        <w:rPr>
          <w:rFonts w:ascii="Calibri" w:hAnsi="Calibri" w:cs="Times"/>
          <w:sz w:val="16"/>
          <w:szCs w:val="16"/>
        </w:rPr>
        <w:t>protein regions such as linkers</w:t>
      </w:r>
      <w:r>
        <w:rPr>
          <w:rFonts w:ascii="Calibri" w:hAnsi="Calibri" w:cs="Times"/>
          <w:sz w:val="16"/>
          <w:szCs w:val="16"/>
        </w:rPr>
        <w:t xml:space="preserve">, </w:t>
      </w:r>
      <w:r w:rsidRPr="00730EE3">
        <w:rPr>
          <w:rFonts w:ascii="Calibri" w:hAnsi="Calibri" w:cs="Times"/>
          <w:sz w:val="16"/>
          <w:szCs w:val="16"/>
        </w:rPr>
        <w:t xml:space="preserve">whereas the </w:t>
      </w:r>
      <w:r>
        <w:rPr>
          <w:rFonts w:ascii="Calibri" w:hAnsi="Calibri" w:cs="Times"/>
          <w:sz w:val="16"/>
          <w:szCs w:val="16"/>
        </w:rPr>
        <w:t xml:space="preserve">self-resistance </w:t>
      </w:r>
      <w:r w:rsidR="00444B84">
        <w:rPr>
          <w:rFonts w:ascii="Calibri" w:hAnsi="Calibri" w:cs="Times"/>
          <w:sz w:val="16"/>
          <w:szCs w:val="16"/>
        </w:rPr>
        <w:t xml:space="preserve">protein </w:t>
      </w:r>
      <w:r>
        <w:rPr>
          <w:rFonts w:ascii="Calibri" w:hAnsi="Calibri" w:cs="Times"/>
          <w:sz w:val="16"/>
          <w:szCs w:val="16"/>
        </w:rPr>
        <w:t xml:space="preserve">sequence </w:t>
      </w:r>
      <w:r w:rsidRPr="00730EE3">
        <w:rPr>
          <w:rFonts w:ascii="Calibri" w:hAnsi="Calibri" w:cs="Times"/>
          <w:sz w:val="16"/>
          <w:szCs w:val="16"/>
        </w:rPr>
        <w:t xml:space="preserve">could be </w:t>
      </w:r>
      <w:r w:rsidR="00444B84">
        <w:rPr>
          <w:rFonts w:ascii="Calibri" w:hAnsi="Calibri" w:cs="Times"/>
          <w:sz w:val="16"/>
          <w:szCs w:val="16"/>
        </w:rPr>
        <w:t>less constrained</w:t>
      </w:r>
      <w:r w:rsidRPr="00730EE3">
        <w:rPr>
          <w:rFonts w:ascii="Calibri" w:hAnsi="Calibri" w:cs="Times"/>
          <w:sz w:val="16"/>
          <w:szCs w:val="16"/>
        </w:rPr>
        <w:t xml:space="preserve">. </w:t>
      </w:r>
    </w:p>
    <w:p w14:paraId="1DE9FC60" w14:textId="31D9ACCB" w:rsidR="00647DE0" w:rsidRPr="00730EE3" w:rsidRDefault="00647DE0" w:rsidP="00F1570D">
      <w:pPr>
        <w:rPr>
          <w:rFonts w:ascii="Calibri" w:eastAsia="Times New Roman" w:hAnsi="Calibri" w:cs="Times New Roman"/>
          <w:color w:val="000000"/>
          <w:sz w:val="16"/>
          <w:szCs w:val="16"/>
        </w:rPr>
      </w:pPr>
      <w:r w:rsidRPr="00730EE3">
        <w:rPr>
          <w:rFonts w:ascii="Calibri" w:eastAsia="Times New Roman" w:hAnsi="Calibri" w:cs="Times New Roman"/>
          <w:color w:val="000000"/>
          <w:sz w:val="16"/>
          <w:szCs w:val="16"/>
        </w:rPr>
        <w:t>Increasing the distance cutoff to 10</w:t>
      </w:r>
      <w:r>
        <w:rPr>
          <w:rFonts w:ascii="Calibri" w:eastAsia="Times New Roman" w:hAnsi="Calibri" w:cs="Times New Roman"/>
          <w:color w:val="000000"/>
          <w:sz w:val="16"/>
          <w:szCs w:val="16"/>
        </w:rPr>
        <w:t>kb</w:t>
      </w:r>
      <w:r w:rsidRPr="00730EE3">
        <w:rPr>
          <w:rFonts w:ascii="Calibri" w:eastAsia="Times New Roman" w:hAnsi="Calibri" w:cs="Times New Roman"/>
          <w:color w:val="000000"/>
          <w:sz w:val="16"/>
          <w:szCs w:val="16"/>
        </w:rPr>
        <w:t xml:space="preserve"> and then to 20kb</w:t>
      </w:r>
      <w:r>
        <w:rPr>
          <w:rFonts w:ascii="Calibri" w:eastAsia="Times New Roman" w:hAnsi="Calibri" w:cs="Times New Roman"/>
          <w:color w:val="000000"/>
          <w:sz w:val="16"/>
          <w:szCs w:val="16"/>
        </w:rPr>
        <w:t xml:space="preserve"> decreased the correlation coefficient from </w:t>
      </w:r>
      <w:r w:rsidR="00C055F9">
        <w:rPr>
          <w:rFonts w:ascii="Calibri" w:eastAsia="Times New Roman" w:hAnsi="Calibri" w:cs="Times New Roman"/>
          <w:color w:val="000000"/>
          <w:sz w:val="16"/>
          <w:szCs w:val="16"/>
        </w:rPr>
        <w:t>0.73</w:t>
      </w:r>
      <w:r w:rsidR="00492FB5">
        <w:rPr>
          <w:rFonts w:ascii="Calibri" w:eastAsia="Times New Roman" w:hAnsi="Calibri" w:cs="Times New Roman"/>
          <w:color w:val="000000"/>
          <w:sz w:val="16"/>
          <w:szCs w:val="16"/>
        </w:rPr>
        <w:t xml:space="preserve"> to 0.69 and 0.64, respectively w</w:t>
      </w:r>
      <w:r w:rsidR="009273E0">
        <w:rPr>
          <w:rFonts w:ascii="Calibri" w:eastAsia="Times New Roman" w:hAnsi="Calibri" w:cs="Times New Roman"/>
          <w:color w:val="000000"/>
          <w:sz w:val="16"/>
          <w:szCs w:val="16"/>
        </w:rPr>
        <w:t xml:space="preserve">ith </w:t>
      </w:r>
      <w:r w:rsidR="00492FB5">
        <w:rPr>
          <w:rFonts w:ascii="Calibri" w:eastAsia="Times New Roman" w:hAnsi="Calibri" w:cs="Times New Roman"/>
          <w:color w:val="000000"/>
          <w:sz w:val="16"/>
          <w:szCs w:val="16"/>
        </w:rPr>
        <w:t>p-value &lt; 0.001,</w:t>
      </w:r>
      <w:r>
        <w:rPr>
          <w:rFonts w:ascii="Calibri" w:eastAsia="Times New Roman" w:hAnsi="Calibri" w:cs="Times New Roman"/>
          <w:color w:val="000000"/>
          <w:sz w:val="16"/>
          <w:szCs w:val="16"/>
        </w:rPr>
        <w:t xml:space="preserve"> </w:t>
      </w:r>
      <w:r w:rsidRPr="00730EE3">
        <w:rPr>
          <w:rFonts w:ascii="Calibri" w:eastAsia="Times New Roman" w:hAnsi="Calibri" w:cs="Times New Roman"/>
          <w:color w:val="000000"/>
          <w:sz w:val="16"/>
          <w:szCs w:val="16"/>
        </w:rPr>
        <w:t>suggesting that using a more stringent KS-</w:t>
      </w:r>
      <w:r>
        <w:rPr>
          <w:rFonts w:ascii="Calibri" w:eastAsia="Times New Roman" w:hAnsi="Calibri" w:cs="Times New Roman"/>
          <w:color w:val="000000"/>
          <w:sz w:val="16"/>
          <w:szCs w:val="16"/>
        </w:rPr>
        <w:t>self-resistance gene</w:t>
      </w:r>
      <w:r w:rsidRPr="00730EE3">
        <w:rPr>
          <w:rFonts w:ascii="Calibri" w:eastAsia="Times New Roman" w:hAnsi="Calibri" w:cs="Times New Roman"/>
          <w:color w:val="000000"/>
          <w:sz w:val="16"/>
          <w:szCs w:val="16"/>
        </w:rPr>
        <w:t xml:space="preserve"> </w:t>
      </w:r>
      <w:r w:rsidR="009273E0">
        <w:rPr>
          <w:rFonts w:ascii="Calibri" w:eastAsia="Times New Roman" w:hAnsi="Calibri" w:cs="Times New Roman"/>
          <w:color w:val="000000"/>
          <w:sz w:val="16"/>
          <w:szCs w:val="16"/>
        </w:rPr>
        <w:t xml:space="preserve">distance </w:t>
      </w:r>
      <w:r w:rsidRPr="00730EE3">
        <w:rPr>
          <w:rFonts w:ascii="Calibri" w:eastAsia="Times New Roman" w:hAnsi="Calibri" w:cs="Times New Roman"/>
          <w:color w:val="000000"/>
          <w:sz w:val="16"/>
          <w:szCs w:val="16"/>
        </w:rPr>
        <w:t>cutoff could reduce the false-discovery rate. Most importantly, increasing the cutoff to more than 50kb generated a plot</w:t>
      </w:r>
      <w:r>
        <w:rPr>
          <w:rFonts w:ascii="Calibri" w:eastAsia="Times New Roman" w:hAnsi="Calibri" w:cs="Times New Roman"/>
          <w:color w:val="000000"/>
          <w:sz w:val="16"/>
          <w:szCs w:val="16"/>
        </w:rPr>
        <w:t xml:space="preserve"> with no </w:t>
      </w:r>
      <w:r w:rsidR="00853879">
        <w:rPr>
          <w:rFonts w:ascii="Calibri" w:eastAsia="Times New Roman" w:hAnsi="Calibri" w:cs="Times New Roman"/>
          <w:color w:val="000000"/>
          <w:sz w:val="16"/>
          <w:szCs w:val="16"/>
        </w:rPr>
        <w:t xml:space="preserve">significant </w:t>
      </w:r>
      <w:r>
        <w:rPr>
          <w:rFonts w:ascii="Calibri" w:eastAsia="Times New Roman" w:hAnsi="Calibri" w:cs="Times New Roman"/>
          <w:color w:val="000000"/>
          <w:sz w:val="16"/>
          <w:szCs w:val="16"/>
        </w:rPr>
        <w:t xml:space="preserve">correlation between the pairwise identities for all </w:t>
      </w:r>
      <w:r w:rsidR="00853879">
        <w:rPr>
          <w:rFonts w:ascii="Calibri" w:eastAsia="Times New Roman" w:hAnsi="Calibri" w:cs="Times New Roman"/>
          <w:color w:val="000000"/>
          <w:sz w:val="16"/>
          <w:szCs w:val="16"/>
        </w:rPr>
        <w:t xml:space="preserve">families of </w:t>
      </w:r>
      <w:r>
        <w:rPr>
          <w:rFonts w:ascii="Calibri" w:eastAsia="Times New Roman" w:hAnsi="Calibri" w:cs="Times New Roman"/>
          <w:color w:val="000000"/>
          <w:sz w:val="16"/>
          <w:szCs w:val="16"/>
        </w:rPr>
        <w:t>self-resistance genes (</w:t>
      </w:r>
      <w:r w:rsidR="00492FB5">
        <w:rPr>
          <w:rFonts w:ascii="Calibri" w:eastAsia="Times New Roman" w:hAnsi="Calibri" w:cs="Times New Roman"/>
          <w:color w:val="000000"/>
          <w:sz w:val="16"/>
          <w:szCs w:val="16"/>
        </w:rPr>
        <w:t>R</w:t>
      </w:r>
      <w:r w:rsidR="00492FB5" w:rsidRPr="00C055F9">
        <w:rPr>
          <w:rFonts w:ascii="Calibri" w:eastAsia="Times New Roman" w:hAnsi="Calibri" w:cs="Times New Roman"/>
          <w:color w:val="000000"/>
          <w:sz w:val="16"/>
          <w:szCs w:val="16"/>
          <w:vertAlign w:val="superscript"/>
        </w:rPr>
        <w:t>2</w:t>
      </w:r>
      <w:r w:rsidR="00492FB5">
        <w:rPr>
          <w:rFonts w:ascii="Calibri" w:eastAsia="Times New Roman" w:hAnsi="Calibri" w:cs="Times New Roman"/>
          <w:color w:val="000000"/>
          <w:sz w:val="16"/>
          <w:szCs w:val="16"/>
        </w:rPr>
        <w:t xml:space="preserve"> = 0.19, p-value &lt; 0.001, </w:t>
      </w:r>
      <w:r>
        <w:rPr>
          <w:rFonts w:ascii="Calibri" w:eastAsia="Times New Roman" w:hAnsi="Calibri" w:cs="Times New Roman"/>
          <w:color w:val="000000"/>
          <w:sz w:val="16"/>
          <w:szCs w:val="16"/>
        </w:rPr>
        <w:t>Figure 3d).</w:t>
      </w:r>
    </w:p>
    <w:p w14:paraId="46114CE1" w14:textId="20BF31ED" w:rsidR="00A64CB7" w:rsidRDefault="00A64CB7" w:rsidP="00F1570D">
      <w:pPr>
        <w:widowControl w:val="0"/>
        <w:autoSpaceDE w:val="0"/>
        <w:autoSpaceDN w:val="0"/>
        <w:adjustRightInd w:val="0"/>
        <w:rPr>
          <w:ins w:id="60" w:author="Gergana Vandova" w:date="2019-05-06T13:12:00Z"/>
          <w:rFonts w:ascii="Calibri" w:eastAsia="Times New Roman" w:hAnsi="Calibri" w:cs="Times New Roman"/>
          <w:color w:val="000000"/>
          <w:sz w:val="16"/>
          <w:szCs w:val="16"/>
        </w:rPr>
      </w:pPr>
      <w:commentRangeStart w:id="61"/>
      <w:ins w:id="62" w:author="Gergana Vandova" w:date="2019-05-06T13:12:00Z">
        <w:r w:rsidRPr="00730EE3">
          <w:rPr>
            <w:rFonts w:ascii="Calibri" w:eastAsia="Times New Roman" w:hAnsi="Calibri" w:cs="Times New Roman"/>
            <w:color w:val="000000"/>
            <w:sz w:val="16"/>
            <w:szCs w:val="16"/>
          </w:rPr>
          <w:t xml:space="preserve">For each cluster, we calculated a coevolution score </w:t>
        </w:r>
        <w:r>
          <w:rPr>
            <w:rFonts w:ascii="Calibri" w:eastAsia="Times New Roman" w:hAnsi="Calibri" w:cs="Times New Roman"/>
            <w:color w:val="000000"/>
            <w:sz w:val="16"/>
            <w:szCs w:val="16"/>
          </w:rPr>
          <w:t>by</w:t>
        </w:r>
        <w:r w:rsidRPr="00730EE3">
          <w:rPr>
            <w:rFonts w:ascii="Calibri" w:eastAsia="Times New Roman" w:hAnsi="Calibri" w:cs="Times New Roman"/>
            <w:color w:val="000000"/>
            <w:sz w:val="16"/>
            <w:szCs w:val="16"/>
          </w:rPr>
          <w:t xml:space="preserve"> averaging all </w:t>
        </w:r>
        <w:r>
          <w:rPr>
            <w:rFonts w:ascii="Calibri" w:eastAsia="Times New Roman" w:hAnsi="Calibri" w:cs="Times New Roman"/>
            <w:color w:val="000000"/>
            <w:sz w:val="16"/>
            <w:szCs w:val="16"/>
          </w:rPr>
          <w:t>distances to the diagonal of that cluster with all of its pairs</w:t>
        </w:r>
        <w:commentRangeEnd w:id="61"/>
        <w:r>
          <w:rPr>
            <w:rStyle w:val="CommentReference"/>
          </w:rPr>
          <w:commentReference w:id="61"/>
        </w:r>
        <w:r>
          <w:rPr>
            <w:rFonts w:ascii="Calibri" w:eastAsia="Times New Roman" w:hAnsi="Calibri" w:cs="Times New Roman"/>
            <w:color w:val="000000"/>
            <w:sz w:val="16"/>
            <w:szCs w:val="16"/>
          </w:rPr>
          <w:t>.</w:t>
        </w:r>
      </w:ins>
    </w:p>
    <w:p w14:paraId="3483B54F" w14:textId="6509D252" w:rsidR="00647DE0" w:rsidRPr="00730EE3" w:rsidRDefault="00647DE0" w:rsidP="00F1570D">
      <w:pPr>
        <w:widowControl w:val="0"/>
        <w:autoSpaceDE w:val="0"/>
        <w:autoSpaceDN w:val="0"/>
        <w:adjustRightInd w:val="0"/>
        <w:rPr>
          <w:rFonts w:ascii="Calibri" w:hAnsi="Calibri" w:cs="Arial"/>
          <w:sz w:val="16"/>
          <w:szCs w:val="16"/>
        </w:rPr>
      </w:pPr>
      <w:r w:rsidRPr="00730EE3">
        <w:rPr>
          <w:rFonts w:ascii="Calibri" w:hAnsi="Calibri" w:cs="Arial"/>
          <w:sz w:val="16"/>
          <w:szCs w:val="16"/>
        </w:rPr>
        <w:t xml:space="preserve">The lower the coevolution score, the more partners this cluster has </w:t>
      </w:r>
      <w:r>
        <w:rPr>
          <w:rFonts w:ascii="Calibri" w:hAnsi="Calibri" w:cs="Arial"/>
          <w:sz w:val="16"/>
          <w:szCs w:val="16"/>
        </w:rPr>
        <w:t xml:space="preserve">as on-diagonal group of pairwise data points, which would </w:t>
      </w:r>
      <w:r>
        <w:rPr>
          <w:rFonts w:ascii="Calibri" w:hAnsi="Calibri" w:cs="Arial"/>
          <w:sz w:val="16"/>
          <w:szCs w:val="16"/>
        </w:rPr>
        <w:lastRenderedPageBreak/>
        <w:t xml:space="preserve">translate in higher confidence that </w:t>
      </w:r>
      <w:r w:rsidRPr="00730EE3">
        <w:rPr>
          <w:rFonts w:ascii="Calibri" w:hAnsi="Calibri" w:cs="Arial"/>
          <w:sz w:val="16"/>
          <w:szCs w:val="16"/>
        </w:rPr>
        <w:t xml:space="preserve">the </w:t>
      </w:r>
      <w:r>
        <w:rPr>
          <w:rFonts w:ascii="Calibri" w:hAnsi="Calibri" w:cs="Arial"/>
          <w:sz w:val="16"/>
          <w:szCs w:val="16"/>
        </w:rPr>
        <w:t>putative self-resistance gene</w:t>
      </w:r>
      <w:r w:rsidRPr="00730EE3">
        <w:rPr>
          <w:rFonts w:ascii="Calibri" w:hAnsi="Calibri" w:cs="Arial"/>
          <w:sz w:val="16"/>
          <w:szCs w:val="16"/>
        </w:rPr>
        <w:t xml:space="preserve"> coevolved with the </w:t>
      </w:r>
      <w:r>
        <w:rPr>
          <w:rFonts w:ascii="Calibri" w:hAnsi="Calibri" w:cs="Arial"/>
          <w:sz w:val="16"/>
          <w:szCs w:val="16"/>
        </w:rPr>
        <w:t>KS</w:t>
      </w:r>
      <w:r w:rsidRPr="00730EE3">
        <w:rPr>
          <w:rFonts w:ascii="Calibri" w:hAnsi="Calibri" w:cs="Arial"/>
          <w:sz w:val="16"/>
          <w:szCs w:val="16"/>
        </w:rPr>
        <w:t xml:space="preserve"> and is thus the </w:t>
      </w:r>
      <w:r w:rsidR="001A0216">
        <w:rPr>
          <w:rFonts w:ascii="Calibri" w:hAnsi="Calibri" w:cs="Arial"/>
          <w:sz w:val="16"/>
          <w:szCs w:val="16"/>
        </w:rPr>
        <w:t>self-resistance</w:t>
      </w:r>
      <w:r w:rsidRPr="00730EE3">
        <w:rPr>
          <w:rFonts w:ascii="Calibri" w:hAnsi="Calibri" w:cs="Arial"/>
          <w:sz w:val="16"/>
          <w:szCs w:val="16"/>
        </w:rPr>
        <w:t xml:space="preserve"> gene</w:t>
      </w:r>
      <w:r>
        <w:rPr>
          <w:rFonts w:ascii="Calibri" w:hAnsi="Calibri" w:cs="Arial"/>
          <w:sz w:val="16"/>
          <w:szCs w:val="16"/>
        </w:rPr>
        <w:t xml:space="preserve"> in that cluster</w:t>
      </w:r>
      <w:r w:rsidRPr="00730EE3">
        <w:rPr>
          <w:rFonts w:ascii="Calibri" w:hAnsi="Calibri" w:cs="Arial"/>
          <w:sz w:val="16"/>
          <w:szCs w:val="16"/>
        </w:rPr>
        <w:t xml:space="preserve">. </w:t>
      </w:r>
    </w:p>
    <w:p w14:paraId="3BCF67A6" w14:textId="186359F5" w:rsidR="00647DE0" w:rsidRDefault="00647DE0" w:rsidP="00F1570D">
      <w:pPr>
        <w:widowControl w:val="0"/>
        <w:autoSpaceDE w:val="0"/>
        <w:autoSpaceDN w:val="0"/>
        <w:adjustRightInd w:val="0"/>
        <w:rPr>
          <w:rFonts w:ascii="Calibri" w:hAnsi="Calibri" w:cs="Times"/>
          <w:sz w:val="16"/>
          <w:szCs w:val="16"/>
        </w:rPr>
      </w:pPr>
      <w:r>
        <w:rPr>
          <w:rFonts w:ascii="Calibri" w:hAnsi="Calibri" w:cs="Times"/>
          <w:sz w:val="16"/>
          <w:szCs w:val="16"/>
        </w:rPr>
        <w:t>An</w:t>
      </w:r>
      <w:r w:rsidRPr="00730EE3">
        <w:rPr>
          <w:rFonts w:ascii="Calibri" w:hAnsi="Calibri" w:cs="Times"/>
          <w:sz w:val="16"/>
          <w:szCs w:val="16"/>
        </w:rPr>
        <w:t xml:space="preserve"> interesting </w:t>
      </w:r>
      <w:r>
        <w:rPr>
          <w:rFonts w:ascii="Calibri" w:hAnsi="Calibri" w:cs="Times"/>
          <w:sz w:val="16"/>
          <w:szCs w:val="16"/>
        </w:rPr>
        <w:t>feature of the coevolution plots</w:t>
      </w:r>
      <w:r w:rsidRPr="00730EE3">
        <w:rPr>
          <w:rFonts w:ascii="Calibri" w:hAnsi="Calibri" w:cs="Times"/>
          <w:sz w:val="16"/>
          <w:szCs w:val="16"/>
        </w:rPr>
        <w:t xml:space="preserve"> is the stripes pattern for some of the targets, like ACC</w:t>
      </w:r>
      <w:r w:rsidR="00257015">
        <w:rPr>
          <w:rFonts w:ascii="Calibri" w:hAnsi="Calibri" w:cs="Times"/>
          <w:sz w:val="16"/>
          <w:szCs w:val="16"/>
        </w:rPr>
        <w:t>B</w:t>
      </w:r>
      <w:r>
        <w:rPr>
          <w:rFonts w:ascii="Calibri" w:hAnsi="Calibri" w:cs="Times"/>
          <w:sz w:val="16"/>
          <w:szCs w:val="16"/>
        </w:rPr>
        <w:t xml:space="preserve">: there are </w:t>
      </w:r>
      <w:r w:rsidRPr="00730EE3">
        <w:rPr>
          <w:rFonts w:ascii="Calibri" w:hAnsi="Calibri" w:cs="Times"/>
          <w:sz w:val="16"/>
          <w:szCs w:val="16"/>
        </w:rPr>
        <w:t xml:space="preserve">diverse pairwise </w:t>
      </w:r>
      <w:r w:rsidR="00605228">
        <w:rPr>
          <w:rFonts w:ascii="Calibri" w:hAnsi="Calibri" w:cs="Times"/>
          <w:sz w:val="16"/>
          <w:szCs w:val="16"/>
        </w:rPr>
        <w:t xml:space="preserve">KS </w:t>
      </w:r>
      <w:r w:rsidRPr="00730EE3">
        <w:rPr>
          <w:rFonts w:ascii="Calibri" w:hAnsi="Calibri" w:cs="Times"/>
          <w:sz w:val="16"/>
          <w:szCs w:val="16"/>
        </w:rPr>
        <w:t xml:space="preserve">identities </w:t>
      </w:r>
      <w:r>
        <w:rPr>
          <w:rFonts w:ascii="Calibri" w:hAnsi="Calibri" w:cs="Times"/>
          <w:sz w:val="16"/>
          <w:szCs w:val="16"/>
        </w:rPr>
        <w:t xml:space="preserve">for the same value </w:t>
      </w:r>
      <w:r w:rsidR="00605228">
        <w:rPr>
          <w:rFonts w:ascii="Calibri" w:hAnsi="Calibri" w:cs="Times"/>
          <w:sz w:val="16"/>
          <w:szCs w:val="16"/>
        </w:rPr>
        <w:t>of self-resistance protein</w:t>
      </w:r>
      <w:r w:rsidR="00257015" w:rsidRPr="00730EE3">
        <w:rPr>
          <w:rFonts w:ascii="Calibri" w:hAnsi="Calibri" w:cs="Times"/>
          <w:sz w:val="16"/>
          <w:szCs w:val="16"/>
        </w:rPr>
        <w:t xml:space="preserve"> </w:t>
      </w:r>
      <w:r w:rsidRPr="00730EE3">
        <w:rPr>
          <w:rFonts w:ascii="Calibri" w:hAnsi="Calibri" w:cs="Times"/>
          <w:sz w:val="16"/>
          <w:szCs w:val="16"/>
        </w:rPr>
        <w:t xml:space="preserve">identities. This </w:t>
      </w:r>
      <w:r>
        <w:rPr>
          <w:rFonts w:ascii="Calibri" w:hAnsi="Calibri" w:cs="Times"/>
          <w:sz w:val="16"/>
          <w:szCs w:val="16"/>
        </w:rPr>
        <w:t>pattern</w:t>
      </w:r>
      <w:r w:rsidRPr="00730EE3">
        <w:rPr>
          <w:rFonts w:ascii="Calibri" w:hAnsi="Calibri" w:cs="Times"/>
          <w:sz w:val="16"/>
          <w:szCs w:val="16"/>
        </w:rPr>
        <w:t xml:space="preserve"> indic</w:t>
      </w:r>
      <w:r>
        <w:rPr>
          <w:rFonts w:ascii="Calibri" w:hAnsi="Calibri" w:cs="Times"/>
          <w:sz w:val="16"/>
          <w:szCs w:val="16"/>
        </w:rPr>
        <w:t>a</w:t>
      </w:r>
      <w:r w:rsidRPr="00730EE3">
        <w:rPr>
          <w:rFonts w:ascii="Calibri" w:hAnsi="Calibri" w:cs="Times"/>
          <w:sz w:val="16"/>
          <w:szCs w:val="16"/>
        </w:rPr>
        <w:t>te</w:t>
      </w:r>
      <w:r>
        <w:rPr>
          <w:rFonts w:ascii="Calibri" w:hAnsi="Calibri" w:cs="Times"/>
          <w:sz w:val="16"/>
          <w:szCs w:val="16"/>
        </w:rPr>
        <w:t>s</w:t>
      </w:r>
      <w:r w:rsidRPr="00730EE3">
        <w:rPr>
          <w:rFonts w:ascii="Calibri" w:hAnsi="Calibri" w:cs="Times"/>
          <w:sz w:val="16"/>
          <w:szCs w:val="16"/>
        </w:rPr>
        <w:t xml:space="preserve"> that the </w:t>
      </w:r>
      <w:r w:rsidR="009273E0">
        <w:rPr>
          <w:rFonts w:ascii="Calibri" w:hAnsi="Calibri" w:cs="Times"/>
          <w:sz w:val="16"/>
          <w:szCs w:val="16"/>
        </w:rPr>
        <w:t>self-resistance</w:t>
      </w:r>
      <w:r w:rsidR="009273E0" w:rsidRPr="00730EE3">
        <w:rPr>
          <w:rFonts w:ascii="Calibri" w:hAnsi="Calibri" w:cs="Times"/>
          <w:sz w:val="16"/>
          <w:szCs w:val="16"/>
        </w:rPr>
        <w:t xml:space="preserve"> </w:t>
      </w:r>
      <w:r w:rsidRPr="00730EE3">
        <w:rPr>
          <w:rFonts w:ascii="Calibri" w:hAnsi="Calibri" w:cs="Times"/>
          <w:sz w:val="16"/>
          <w:szCs w:val="16"/>
        </w:rPr>
        <w:t xml:space="preserve">gene does not coevolve with the KS gene. </w:t>
      </w:r>
      <w:r>
        <w:rPr>
          <w:rFonts w:ascii="Calibri" w:hAnsi="Calibri" w:cs="Times"/>
          <w:sz w:val="16"/>
          <w:szCs w:val="16"/>
        </w:rPr>
        <w:t>As a result, other factors should be taken into account when prioritizing a cluster based on a coevolution score alone.</w:t>
      </w:r>
    </w:p>
    <w:p w14:paraId="1EC81DE1" w14:textId="77777777" w:rsidR="00647DE0" w:rsidRPr="00730EE3" w:rsidRDefault="00647DE0" w:rsidP="00F1570D">
      <w:pPr>
        <w:widowControl w:val="0"/>
        <w:autoSpaceDE w:val="0"/>
        <w:autoSpaceDN w:val="0"/>
        <w:adjustRightInd w:val="0"/>
        <w:rPr>
          <w:rFonts w:ascii="Calibri" w:hAnsi="Calibri" w:cs="Times"/>
          <w:sz w:val="16"/>
          <w:szCs w:val="16"/>
        </w:rPr>
      </w:pPr>
    </w:p>
    <w:p w14:paraId="7E2EFAA8" w14:textId="77777777" w:rsidR="00647DE0" w:rsidRDefault="00647DE0" w:rsidP="00F1570D">
      <w:pPr>
        <w:widowControl w:val="0"/>
        <w:autoSpaceDE w:val="0"/>
        <w:autoSpaceDN w:val="0"/>
        <w:adjustRightInd w:val="0"/>
        <w:rPr>
          <w:ins w:id="63" w:author="Gergana Vandova" w:date="2019-05-06T12:55:00Z"/>
          <w:rFonts w:ascii="Calibri" w:hAnsi="Calibri" w:cs="Times"/>
          <w:b/>
          <w:sz w:val="16"/>
          <w:szCs w:val="16"/>
        </w:rPr>
      </w:pPr>
      <w:r w:rsidRPr="00730EE3">
        <w:rPr>
          <w:rFonts w:ascii="Calibri" w:hAnsi="Calibri" w:cs="Times"/>
          <w:b/>
          <w:sz w:val="16"/>
          <w:szCs w:val="16"/>
        </w:rPr>
        <w:t>Ranking clusters</w:t>
      </w:r>
    </w:p>
    <w:p w14:paraId="1F4DC8E8" w14:textId="6243F4A9" w:rsidR="00546C11" w:rsidRPr="003C6B86" w:rsidRDefault="00546C11" w:rsidP="003C6B86">
      <w:pPr>
        <w:rPr>
          <w:rFonts w:ascii="Calibri" w:eastAsia="Calibri" w:hAnsi="Calibri" w:cs="Calibri"/>
          <w:sz w:val="16"/>
          <w:szCs w:val="16"/>
        </w:rPr>
      </w:pPr>
      <w:r>
        <w:rPr>
          <w:rFonts w:ascii="Calibri" w:eastAsia="Calibri" w:hAnsi="Calibri" w:cs="Calibri"/>
          <w:sz w:val="16"/>
          <w:szCs w:val="16"/>
        </w:rPr>
        <w:t xml:space="preserve">In order to select the most interesting and useful clusters which could encode a compound with antibiotic activity, we developed a </w:t>
      </w:r>
      <w:commentRangeStart w:id="64"/>
      <w:r>
        <w:rPr>
          <w:rFonts w:ascii="Calibri" w:eastAsia="Calibri" w:hAnsi="Calibri" w:cs="Calibri"/>
          <w:sz w:val="16"/>
          <w:szCs w:val="16"/>
        </w:rPr>
        <w:t xml:space="preserve">scoring scheme </w:t>
      </w:r>
      <w:commentRangeEnd w:id="64"/>
      <w:r>
        <w:rPr>
          <w:rStyle w:val="CommentReference"/>
        </w:rPr>
        <w:commentReference w:id="64"/>
      </w:r>
      <w:r>
        <w:rPr>
          <w:rFonts w:ascii="Calibri" w:eastAsia="Calibri" w:hAnsi="Calibri" w:cs="Calibri"/>
          <w:sz w:val="16"/>
          <w:szCs w:val="16"/>
        </w:rPr>
        <w:t xml:space="preserve">based on (1) distance, (2) presence of a “housekeeping” copy, (3) coevolution score, (4) presence of close homologs, and (5) ubiquity of the target, which attributed a score between 0 and 70 to each cluster and ranked them based on this score. The scoring scheme is described in Table S1. As expected, most clusters from the positive set ranked high (Table S2) with scores between 40 and 70, except for </w:t>
      </w:r>
      <w:proofErr w:type="spellStart"/>
      <w:r>
        <w:rPr>
          <w:rFonts w:ascii="Calibri" w:eastAsia="Calibri" w:hAnsi="Calibri" w:cs="Calibri"/>
          <w:color w:val="000000"/>
          <w:sz w:val="16"/>
          <w:szCs w:val="16"/>
        </w:rPr>
        <w:t>kalimantacin</w:t>
      </w:r>
      <w:proofErr w:type="spellEnd"/>
      <w:r>
        <w:rPr>
          <w:rFonts w:ascii="Calibri" w:eastAsia="Calibri" w:hAnsi="Calibri" w:cs="Calibri"/>
          <w:color w:val="000000"/>
          <w:sz w:val="16"/>
          <w:szCs w:val="16"/>
        </w:rPr>
        <w:t>/</w:t>
      </w:r>
      <w:proofErr w:type="spellStart"/>
      <w:r>
        <w:rPr>
          <w:rFonts w:ascii="Calibri" w:eastAsia="Calibri" w:hAnsi="Calibri" w:cs="Calibri"/>
          <w:color w:val="000000"/>
          <w:sz w:val="16"/>
          <w:szCs w:val="16"/>
        </w:rPr>
        <w:t>batumin</w:t>
      </w:r>
      <w:proofErr w:type="spellEnd"/>
      <w:r>
        <w:rPr>
          <w:rFonts w:ascii="Calibri" w:eastAsia="Calibri" w:hAnsi="Calibri" w:cs="Calibri"/>
          <w:color w:val="000000"/>
          <w:sz w:val="16"/>
          <w:szCs w:val="16"/>
        </w:rPr>
        <w:t xml:space="preserve">, which received a score of </w:t>
      </w:r>
      <w:r w:rsidR="00262DE1" w:rsidRPr="003C6B86">
        <w:rPr>
          <w:rFonts w:ascii="Calibri" w:eastAsia="Times New Roman" w:hAnsi="Calibri" w:cs="Arial"/>
          <w:color w:val="222222"/>
          <w:sz w:val="16"/>
          <w:szCs w:val="16"/>
          <w:shd w:val="clear" w:color="auto" w:fill="FFFFFF"/>
        </w:rPr>
        <w:t xml:space="preserve">15 because of the (1) further distance of the self-resistance gene from the proximal KS; (2) the lack of a housekeeping copy within the </w:t>
      </w:r>
      <w:r w:rsidR="003C6B86" w:rsidRPr="003C6B86">
        <w:rPr>
          <w:rFonts w:ascii="Calibri" w:eastAsia="Times New Roman" w:hAnsi="Calibri" w:cs="Arial"/>
          <w:color w:val="222222"/>
          <w:sz w:val="16"/>
          <w:szCs w:val="16"/>
          <w:shd w:val="clear" w:color="auto" w:fill="FFFFFF"/>
        </w:rPr>
        <w:t xml:space="preserve">NCBI </w:t>
      </w:r>
      <w:r w:rsidR="00262DE1" w:rsidRPr="003C6B86">
        <w:rPr>
          <w:rFonts w:ascii="Calibri" w:eastAsia="Times New Roman" w:hAnsi="Calibri" w:cs="Arial"/>
          <w:color w:val="222222"/>
          <w:sz w:val="16"/>
          <w:szCs w:val="16"/>
          <w:shd w:val="clear" w:color="auto" w:fill="FFFFFF"/>
        </w:rPr>
        <w:t>record</w:t>
      </w:r>
      <w:r w:rsidR="003C6B86" w:rsidRPr="003C6B86">
        <w:rPr>
          <w:rFonts w:ascii="Calibri" w:eastAsia="Times New Roman" w:hAnsi="Calibri" w:cs="Arial"/>
          <w:color w:val="222222"/>
          <w:sz w:val="16"/>
          <w:szCs w:val="16"/>
          <w:shd w:val="clear" w:color="auto" w:fill="FFFFFF"/>
        </w:rPr>
        <w:t>;</w:t>
      </w:r>
      <w:r w:rsidR="00262DE1" w:rsidRPr="003C6B86">
        <w:rPr>
          <w:rFonts w:ascii="Calibri" w:eastAsia="Times New Roman" w:hAnsi="Calibri" w:cs="Arial"/>
          <w:color w:val="222222"/>
          <w:sz w:val="16"/>
          <w:szCs w:val="16"/>
          <w:shd w:val="clear" w:color="auto" w:fill="FFFFFF"/>
        </w:rPr>
        <w:t xml:space="preserve"> and </w:t>
      </w:r>
      <w:r w:rsidR="003C6B86" w:rsidRPr="003C6B86">
        <w:rPr>
          <w:rFonts w:ascii="Calibri" w:eastAsia="Times New Roman" w:hAnsi="Calibri" w:cs="Arial"/>
          <w:color w:val="222222"/>
          <w:sz w:val="16"/>
          <w:szCs w:val="16"/>
          <w:shd w:val="clear" w:color="auto" w:fill="FFFFFF"/>
        </w:rPr>
        <w:t xml:space="preserve">(3) lack of </w:t>
      </w:r>
      <w:r w:rsidR="00262DE1" w:rsidRPr="003C6B86">
        <w:rPr>
          <w:rFonts w:ascii="Calibri" w:eastAsia="Times New Roman" w:hAnsi="Calibri" w:cs="Arial"/>
          <w:color w:val="222222"/>
          <w:sz w:val="16"/>
          <w:szCs w:val="16"/>
          <w:shd w:val="clear" w:color="auto" w:fill="FFFFFF"/>
        </w:rPr>
        <w:t xml:space="preserve">homologs in other </w:t>
      </w:r>
      <w:r w:rsidR="003C6B86" w:rsidRPr="003C6B86">
        <w:rPr>
          <w:rFonts w:ascii="Calibri" w:eastAsia="Times New Roman" w:hAnsi="Calibri" w:cs="Arial"/>
          <w:color w:val="222222"/>
          <w:sz w:val="16"/>
          <w:szCs w:val="16"/>
          <w:shd w:val="clear" w:color="auto" w:fill="FFFFFF"/>
        </w:rPr>
        <w:t>microorganisms</w:t>
      </w:r>
      <w:r w:rsidR="00262DE1" w:rsidRPr="003C6B86">
        <w:rPr>
          <w:rFonts w:ascii="Calibri" w:eastAsia="Times New Roman" w:hAnsi="Calibri" w:cs="Arial"/>
          <w:color w:val="222222"/>
          <w:sz w:val="16"/>
          <w:szCs w:val="16"/>
          <w:shd w:val="clear" w:color="auto" w:fill="FFFFFF"/>
        </w:rPr>
        <w:t>.</w:t>
      </w:r>
      <w:r w:rsidR="003C6B86">
        <w:rPr>
          <w:rFonts w:ascii="Calibri" w:eastAsia="Calibri" w:hAnsi="Calibri" w:cs="Calibri"/>
          <w:color w:val="000000"/>
          <w:sz w:val="16"/>
          <w:szCs w:val="16"/>
        </w:rPr>
        <w:t xml:space="preserve"> </w:t>
      </w:r>
      <w:r w:rsidRPr="003C6B86">
        <w:rPr>
          <w:rFonts w:ascii="Calibri" w:eastAsia="Calibri" w:hAnsi="Calibri" w:cs="Calibri"/>
          <w:color w:val="000000"/>
          <w:sz w:val="16"/>
          <w:szCs w:val="16"/>
        </w:rPr>
        <w:t xml:space="preserve">We listed </w:t>
      </w:r>
      <w:r w:rsidRPr="003C6B86">
        <w:rPr>
          <w:rFonts w:ascii="Calibri" w:eastAsia="Calibri" w:hAnsi="Calibri" w:cs="Calibri"/>
          <w:sz w:val="16"/>
          <w:szCs w:val="16"/>
        </w:rPr>
        <w:t>the top–ranking orphan clusters in Table 3.</w:t>
      </w:r>
    </w:p>
    <w:p w14:paraId="27130259" w14:textId="77777777" w:rsidR="00546C11" w:rsidRDefault="00546C11" w:rsidP="00F1570D">
      <w:pPr>
        <w:widowControl w:val="0"/>
        <w:autoSpaceDE w:val="0"/>
        <w:autoSpaceDN w:val="0"/>
        <w:adjustRightInd w:val="0"/>
        <w:rPr>
          <w:ins w:id="65" w:author="Gergana Vandova" w:date="2019-05-06T16:39:00Z"/>
          <w:rFonts w:ascii="Calibri" w:hAnsi="Calibri" w:cs="Times"/>
          <w:b/>
          <w:sz w:val="16"/>
          <w:szCs w:val="16"/>
        </w:rPr>
      </w:pPr>
    </w:p>
    <w:p w14:paraId="14B46E5C" w14:textId="77777777" w:rsidR="00137B16" w:rsidRDefault="00137B16" w:rsidP="00F1570D">
      <w:pPr>
        <w:widowControl w:val="0"/>
        <w:autoSpaceDE w:val="0"/>
        <w:autoSpaceDN w:val="0"/>
        <w:adjustRightInd w:val="0"/>
        <w:rPr>
          <w:ins w:id="66" w:author="Gergana Vandova" w:date="2019-05-06T16:39:00Z"/>
          <w:rFonts w:ascii="Calibri" w:hAnsi="Calibri" w:cs="Times"/>
          <w:b/>
          <w:sz w:val="16"/>
          <w:szCs w:val="16"/>
        </w:rPr>
      </w:pPr>
    </w:p>
    <w:p w14:paraId="68FA8ACC" w14:textId="4AA48495" w:rsidR="00137B16" w:rsidRDefault="00137B16" w:rsidP="00F1570D">
      <w:pPr>
        <w:widowControl w:val="0"/>
        <w:autoSpaceDE w:val="0"/>
        <w:autoSpaceDN w:val="0"/>
        <w:adjustRightInd w:val="0"/>
        <w:rPr>
          <w:ins w:id="67" w:author="Gergana Vandova" w:date="2019-05-06T16:39:00Z"/>
          <w:rFonts w:ascii="Calibri" w:hAnsi="Calibri" w:cs="Times"/>
          <w:b/>
          <w:sz w:val="16"/>
          <w:szCs w:val="16"/>
        </w:rPr>
      </w:pPr>
      <w:ins w:id="68" w:author="Gergana Vandova" w:date="2019-05-06T16:39:00Z">
        <w:r>
          <w:rPr>
            <w:rFonts w:ascii="Calibri" w:hAnsi="Calibri" w:cs="Times"/>
            <w:b/>
            <w:sz w:val="16"/>
            <w:szCs w:val="16"/>
          </w:rPr>
          <w:t>ARTS comparison?</w:t>
        </w:r>
      </w:ins>
    </w:p>
    <w:p w14:paraId="6EABA9F8" w14:textId="1FDEE706" w:rsidR="00137B16" w:rsidRDefault="00137B16" w:rsidP="00F1570D">
      <w:pPr>
        <w:widowControl w:val="0"/>
        <w:autoSpaceDE w:val="0"/>
        <w:autoSpaceDN w:val="0"/>
        <w:adjustRightInd w:val="0"/>
        <w:rPr>
          <w:ins w:id="69" w:author="Gergana Vandova" w:date="2019-05-06T16:40:00Z"/>
          <w:rFonts w:ascii="Calibri" w:hAnsi="Calibri" w:cs="Times"/>
          <w:b/>
          <w:sz w:val="16"/>
          <w:szCs w:val="16"/>
        </w:rPr>
      </w:pPr>
      <w:ins w:id="70" w:author="Gergana Vandova" w:date="2019-05-06T16:39:00Z">
        <w:r>
          <w:rPr>
            <w:rFonts w:ascii="Calibri" w:hAnsi="Calibri" w:cs="Times"/>
            <w:b/>
            <w:sz w:val="16"/>
            <w:szCs w:val="16"/>
          </w:rPr>
          <w:t>Most clusters not highly ranked by ARTS, because they are not from Antibacterial native host. ARTS could only be used to tell what is the reference copy number of the putative self-resistance gene (</w:t>
        </w:r>
      </w:ins>
      <w:ins w:id="71" w:author="Gergana Vandova" w:date="2019-05-06T16:40:00Z">
        <w:r>
          <w:rPr>
            <w:rFonts w:ascii="Calibri" w:hAnsi="Calibri" w:cs="Times"/>
            <w:b/>
            <w:sz w:val="16"/>
            <w:szCs w:val="16"/>
          </w:rPr>
          <w:t>compared</w:t>
        </w:r>
      </w:ins>
      <w:ins w:id="72" w:author="Gergana Vandova" w:date="2019-05-06T16:39:00Z">
        <w:r>
          <w:rPr>
            <w:rFonts w:ascii="Calibri" w:hAnsi="Calibri" w:cs="Times"/>
            <w:b/>
            <w:sz w:val="16"/>
            <w:szCs w:val="16"/>
          </w:rPr>
          <w:t xml:space="preserve"> </w:t>
        </w:r>
      </w:ins>
      <w:ins w:id="73" w:author="Gergana Vandova" w:date="2019-05-06T16:40:00Z">
        <w:r>
          <w:rPr>
            <w:rFonts w:ascii="Calibri" w:hAnsi="Calibri" w:cs="Times"/>
            <w:b/>
            <w:sz w:val="16"/>
            <w:szCs w:val="16"/>
          </w:rPr>
          <w:t>to a reference number for Actinobacterial species) and whether the putative gene is a core or essential gene.</w:t>
        </w:r>
      </w:ins>
    </w:p>
    <w:p w14:paraId="4551912B" w14:textId="77777777" w:rsidR="00137B16" w:rsidRDefault="00137B16" w:rsidP="00F1570D">
      <w:pPr>
        <w:widowControl w:val="0"/>
        <w:autoSpaceDE w:val="0"/>
        <w:autoSpaceDN w:val="0"/>
        <w:adjustRightInd w:val="0"/>
        <w:rPr>
          <w:rFonts w:ascii="Calibri" w:hAnsi="Calibri" w:cs="Times"/>
          <w:b/>
          <w:sz w:val="16"/>
          <w:szCs w:val="16"/>
        </w:rPr>
      </w:pPr>
    </w:p>
    <w:p w14:paraId="66AF79A7" w14:textId="54CC77C1" w:rsidR="00647DE0" w:rsidRPr="00826D8B" w:rsidRDefault="00EE4362" w:rsidP="00F1570D">
      <w:pPr>
        <w:widowControl w:val="0"/>
        <w:autoSpaceDE w:val="0"/>
        <w:autoSpaceDN w:val="0"/>
        <w:adjustRightInd w:val="0"/>
        <w:rPr>
          <w:rFonts w:ascii="Calibri" w:hAnsi="Calibri" w:cs="Times"/>
          <w:b/>
          <w:sz w:val="16"/>
          <w:szCs w:val="16"/>
        </w:rPr>
      </w:pPr>
      <w:r>
        <w:rPr>
          <w:rFonts w:ascii="Calibri" w:hAnsi="Calibri" w:cs="Times"/>
          <w:b/>
          <w:sz w:val="16"/>
          <w:szCs w:val="16"/>
        </w:rPr>
        <w:t>Type I PKS catalog application</w:t>
      </w:r>
    </w:p>
    <w:p w14:paraId="74DAEA2F" w14:textId="6D6F11C7" w:rsidR="00647DE0" w:rsidRPr="005F24E1" w:rsidRDefault="00647DE0" w:rsidP="00F1570D">
      <w:pPr>
        <w:widowControl w:val="0"/>
        <w:autoSpaceDE w:val="0"/>
        <w:autoSpaceDN w:val="0"/>
        <w:adjustRightInd w:val="0"/>
        <w:rPr>
          <w:rFonts w:ascii="Calibri" w:hAnsi="Calibri" w:cs="Times"/>
          <w:sz w:val="16"/>
          <w:szCs w:val="16"/>
        </w:rPr>
      </w:pPr>
      <w:r w:rsidRPr="005F24E1">
        <w:rPr>
          <w:rFonts w:ascii="Calibri" w:hAnsi="Calibri" w:cs="Times"/>
          <w:sz w:val="16"/>
          <w:szCs w:val="16"/>
        </w:rPr>
        <w:t xml:space="preserve">Our approach for searching type I PKS clusters harboring a putative self-resistance gene identified a total of 150 non-redundant PKSs and PKS/NRPS hybrids. Of them, we detected all characterized </w:t>
      </w:r>
      <w:r w:rsidR="008C7178">
        <w:rPr>
          <w:rFonts w:ascii="Calibri" w:hAnsi="Calibri" w:cs="Times"/>
          <w:sz w:val="16"/>
          <w:szCs w:val="16"/>
        </w:rPr>
        <w:t xml:space="preserve">type I </w:t>
      </w:r>
      <w:r w:rsidRPr="005F24E1">
        <w:rPr>
          <w:rFonts w:ascii="Calibri" w:hAnsi="Calibri" w:cs="Times"/>
          <w:sz w:val="16"/>
          <w:szCs w:val="16"/>
        </w:rPr>
        <w:t>PKS clusters</w:t>
      </w:r>
      <w:r w:rsidR="008D2E42">
        <w:rPr>
          <w:rFonts w:ascii="Calibri" w:hAnsi="Calibri" w:cs="Times"/>
          <w:sz w:val="16"/>
          <w:szCs w:val="16"/>
        </w:rPr>
        <w:t xml:space="preserve"> that </w:t>
      </w:r>
      <w:r w:rsidRPr="005F24E1">
        <w:rPr>
          <w:rFonts w:ascii="Calibri" w:hAnsi="Calibri" w:cs="Times"/>
          <w:sz w:val="16"/>
          <w:szCs w:val="16"/>
        </w:rPr>
        <w:t xml:space="preserve">harbor a </w:t>
      </w:r>
      <w:r w:rsidR="001A0216">
        <w:rPr>
          <w:rFonts w:ascii="Calibri" w:hAnsi="Calibri" w:cs="Times"/>
          <w:sz w:val="16"/>
          <w:szCs w:val="16"/>
        </w:rPr>
        <w:t>self-resistance</w:t>
      </w:r>
      <w:r w:rsidRPr="005F24E1">
        <w:rPr>
          <w:rFonts w:ascii="Calibri" w:hAnsi="Calibri" w:cs="Times"/>
          <w:sz w:val="16"/>
          <w:szCs w:val="16"/>
        </w:rPr>
        <w:t xml:space="preserve"> variant of the target and mapped them on the phylogenetic tree</w:t>
      </w:r>
      <w:r w:rsidR="008D2E42">
        <w:rPr>
          <w:rFonts w:ascii="Calibri" w:hAnsi="Calibri" w:cs="Times"/>
          <w:sz w:val="16"/>
          <w:szCs w:val="16"/>
        </w:rPr>
        <w:t xml:space="preserve"> of KS domains proximal to those genes</w:t>
      </w:r>
      <w:r w:rsidRPr="005F24E1">
        <w:rPr>
          <w:rFonts w:ascii="Calibri" w:hAnsi="Calibri" w:cs="Times"/>
          <w:sz w:val="16"/>
          <w:szCs w:val="16"/>
        </w:rPr>
        <w:t xml:space="preserve"> (Figure 2). This phylogenetic map provides the opportunity to either study structural analogs of known clusters, or explore orphan clusters for which the molecular structures of the encoded compounds are not known. Approximately 9% of these gene clusters encode a known natural product (TODO: map all known gene clusters on tree, not just the ones with a self-resistance gene); the rest are orphan PKS clusters with no </w:t>
      </w:r>
      <w:r w:rsidR="008D2E42">
        <w:rPr>
          <w:rFonts w:ascii="Calibri" w:hAnsi="Calibri" w:cs="Times"/>
          <w:sz w:val="16"/>
          <w:szCs w:val="16"/>
        </w:rPr>
        <w:t>known</w:t>
      </w:r>
      <w:r w:rsidR="008D2E42" w:rsidRPr="005F24E1">
        <w:rPr>
          <w:rFonts w:ascii="Calibri" w:hAnsi="Calibri" w:cs="Times"/>
          <w:sz w:val="16"/>
          <w:szCs w:val="16"/>
        </w:rPr>
        <w:t xml:space="preserve"> </w:t>
      </w:r>
      <w:r w:rsidRPr="005F24E1">
        <w:rPr>
          <w:rFonts w:ascii="Calibri" w:hAnsi="Calibri" w:cs="Times"/>
          <w:sz w:val="16"/>
          <w:szCs w:val="16"/>
        </w:rPr>
        <w:t xml:space="preserve">compound. </w:t>
      </w:r>
      <w:r w:rsidR="008D2E42">
        <w:rPr>
          <w:rFonts w:ascii="Calibri" w:hAnsi="Calibri" w:cs="Times"/>
          <w:sz w:val="16"/>
          <w:szCs w:val="16"/>
        </w:rPr>
        <w:t>S</w:t>
      </w:r>
      <w:r w:rsidRPr="005F24E1">
        <w:rPr>
          <w:rFonts w:ascii="Calibri" w:hAnsi="Calibri" w:cs="Times"/>
          <w:sz w:val="16"/>
          <w:szCs w:val="16"/>
        </w:rPr>
        <w:t>everal clades lack a</w:t>
      </w:r>
      <w:r w:rsidR="008D2E42">
        <w:rPr>
          <w:rFonts w:ascii="Calibri" w:hAnsi="Calibri" w:cs="Times"/>
          <w:sz w:val="16"/>
          <w:szCs w:val="16"/>
        </w:rPr>
        <w:t>ny</w:t>
      </w:r>
      <w:r w:rsidRPr="005F24E1">
        <w:rPr>
          <w:rFonts w:ascii="Calibri" w:hAnsi="Calibri" w:cs="Times"/>
          <w:sz w:val="16"/>
          <w:szCs w:val="16"/>
        </w:rPr>
        <w:t xml:space="preserve"> characterized cluster and could </w:t>
      </w:r>
      <w:r w:rsidR="008D2E42">
        <w:rPr>
          <w:rFonts w:ascii="Calibri" w:hAnsi="Calibri" w:cs="Times"/>
          <w:sz w:val="16"/>
          <w:szCs w:val="16"/>
        </w:rPr>
        <w:t>represent</w:t>
      </w:r>
      <w:r w:rsidR="008D2E42" w:rsidRPr="005F24E1">
        <w:rPr>
          <w:rFonts w:ascii="Calibri" w:hAnsi="Calibri" w:cs="Times"/>
          <w:sz w:val="16"/>
          <w:szCs w:val="16"/>
        </w:rPr>
        <w:t xml:space="preserve"> </w:t>
      </w:r>
      <w:r w:rsidR="008D2E42">
        <w:rPr>
          <w:rFonts w:ascii="Calibri" w:hAnsi="Calibri" w:cs="Times"/>
          <w:sz w:val="16"/>
          <w:szCs w:val="16"/>
        </w:rPr>
        <w:t>PKSs</w:t>
      </w:r>
      <w:r w:rsidR="008D2E42" w:rsidRPr="005F24E1">
        <w:rPr>
          <w:rFonts w:ascii="Calibri" w:hAnsi="Calibri" w:cs="Times"/>
          <w:sz w:val="16"/>
          <w:szCs w:val="16"/>
        </w:rPr>
        <w:t xml:space="preserve"> </w:t>
      </w:r>
      <w:r w:rsidRPr="005F24E1">
        <w:rPr>
          <w:rFonts w:ascii="Calibri" w:hAnsi="Calibri" w:cs="Times"/>
          <w:sz w:val="16"/>
          <w:szCs w:val="16"/>
        </w:rPr>
        <w:t xml:space="preserve">encoding new classes of polyketide </w:t>
      </w:r>
      <w:r w:rsidR="008D2E42">
        <w:rPr>
          <w:rFonts w:ascii="Calibri" w:hAnsi="Calibri" w:cs="Times"/>
          <w:sz w:val="16"/>
          <w:szCs w:val="16"/>
        </w:rPr>
        <w:t>antibiotics</w:t>
      </w:r>
      <w:r w:rsidRPr="005F24E1">
        <w:rPr>
          <w:rFonts w:ascii="Calibri" w:hAnsi="Calibri" w:cs="Times"/>
          <w:sz w:val="16"/>
          <w:szCs w:val="16"/>
        </w:rPr>
        <w:t>. For example, the Ile-</w:t>
      </w:r>
      <w:proofErr w:type="spellStart"/>
      <w:r w:rsidRPr="005F24E1">
        <w:rPr>
          <w:rFonts w:ascii="Calibri" w:hAnsi="Calibri" w:cs="Times"/>
          <w:sz w:val="16"/>
          <w:szCs w:val="16"/>
        </w:rPr>
        <w:t>tRNA</w:t>
      </w:r>
      <w:proofErr w:type="spellEnd"/>
      <w:r w:rsidRPr="005F24E1">
        <w:rPr>
          <w:rFonts w:ascii="Calibri" w:hAnsi="Calibri" w:cs="Times"/>
          <w:sz w:val="16"/>
          <w:szCs w:val="16"/>
        </w:rPr>
        <w:t xml:space="preserve"> </w:t>
      </w:r>
      <w:proofErr w:type="spellStart"/>
      <w:r w:rsidRPr="005F24E1">
        <w:rPr>
          <w:rFonts w:ascii="Calibri" w:hAnsi="Calibri" w:cs="Times"/>
          <w:sz w:val="16"/>
          <w:szCs w:val="16"/>
        </w:rPr>
        <w:t>inhibibor</w:t>
      </w:r>
      <w:proofErr w:type="spellEnd"/>
      <w:r w:rsidRPr="005F24E1">
        <w:rPr>
          <w:rFonts w:ascii="Calibri" w:hAnsi="Calibri" w:cs="Times"/>
          <w:sz w:val="16"/>
          <w:szCs w:val="16"/>
        </w:rPr>
        <w:t xml:space="preserve"> mupirocin belongs to a clade different that the one harboring most of the identified Ile-</w:t>
      </w:r>
      <w:proofErr w:type="spellStart"/>
      <w:r w:rsidRPr="005F24E1">
        <w:rPr>
          <w:rFonts w:ascii="Calibri" w:hAnsi="Calibri" w:cs="Times"/>
          <w:sz w:val="16"/>
          <w:szCs w:val="16"/>
        </w:rPr>
        <w:t>tRNA</w:t>
      </w:r>
      <w:proofErr w:type="spellEnd"/>
      <w:r w:rsidRPr="005F24E1">
        <w:rPr>
          <w:rFonts w:ascii="Calibri" w:hAnsi="Calibri" w:cs="Times"/>
          <w:sz w:val="16"/>
          <w:szCs w:val="16"/>
        </w:rPr>
        <w:t>-</w:t>
      </w:r>
      <w:r w:rsidR="008C7178">
        <w:rPr>
          <w:rFonts w:ascii="Calibri" w:hAnsi="Calibri" w:cs="Times"/>
          <w:sz w:val="16"/>
          <w:szCs w:val="16"/>
        </w:rPr>
        <w:t>synthetase-</w:t>
      </w:r>
      <w:r w:rsidRPr="005F24E1">
        <w:rPr>
          <w:rFonts w:ascii="Calibri" w:hAnsi="Calibri" w:cs="Times"/>
          <w:sz w:val="16"/>
          <w:szCs w:val="16"/>
        </w:rPr>
        <w:t>harboring cluster</w:t>
      </w:r>
      <w:r w:rsidR="008C7178">
        <w:rPr>
          <w:rFonts w:ascii="Calibri" w:hAnsi="Calibri" w:cs="Times"/>
          <w:sz w:val="16"/>
          <w:szCs w:val="16"/>
        </w:rPr>
        <w:t>s</w:t>
      </w:r>
      <w:r w:rsidR="008D2E42">
        <w:rPr>
          <w:rFonts w:ascii="Calibri" w:hAnsi="Calibri" w:cs="Times"/>
          <w:sz w:val="16"/>
          <w:szCs w:val="16"/>
        </w:rPr>
        <w:t>, which</w:t>
      </w:r>
      <w:r w:rsidRPr="005F24E1">
        <w:rPr>
          <w:rFonts w:ascii="Calibri" w:hAnsi="Calibri" w:cs="Times"/>
          <w:sz w:val="16"/>
          <w:szCs w:val="16"/>
        </w:rPr>
        <w:t xml:space="preserve"> could encode a novel </w:t>
      </w:r>
      <w:r w:rsidR="008D2E42">
        <w:rPr>
          <w:rFonts w:ascii="Calibri" w:hAnsi="Calibri" w:cs="Times"/>
          <w:sz w:val="16"/>
          <w:szCs w:val="16"/>
        </w:rPr>
        <w:t xml:space="preserve">class of </w:t>
      </w:r>
      <w:r w:rsidRPr="005F24E1">
        <w:rPr>
          <w:rFonts w:ascii="Calibri" w:hAnsi="Calibri" w:cs="Times"/>
          <w:sz w:val="16"/>
          <w:szCs w:val="16"/>
        </w:rPr>
        <w:t>Ile-</w:t>
      </w:r>
      <w:proofErr w:type="spellStart"/>
      <w:r w:rsidRPr="005F24E1">
        <w:rPr>
          <w:rFonts w:ascii="Calibri" w:hAnsi="Calibri" w:cs="Times"/>
          <w:sz w:val="16"/>
          <w:szCs w:val="16"/>
        </w:rPr>
        <w:t>tRNA</w:t>
      </w:r>
      <w:proofErr w:type="spellEnd"/>
      <w:r w:rsidRPr="005F24E1">
        <w:rPr>
          <w:rFonts w:ascii="Calibri" w:hAnsi="Calibri" w:cs="Times"/>
          <w:sz w:val="16"/>
          <w:szCs w:val="16"/>
        </w:rPr>
        <w:t xml:space="preserve"> inhibitor. Similarly, </w:t>
      </w:r>
      <w:r w:rsidR="008D2E42">
        <w:rPr>
          <w:rFonts w:ascii="Calibri" w:hAnsi="Calibri" w:cs="Times"/>
          <w:sz w:val="16"/>
          <w:szCs w:val="16"/>
        </w:rPr>
        <w:t>a group of</w:t>
      </w:r>
      <w:r w:rsidR="008D2E42" w:rsidRPr="005F24E1">
        <w:rPr>
          <w:rFonts w:ascii="Calibri" w:hAnsi="Calibri" w:cs="Times"/>
          <w:sz w:val="16"/>
          <w:szCs w:val="16"/>
        </w:rPr>
        <w:t xml:space="preserve"> </w:t>
      </w:r>
      <w:r w:rsidRPr="005F24E1">
        <w:rPr>
          <w:rFonts w:ascii="Calibri" w:hAnsi="Calibri" w:cs="Times"/>
          <w:sz w:val="16"/>
          <w:szCs w:val="16"/>
        </w:rPr>
        <w:t>BGCs</w:t>
      </w:r>
      <w:r w:rsidR="008D2E42">
        <w:rPr>
          <w:rFonts w:ascii="Calibri" w:hAnsi="Calibri" w:cs="Times"/>
          <w:sz w:val="16"/>
          <w:szCs w:val="16"/>
        </w:rPr>
        <w:t xml:space="preserve"> encode beta proteasome, even though their proximal KS domains are not similar in sequence to that of</w:t>
      </w:r>
      <w:r w:rsidRPr="005F24E1">
        <w:rPr>
          <w:rFonts w:ascii="Calibri" w:hAnsi="Calibri" w:cs="Times"/>
          <w:sz w:val="16"/>
          <w:szCs w:val="16"/>
        </w:rPr>
        <w:t xml:space="preserve"> </w:t>
      </w:r>
      <w:proofErr w:type="spellStart"/>
      <w:r w:rsidRPr="005F24E1">
        <w:rPr>
          <w:rFonts w:ascii="Calibri" w:hAnsi="Calibri" w:cs="Times"/>
          <w:sz w:val="16"/>
          <w:szCs w:val="16"/>
        </w:rPr>
        <w:t>salinosporamide</w:t>
      </w:r>
      <w:proofErr w:type="spellEnd"/>
      <w:r w:rsidRPr="005F24E1">
        <w:rPr>
          <w:rFonts w:ascii="Calibri" w:hAnsi="Calibri" w:cs="Times"/>
          <w:sz w:val="16"/>
          <w:szCs w:val="16"/>
        </w:rPr>
        <w:t xml:space="preserve"> </w:t>
      </w:r>
      <w:r w:rsidR="008D2E42">
        <w:rPr>
          <w:rFonts w:ascii="Calibri" w:hAnsi="Calibri" w:cs="Times"/>
          <w:sz w:val="16"/>
          <w:szCs w:val="16"/>
        </w:rPr>
        <w:t>synthase. They</w:t>
      </w:r>
      <w:r w:rsidRPr="005F24E1">
        <w:rPr>
          <w:rFonts w:ascii="Calibri" w:hAnsi="Calibri" w:cs="Times"/>
          <w:sz w:val="16"/>
          <w:szCs w:val="16"/>
        </w:rPr>
        <w:t xml:space="preserve"> could </w:t>
      </w:r>
      <w:r w:rsidR="008D2E42">
        <w:rPr>
          <w:rFonts w:ascii="Calibri" w:hAnsi="Calibri" w:cs="Times"/>
          <w:sz w:val="16"/>
          <w:szCs w:val="16"/>
        </w:rPr>
        <w:t>produce a</w:t>
      </w:r>
      <w:r w:rsidRPr="005F24E1">
        <w:rPr>
          <w:rFonts w:ascii="Calibri" w:hAnsi="Calibri" w:cs="Times"/>
          <w:sz w:val="16"/>
          <w:szCs w:val="16"/>
        </w:rPr>
        <w:t xml:space="preserve"> new </w:t>
      </w:r>
      <w:r w:rsidR="008D2E42">
        <w:rPr>
          <w:rFonts w:ascii="Calibri" w:hAnsi="Calibri" w:cs="Times"/>
          <w:sz w:val="16"/>
          <w:szCs w:val="16"/>
        </w:rPr>
        <w:t xml:space="preserve">class of </w:t>
      </w:r>
      <w:r w:rsidRPr="005F24E1">
        <w:rPr>
          <w:rFonts w:ascii="Calibri" w:hAnsi="Calibri" w:cs="Times"/>
          <w:sz w:val="16"/>
          <w:szCs w:val="16"/>
        </w:rPr>
        <w:t>beta proteasomal inhib</w:t>
      </w:r>
      <w:r w:rsidR="008D2E42">
        <w:rPr>
          <w:rFonts w:ascii="Calibri" w:hAnsi="Calibri" w:cs="Times"/>
          <w:sz w:val="16"/>
          <w:szCs w:val="16"/>
        </w:rPr>
        <w:t>i</w:t>
      </w:r>
      <w:r w:rsidRPr="005F24E1">
        <w:rPr>
          <w:rFonts w:ascii="Calibri" w:hAnsi="Calibri" w:cs="Times"/>
          <w:sz w:val="16"/>
          <w:szCs w:val="16"/>
        </w:rPr>
        <w:t>to</w:t>
      </w:r>
      <w:r w:rsidR="008D2E42">
        <w:rPr>
          <w:rFonts w:ascii="Calibri" w:hAnsi="Calibri" w:cs="Times"/>
          <w:sz w:val="16"/>
          <w:szCs w:val="16"/>
        </w:rPr>
        <w:t>r</w:t>
      </w:r>
      <w:r w:rsidRPr="005F24E1">
        <w:rPr>
          <w:rFonts w:ascii="Calibri" w:hAnsi="Calibri" w:cs="Times"/>
          <w:sz w:val="16"/>
          <w:szCs w:val="16"/>
        </w:rPr>
        <w:t>s. Furt</w:t>
      </w:r>
      <w:r w:rsidR="008D2E42">
        <w:rPr>
          <w:rFonts w:ascii="Calibri" w:hAnsi="Calibri" w:cs="Times"/>
          <w:sz w:val="16"/>
          <w:szCs w:val="16"/>
        </w:rPr>
        <w:t>h</w:t>
      </w:r>
      <w:r w:rsidRPr="005F24E1">
        <w:rPr>
          <w:rFonts w:ascii="Calibri" w:hAnsi="Calibri" w:cs="Times"/>
          <w:sz w:val="16"/>
          <w:szCs w:val="16"/>
        </w:rPr>
        <w:t xml:space="preserve">ermore, we have identified several homologs of thiolactomycin and </w:t>
      </w:r>
      <w:proofErr w:type="spellStart"/>
      <w:r w:rsidRPr="005F24E1">
        <w:rPr>
          <w:rFonts w:ascii="Calibri" w:hAnsi="Calibri" w:cs="Times"/>
          <w:sz w:val="16"/>
          <w:szCs w:val="16"/>
        </w:rPr>
        <w:t>thiotetramide</w:t>
      </w:r>
      <w:proofErr w:type="spellEnd"/>
      <w:r w:rsidRPr="005F24E1">
        <w:rPr>
          <w:rFonts w:ascii="Calibri" w:hAnsi="Calibri" w:cs="Times"/>
          <w:sz w:val="16"/>
          <w:szCs w:val="16"/>
        </w:rPr>
        <w:t xml:space="preserve"> BGCs (Figure S1)</w:t>
      </w:r>
      <w:r w:rsidR="008D2E42">
        <w:rPr>
          <w:rFonts w:ascii="Calibri" w:hAnsi="Calibri" w:cs="Times"/>
          <w:sz w:val="16"/>
          <w:szCs w:val="16"/>
        </w:rPr>
        <w:t>, which</w:t>
      </w:r>
      <w:r w:rsidRPr="005F24E1">
        <w:rPr>
          <w:rFonts w:ascii="Calibri" w:hAnsi="Calibri" w:cs="Times"/>
          <w:sz w:val="16"/>
          <w:szCs w:val="16"/>
        </w:rPr>
        <w:t xml:space="preserve"> could be </w:t>
      </w:r>
      <w:r w:rsidR="008D2E42">
        <w:rPr>
          <w:rFonts w:ascii="Calibri" w:hAnsi="Calibri" w:cs="Times"/>
          <w:sz w:val="16"/>
          <w:szCs w:val="16"/>
        </w:rPr>
        <w:t xml:space="preserve">producing </w:t>
      </w:r>
      <w:r w:rsidR="00382E7D">
        <w:rPr>
          <w:rFonts w:ascii="Calibri" w:hAnsi="Calibri" w:cs="Times"/>
          <w:sz w:val="16"/>
          <w:szCs w:val="16"/>
        </w:rPr>
        <w:t>their analogs</w:t>
      </w:r>
      <w:r w:rsidRPr="005F24E1">
        <w:rPr>
          <w:rFonts w:ascii="Calibri" w:hAnsi="Calibri" w:cs="Times"/>
          <w:sz w:val="16"/>
          <w:szCs w:val="16"/>
        </w:rPr>
        <w:t xml:space="preserve">. Moreover, there are several clusters which harbor putative self-resistance </w:t>
      </w:r>
      <w:ins w:id="74" w:author="Gergana Vandova" w:date="2019-05-08T11:47:00Z">
        <w:r w:rsidR="008F0EA8">
          <w:rPr>
            <w:rFonts w:ascii="Calibri" w:hAnsi="Calibri" w:cs="Times"/>
            <w:sz w:val="16"/>
            <w:szCs w:val="16"/>
          </w:rPr>
          <w:t xml:space="preserve">genes encoding </w:t>
        </w:r>
      </w:ins>
      <w:del w:id="75" w:author="Gergana Vandova" w:date="2019-05-08T11:47:00Z">
        <w:r w:rsidR="00382E7D" w:rsidDel="008F0EA8">
          <w:rPr>
            <w:rFonts w:ascii="Calibri" w:hAnsi="Calibri" w:cs="Times"/>
            <w:sz w:val="16"/>
            <w:szCs w:val="16"/>
          </w:rPr>
          <w:delText>proteins</w:delText>
        </w:r>
        <w:r w:rsidR="00382E7D" w:rsidRPr="005F24E1" w:rsidDel="008F0EA8">
          <w:rPr>
            <w:rFonts w:ascii="Calibri" w:hAnsi="Calibri" w:cs="Times"/>
            <w:sz w:val="16"/>
            <w:szCs w:val="16"/>
          </w:rPr>
          <w:delText xml:space="preserve"> </w:delText>
        </w:r>
        <w:r w:rsidRPr="005F24E1" w:rsidDel="008F0EA8">
          <w:rPr>
            <w:rFonts w:ascii="Calibri" w:hAnsi="Calibri" w:cs="Times"/>
            <w:sz w:val="16"/>
            <w:szCs w:val="16"/>
          </w:rPr>
          <w:delText xml:space="preserve">such as </w:delText>
        </w:r>
      </w:del>
      <w:r w:rsidRPr="005F24E1">
        <w:rPr>
          <w:rFonts w:ascii="Calibri" w:hAnsi="Calibri" w:cs="Times"/>
          <w:sz w:val="16"/>
          <w:szCs w:val="16"/>
        </w:rPr>
        <w:t>Gyrase B</w:t>
      </w:r>
      <w:ins w:id="76" w:author="Gergana Vandova" w:date="2019-05-08T11:47:00Z">
        <w:r w:rsidR="008F0EA8">
          <w:rPr>
            <w:rFonts w:ascii="Calibri" w:hAnsi="Calibri" w:cs="Times"/>
            <w:sz w:val="16"/>
            <w:szCs w:val="16"/>
          </w:rPr>
          <w:t xml:space="preserve">, </w:t>
        </w:r>
      </w:ins>
      <w:del w:id="77" w:author="Gergana Vandova" w:date="2019-05-08T11:47:00Z">
        <w:r w:rsidRPr="005F24E1" w:rsidDel="008F0EA8">
          <w:rPr>
            <w:rFonts w:ascii="Calibri" w:hAnsi="Calibri" w:cs="Times"/>
            <w:sz w:val="16"/>
            <w:szCs w:val="16"/>
          </w:rPr>
          <w:delText xml:space="preserve"> and </w:delText>
        </w:r>
      </w:del>
      <w:r w:rsidRPr="005F24E1">
        <w:rPr>
          <w:rFonts w:ascii="Calibri" w:hAnsi="Calibri" w:cs="Times"/>
          <w:sz w:val="16"/>
          <w:szCs w:val="16"/>
        </w:rPr>
        <w:t>Elongation factor Tu</w:t>
      </w:r>
      <w:ins w:id="78" w:author="Gergana Vandova" w:date="2019-05-08T11:47:00Z">
        <w:r w:rsidR="008F0EA8">
          <w:rPr>
            <w:rFonts w:ascii="Calibri" w:hAnsi="Calibri" w:cs="Times"/>
            <w:sz w:val="16"/>
            <w:szCs w:val="16"/>
          </w:rPr>
          <w:t>,</w:t>
        </w:r>
      </w:ins>
      <w:r w:rsidRPr="005F24E1">
        <w:rPr>
          <w:rFonts w:ascii="Calibri" w:hAnsi="Calibri" w:cs="Times"/>
          <w:sz w:val="16"/>
          <w:szCs w:val="16"/>
        </w:rPr>
        <w:t xml:space="preserve"> and DNA polymerase sliding clam</w:t>
      </w:r>
      <w:r w:rsidR="00382E7D">
        <w:rPr>
          <w:rFonts w:ascii="Calibri" w:hAnsi="Calibri" w:cs="Times"/>
          <w:sz w:val="16"/>
          <w:szCs w:val="16"/>
        </w:rPr>
        <w:t>p</w:t>
      </w:r>
      <w:r w:rsidRPr="005F24E1">
        <w:rPr>
          <w:rFonts w:ascii="Calibri" w:hAnsi="Calibri" w:cs="Times"/>
          <w:sz w:val="16"/>
          <w:szCs w:val="16"/>
        </w:rPr>
        <w:t>, which were not previously reported as self-resistance genes in type I PKS clusters. Moreover, ranking of the discovered clusters should aid the prioritization of useful and biologically active natural product</w:t>
      </w:r>
      <w:r w:rsidR="00382E7D">
        <w:rPr>
          <w:rFonts w:ascii="Calibri" w:hAnsi="Calibri" w:cs="Times"/>
          <w:sz w:val="16"/>
          <w:szCs w:val="16"/>
        </w:rPr>
        <w:t>s</w:t>
      </w:r>
      <w:r w:rsidRPr="005F24E1">
        <w:rPr>
          <w:rFonts w:ascii="Calibri" w:hAnsi="Calibri" w:cs="Times"/>
          <w:sz w:val="16"/>
          <w:szCs w:val="16"/>
        </w:rPr>
        <w:t xml:space="preserve"> and should guide the refactoring of these biosynthetic gene clusters in tractable he</w:t>
      </w:r>
      <w:r>
        <w:rPr>
          <w:rFonts w:ascii="Calibri" w:hAnsi="Calibri" w:cs="Times"/>
          <w:sz w:val="16"/>
          <w:szCs w:val="16"/>
        </w:rPr>
        <w:t>t</w:t>
      </w:r>
      <w:r w:rsidRPr="005F24E1">
        <w:rPr>
          <w:rFonts w:ascii="Calibri" w:hAnsi="Calibri" w:cs="Times"/>
          <w:sz w:val="16"/>
          <w:szCs w:val="16"/>
        </w:rPr>
        <w:t>e</w:t>
      </w:r>
      <w:r>
        <w:rPr>
          <w:rFonts w:ascii="Calibri" w:hAnsi="Calibri" w:cs="Times"/>
          <w:sz w:val="16"/>
          <w:szCs w:val="16"/>
        </w:rPr>
        <w:t>r</w:t>
      </w:r>
      <w:r w:rsidRPr="005F24E1">
        <w:rPr>
          <w:rFonts w:ascii="Calibri" w:hAnsi="Calibri" w:cs="Times"/>
          <w:sz w:val="16"/>
          <w:szCs w:val="16"/>
        </w:rPr>
        <w:t>ologous hosts. Clusters from non-actinobacterial origin, such as from Proteobacteria and Firmicutes, are attractive for expression in tractable non</w:t>
      </w:r>
      <w:r w:rsidR="00382E7D">
        <w:rPr>
          <w:rFonts w:ascii="Calibri" w:hAnsi="Calibri" w:cs="Times"/>
          <w:sz w:val="16"/>
          <w:szCs w:val="16"/>
        </w:rPr>
        <w:t>-</w:t>
      </w:r>
      <w:r w:rsidRPr="005F24E1">
        <w:rPr>
          <w:rFonts w:ascii="Calibri" w:hAnsi="Calibri" w:cs="Times"/>
          <w:sz w:val="16"/>
          <w:szCs w:val="16"/>
        </w:rPr>
        <w:t xml:space="preserve">actinobacterial heterologous hosts, such as </w:t>
      </w:r>
      <w:r w:rsidRPr="005F24E1">
        <w:rPr>
          <w:rFonts w:ascii="Calibri" w:hAnsi="Calibri" w:cs="Times"/>
          <w:i/>
          <w:sz w:val="16"/>
          <w:szCs w:val="16"/>
        </w:rPr>
        <w:t xml:space="preserve">E. coli </w:t>
      </w:r>
      <w:r w:rsidRPr="005F24E1">
        <w:rPr>
          <w:rFonts w:ascii="Calibri" w:hAnsi="Calibri" w:cs="Times"/>
          <w:sz w:val="16"/>
          <w:szCs w:val="16"/>
        </w:rPr>
        <w:t xml:space="preserve">or </w:t>
      </w:r>
      <w:r w:rsidRPr="005F24E1">
        <w:rPr>
          <w:rFonts w:ascii="Calibri" w:hAnsi="Calibri" w:cs="Times"/>
          <w:i/>
          <w:sz w:val="16"/>
          <w:szCs w:val="16"/>
        </w:rPr>
        <w:t xml:space="preserve">B. subtilis, </w:t>
      </w:r>
      <w:r w:rsidRPr="005F24E1">
        <w:rPr>
          <w:rFonts w:ascii="Calibri" w:hAnsi="Calibri" w:cs="Times"/>
          <w:sz w:val="16"/>
          <w:szCs w:val="16"/>
        </w:rPr>
        <w:t>respectively.</w:t>
      </w:r>
    </w:p>
    <w:p w14:paraId="0D570A35" w14:textId="7513DB32" w:rsidR="00647DE0" w:rsidRPr="00353DA3" w:rsidRDefault="00647DE0" w:rsidP="00F1570D">
      <w:pPr>
        <w:widowControl w:val="0"/>
        <w:autoSpaceDE w:val="0"/>
        <w:autoSpaceDN w:val="0"/>
        <w:adjustRightInd w:val="0"/>
        <w:rPr>
          <w:rFonts w:ascii="Calibri" w:hAnsi="Calibri" w:cs="Times"/>
          <w:sz w:val="16"/>
          <w:szCs w:val="16"/>
        </w:rPr>
      </w:pPr>
      <w:r w:rsidRPr="005F24E1">
        <w:rPr>
          <w:rFonts w:ascii="Calibri" w:hAnsi="Calibri" w:cs="Times"/>
          <w:sz w:val="16"/>
          <w:szCs w:val="16"/>
        </w:rPr>
        <w:t>Most importantly,</w:t>
      </w:r>
      <w:r w:rsidR="00CF200E">
        <w:rPr>
          <w:rFonts w:ascii="Calibri" w:hAnsi="Calibri" w:cs="Times"/>
          <w:sz w:val="16"/>
          <w:szCs w:val="16"/>
        </w:rPr>
        <w:t xml:space="preserve"> our approach provides hypotheses about the potential function and mechanism of action of the encoded compounds of all identified BGCs and could provide a useful resource for </w:t>
      </w:r>
      <w:r w:rsidRPr="005F24E1">
        <w:rPr>
          <w:rFonts w:ascii="Calibri" w:hAnsi="Calibri" w:cs="Times"/>
          <w:sz w:val="16"/>
          <w:szCs w:val="16"/>
        </w:rPr>
        <w:t>antibiotic discovery.</w:t>
      </w:r>
      <w:r>
        <w:rPr>
          <w:rFonts w:ascii="Calibri" w:hAnsi="Calibri" w:cs="Times"/>
          <w:sz w:val="16"/>
          <w:szCs w:val="16"/>
        </w:rPr>
        <w:t xml:space="preserve"> </w:t>
      </w:r>
    </w:p>
    <w:p w14:paraId="5F2F53EA" w14:textId="77777777" w:rsidR="00647DE0" w:rsidRPr="00730EE3" w:rsidRDefault="00647DE0" w:rsidP="00F1570D">
      <w:pPr>
        <w:widowControl w:val="0"/>
        <w:autoSpaceDE w:val="0"/>
        <w:autoSpaceDN w:val="0"/>
        <w:adjustRightInd w:val="0"/>
        <w:rPr>
          <w:rFonts w:ascii="Calibri" w:hAnsi="Calibri" w:cs="Times"/>
          <w:b/>
          <w:sz w:val="16"/>
          <w:szCs w:val="16"/>
        </w:rPr>
      </w:pPr>
    </w:p>
    <w:p w14:paraId="35B32ED8" w14:textId="77777777" w:rsidR="00647DE0" w:rsidRDefault="00647DE0" w:rsidP="00F1570D">
      <w:pPr>
        <w:widowControl w:val="0"/>
        <w:autoSpaceDE w:val="0"/>
        <w:autoSpaceDN w:val="0"/>
        <w:adjustRightInd w:val="0"/>
        <w:rPr>
          <w:rFonts w:ascii="Calibri" w:hAnsi="Calibri" w:cs="Times"/>
          <w:b/>
          <w:sz w:val="16"/>
          <w:szCs w:val="16"/>
        </w:rPr>
      </w:pPr>
      <w:r>
        <w:rPr>
          <w:rFonts w:ascii="Calibri" w:hAnsi="Calibri" w:cs="Times"/>
          <w:b/>
          <w:sz w:val="16"/>
          <w:szCs w:val="16"/>
        </w:rPr>
        <w:t>Extending the approach</w:t>
      </w:r>
      <w:r w:rsidRPr="00730EE3">
        <w:rPr>
          <w:rFonts w:ascii="Calibri" w:hAnsi="Calibri" w:cs="Times"/>
          <w:b/>
          <w:sz w:val="16"/>
          <w:szCs w:val="16"/>
        </w:rPr>
        <w:t xml:space="preserve"> to </w:t>
      </w:r>
      <w:r>
        <w:rPr>
          <w:rFonts w:ascii="Calibri" w:hAnsi="Calibri" w:cs="Times"/>
          <w:b/>
          <w:sz w:val="16"/>
          <w:szCs w:val="16"/>
        </w:rPr>
        <w:t>other antibacterial drug targets</w:t>
      </w:r>
    </w:p>
    <w:p w14:paraId="75F3D8F0" w14:textId="5567DEBF" w:rsidR="00647DE0" w:rsidRPr="00730EE3" w:rsidRDefault="00647DE0" w:rsidP="00F1570D">
      <w:pPr>
        <w:widowControl w:val="0"/>
        <w:autoSpaceDE w:val="0"/>
        <w:autoSpaceDN w:val="0"/>
        <w:adjustRightInd w:val="0"/>
        <w:rPr>
          <w:rFonts w:ascii="Calibri" w:hAnsi="Calibri" w:cs="Times"/>
          <w:sz w:val="16"/>
          <w:szCs w:val="16"/>
        </w:rPr>
      </w:pPr>
      <w:r w:rsidRPr="00AB3556">
        <w:rPr>
          <w:rFonts w:ascii="Calibri" w:hAnsi="Calibri" w:cs="Times"/>
          <w:sz w:val="16"/>
          <w:szCs w:val="16"/>
        </w:rPr>
        <w:t>Since the traditional molecular targets for antibiotic discovery involved in DNA/RNA synthesis, protein synthesis, cell wall biosynthesis, and fatty acid biosynthesis have been over-mined without success, there is a need to characterize and discover underexplored and novel targets</w:t>
      </w:r>
      <w:r>
        <w:rPr>
          <w:rFonts w:ascii="Calibri" w:hAnsi="Calibri" w:cs="Times"/>
          <w:sz w:val="16"/>
          <w:szCs w:val="16"/>
        </w:rPr>
        <w:t xml:space="preserve"> </w:t>
      </w:r>
      <w:r w:rsidRPr="00AB3556">
        <w:rPr>
          <w:rFonts w:ascii="Calibri" w:hAnsi="Calibri" w:cs="Times"/>
          <w:sz w:val="16"/>
          <w:szCs w:val="16"/>
        </w:rPr>
        <w:t>(Culp 2017). We hypothesized that a</w:t>
      </w:r>
      <w:r>
        <w:rPr>
          <w:rFonts w:ascii="Calibri" w:hAnsi="Calibri" w:cs="Times"/>
          <w:sz w:val="16"/>
          <w:szCs w:val="16"/>
        </w:rPr>
        <w:t xml:space="preserve"> type I PKS cluster harboring a </w:t>
      </w:r>
      <w:r w:rsidRPr="00AB3556">
        <w:rPr>
          <w:rFonts w:ascii="Calibri" w:hAnsi="Calibri" w:cs="Times"/>
          <w:sz w:val="16"/>
          <w:szCs w:val="16"/>
        </w:rPr>
        <w:t xml:space="preserve">self-resistance variant of </w:t>
      </w:r>
      <w:r>
        <w:rPr>
          <w:rFonts w:ascii="Calibri" w:hAnsi="Calibri" w:cs="Times"/>
          <w:sz w:val="16"/>
          <w:szCs w:val="16"/>
        </w:rPr>
        <w:t xml:space="preserve">any of these underexplored </w:t>
      </w:r>
      <w:r w:rsidRPr="00AB3556">
        <w:rPr>
          <w:rFonts w:ascii="Calibri" w:hAnsi="Calibri" w:cs="Times"/>
          <w:sz w:val="16"/>
          <w:szCs w:val="16"/>
        </w:rPr>
        <w:t>target</w:t>
      </w:r>
      <w:r>
        <w:rPr>
          <w:rFonts w:ascii="Calibri" w:hAnsi="Calibri" w:cs="Times"/>
          <w:sz w:val="16"/>
          <w:szCs w:val="16"/>
        </w:rPr>
        <w:t>s</w:t>
      </w:r>
      <w:r w:rsidRPr="00AB3556">
        <w:rPr>
          <w:rFonts w:ascii="Calibri" w:hAnsi="Calibri" w:cs="Times"/>
          <w:sz w:val="16"/>
          <w:szCs w:val="16"/>
        </w:rPr>
        <w:t xml:space="preserve"> could </w:t>
      </w:r>
      <w:r>
        <w:rPr>
          <w:rFonts w:ascii="Calibri" w:hAnsi="Calibri" w:cs="Times"/>
          <w:sz w:val="16"/>
          <w:szCs w:val="16"/>
        </w:rPr>
        <w:t xml:space="preserve">produce a compound that </w:t>
      </w:r>
      <w:r w:rsidRPr="00AB3556">
        <w:rPr>
          <w:rFonts w:ascii="Calibri" w:hAnsi="Calibri" w:cs="Times"/>
          <w:sz w:val="16"/>
          <w:szCs w:val="16"/>
        </w:rPr>
        <w:t>inhibit</w:t>
      </w:r>
      <w:r>
        <w:rPr>
          <w:rFonts w:ascii="Calibri" w:hAnsi="Calibri" w:cs="Times"/>
          <w:sz w:val="16"/>
          <w:szCs w:val="16"/>
        </w:rPr>
        <w:t>s that target</w:t>
      </w:r>
      <w:r w:rsidRPr="00AB3556">
        <w:rPr>
          <w:rFonts w:ascii="Calibri" w:hAnsi="Calibri" w:cs="Times"/>
          <w:sz w:val="16"/>
          <w:szCs w:val="16"/>
        </w:rPr>
        <w:t xml:space="preserve">. We performed an extensive literature search to identify such kind of antibacterial targets by curating biosynthetic pathways of interest and the enzymes involved at each </w:t>
      </w:r>
      <w:r>
        <w:rPr>
          <w:rFonts w:ascii="Calibri" w:hAnsi="Calibri" w:cs="Times"/>
          <w:sz w:val="16"/>
          <w:szCs w:val="16"/>
        </w:rPr>
        <w:t xml:space="preserve">metabolic </w:t>
      </w:r>
      <w:r w:rsidRPr="00AB3556">
        <w:rPr>
          <w:rFonts w:ascii="Calibri" w:hAnsi="Calibri" w:cs="Times"/>
          <w:sz w:val="16"/>
          <w:szCs w:val="16"/>
        </w:rPr>
        <w:t xml:space="preserve">step, as well as antibacterial targets specific </w:t>
      </w:r>
      <w:r w:rsidR="002B3834">
        <w:rPr>
          <w:rFonts w:ascii="Calibri" w:hAnsi="Calibri" w:cs="Times"/>
          <w:sz w:val="16"/>
          <w:szCs w:val="16"/>
        </w:rPr>
        <w:t>to</w:t>
      </w:r>
      <w:r w:rsidRPr="00AB3556">
        <w:rPr>
          <w:rFonts w:ascii="Calibri" w:hAnsi="Calibri" w:cs="Times"/>
          <w:sz w:val="16"/>
          <w:szCs w:val="16"/>
        </w:rPr>
        <w:t xml:space="preserve"> multidrug resistant Gram-negative pathogens (REF). Furthermore, we searched </w:t>
      </w:r>
      <w:proofErr w:type="spellStart"/>
      <w:r w:rsidRPr="00AB3556">
        <w:rPr>
          <w:rFonts w:ascii="Calibri" w:hAnsi="Calibri" w:cs="Times"/>
          <w:sz w:val="16"/>
          <w:szCs w:val="16"/>
        </w:rPr>
        <w:t>M</w:t>
      </w:r>
      <w:r w:rsidR="0078639E">
        <w:rPr>
          <w:rFonts w:ascii="Calibri" w:hAnsi="Calibri" w:cs="Times"/>
          <w:sz w:val="16"/>
          <w:szCs w:val="16"/>
        </w:rPr>
        <w:t>I</w:t>
      </w:r>
      <w:r w:rsidRPr="00AB3556">
        <w:rPr>
          <w:rFonts w:ascii="Calibri" w:hAnsi="Calibri" w:cs="Times"/>
          <w:sz w:val="16"/>
          <w:szCs w:val="16"/>
        </w:rPr>
        <w:t>BiG</w:t>
      </w:r>
      <w:proofErr w:type="spellEnd"/>
      <w:r w:rsidRPr="00AB3556">
        <w:rPr>
          <w:rFonts w:ascii="Calibri" w:hAnsi="Calibri" w:cs="Times"/>
          <w:sz w:val="16"/>
          <w:szCs w:val="16"/>
        </w:rPr>
        <w:t xml:space="preserve"> database for clusters harboring a potential self-resistance gene (Mater</w:t>
      </w:r>
      <w:r>
        <w:rPr>
          <w:rFonts w:ascii="Calibri" w:hAnsi="Calibri" w:cs="Times"/>
          <w:sz w:val="16"/>
          <w:szCs w:val="16"/>
        </w:rPr>
        <w:t>i</w:t>
      </w:r>
      <w:r w:rsidRPr="00AB3556">
        <w:rPr>
          <w:rFonts w:ascii="Calibri" w:hAnsi="Calibri" w:cs="Times"/>
          <w:sz w:val="16"/>
          <w:szCs w:val="16"/>
        </w:rPr>
        <w:t>als and Methods). We identified several BGCs with a known molecular target, which is co-localized with the biosynthetic genes, but i</w:t>
      </w:r>
      <w:r>
        <w:rPr>
          <w:rFonts w:ascii="Calibri" w:hAnsi="Calibri" w:cs="Times"/>
          <w:sz w:val="16"/>
          <w:szCs w:val="16"/>
        </w:rPr>
        <w:t>s</w:t>
      </w:r>
      <w:r w:rsidRPr="00AB3556">
        <w:rPr>
          <w:rFonts w:ascii="Calibri" w:hAnsi="Calibri" w:cs="Times"/>
          <w:sz w:val="16"/>
          <w:szCs w:val="16"/>
        </w:rPr>
        <w:t xml:space="preserve"> not experimentally validated to be the self-resistance gene (Table SX). </w:t>
      </w:r>
      <w:r w:rsidRPr="00AB3556">
        <w:rPr>
          <w:rFonts w:ascii="Calibri" w:hAnsi="Calibri" w:cs="Times New Roman"/>
          <w:sz w:val="16"/>
          <w:szCs w:val="16"/>
        </w:rPr>
        <w:t xml:space="preserve"> Combining both approache</w:t>
      </w:r>
      <w:r w:rsidR="0078639E">
        <w:rPr>
          <w:rFonts w:ascii="Calibri" w:hAnsi="Calibri" w:cs="Times New Roman"/>
          <w:sz w:val="16"/>
          <w:szCs w:val="16"/>
        </w:rPr>
        <w:t>s</w:t>
      </w:r>
      <w:r w:rsidRPr="00AB3556">
        <w:rPr>
          <w:rFonts w:ascii="Calibri" w:hAnsi="Calibri" w:cs="Times New Roman"/>
          <w:sz w:val="16"/>
          <w:szCs w:val="16"/>
        </w:rPr>
        <w:t xml:space="preserve">, </w:t>
      </w:r>
      <w:r w:rsidRPr="00AB3556">
        <w:rPr>
          <w:rFonts w:ascii="Calibri" w:hAnsi="Calibri" w:cs="Times"/>
          <w:sz w:val="16"/>
          <w:szCs w:val="16"/>
        </w:rPr>
        <w:t>we curated a list of 92 targets from pathways of interest for antibacterial discovery. We applied our ap</w:t>
      </w:r>
      <w:r>
        <w:rPr>
          <w:rFonts w:ascii="Calibri" w:hAnsi="Calibri" w:cs="Times"/>
          <w:sz w:val="16"/>
          <w:szCs w:val="16"/>
        </w:rPr>
        <w:t>p</w:t>
      </w:r>
      <w:r w:rsidRPr="00AB3556">
        <w:rPr>
          <w:rFonts w:ascii="Calibri" w:hAnsi="Calibri" w:cs="Times"/>
          <w:sz w:val="16"/>
          <w:szCs w:val="16"/>
        </w:rPr>
        <w:t xml:space="preserve">roach by mining NCBI records for these 92 genes and identified 225 clusters with </w:t>
      </w:r>
      <w:r>
        <w:rPr>
          <w:rFonts w:ascii="Calibri" w:hAnsi="Calibri" w:cs="Times"/>
          <w:sz w:val="16"/>
          <w:szCs w:val="16"/>
        </w:rPr>
        <w:t xml:space="preserve">a </w:t>
      </w:r>
      <w:r w:rsidRPr="00AB3556">
        <w:rPr>
          <w:rFonts w:ascii="Calibri" w:hAnsi="Calibri" w:cs="Times"/>
          <w:sz w:val="16"/>
          <w:szCs w:val="16"/>
        </w:rPr>
        <w:t xml:space="preserve">5kb </w:t>
      </w:r>
      <w:r w:rsidR="0078639E">
        <w:rPr>
          <w:rFonts w:ascii="Calibri" w:hAnsi="Calibri" w:cs="Times"/>
          <w:sz w:val="16"/>
          <w:szCs w:val="16"/>
        </w:rPr>
        <w:t>di</w:t>
      </w:r>
      <w:r w:rsidR="002B3834">
        <w:rPr>
          <w:rFonts w:ascii="Calibri" w:hAnsi="Calibri" w:cs="Times"/>
          <w:sz w:val="16"/>
          <w:szCs w:val="16"/>
        </w:rPr>
        <w:t xml:space="preserve">stance </w:t>
      </w:r>
      <w:r w:rsidR="0078639E">
        <w:rPr>
          <w:rFonts w:ascii="Calibri" w:hAnsi="Calibri" w:cs="Times"/>
          <w:sz w:val="16"/>
          <w:szCs w:val="16"/>
        </w:rPr>
        <w:t xml:space="preserve">threshold between the </w:t>
      </w:r>
      <w:r w:rsidRPr="00AB3556">
        <w:rPr>
          <w:rFonts w:ascii="Calibri" w:hAnsi="Calibri" w:cs="Times"/>
          <w:sz w:val="16"/>
          <w:szCs w:val="16"/>
        </w:rPr>
        <w:t>KS</w:t>
      </w:r>
      <w:r w:rsidR="0078639E">
        <w:rPr>
          <w:rFonts w:ascii="Calibri" w:hAnsi="Calibri" w:cs="Times"/>
          <w:sz w:val="16"/>
          <w:szCs w:val="16"/>
        </w:rPr>
        <w:t xml:space="preserve"> and the </w:t>
      </w:r>
      <w:r w:rsidRPr="00AB3556">
        <w:rPr>
          <w:rFonts w:ascii="Calibri" w:hAnsi="Calibri" w:cs="Times"/>
          <w:sz w:val="16"/>
          <w:szCs w:val="16"/>
        </w:rPr>
        <w:t xml:space="preserve">putative self-resistance gene, and 572 clusters with </w:t>
      </w:r>
      <w:r w:rsidR="0078639E">
        <w:rPr>
          <w:rFonts w:ascii="Calibri" w:hAnsi="Calibri" w:cs="Times"/>
          <w:sz w:val="16"/>
          <w:szCs w:val="16"/>
        </w:rPr>
        <w:t xml:space="preserve">a </w:t>
      </w:r>
      <w:r w:rsidRPr="00AB3556">
        <w:rPr>
          <w:rFonts w:ascii="Calibri" w:hAnsi="Calibri" w:cs="Times"/>
          <w:sz w:val="16"/>
          <w:szCs w:val="16"/>
        </w:rPr>
        <w:t>10kb</w:t>
      </w:r>
      <w:r>
        <w:rPr>
          <w:rFonts w:ascii="Calibri" w:hAnsi="Calibri" w:cs="Times"/>
          <w:sz w:val="16"/>
          <w:szCs w:val="16"/>
        </w:rPr>
        <w:t xml:space="preserve"> threshold</w:t>
      </w:r>
      <w:r w:rsidRPr="00AB3556">
        <w:rPr>
          <w:rFonts w:ascii="Calibri" w:hAnsi="Calibri" w:cs="Times"/>
          <w:sz w:val="16"/>
          <w:szCs w:val="16"/>
        </w:rPr>
        <w:t xml:space="preserve">. Out of the 92 targets, 55 were identified using a 5kb distance cutoff, and 73 using the 10kb distance cutoff. To be able to prioritize </w:t>
      </w:r>
      <w:r>
        <w:rPr>
          <w:rFonts w:ascii="Calibri" w:hAnsi="Calibri" w:cs="Times"/>
          <w:sz w:val="16"/>
          <w:szCs w:val="16"/>
        </w:rPr>
        <w:t>which of these clusters might encode compounds</w:t>
      </w:r>
      <w:r w:rsidR="0078639E">
        <w:rPr>
          <w:rFonts w:ascii="Calibri" w:hAnsi="Calibri" w:cs="Times"/>
          <w:sz w:val="16"/>
          <w:szCs w:val="16"/>
        </w:rPr>
        <w:t xml:space="preserve"> with antibacterial activity</w:t>
      </w:r>
      <w:r>
        <w:rPr>
          <w:rFonts w:ascii="Calibri" w:hAnsi="Calibri" w:cs="Times"/>
          <w:sz w:val="16"/>
          <w:szCs w:val="16"/>
        </w:rPr>
        <w:t xml:space="preserve">, </w:t>
      </w:r>
      <w:r w:rsidRPr="00AB3556">
        <w:rPr>
          <w:rFonts w:ascii="Calibri" w:hAnsi="Calibri" w:cs="Times"/>
          <w:sz w:val="16"/>
          <w:szCs w:val="16"/>
        </w:rPr>
        <w:t xml:space="preserve">we ranked them </w:t>
      </w:r>
      <w:r w:rsidR="0078639E">
        <w:rPr>
          <w:rFonts w:ascii="Calibri" w:hAnsi="Calibri" w:cs="Times"/>
          <w:sz w:val="16"/>
          <w:szCs w:val="16"/>
        </w:rPr>
        <w:t xml:space="preserve">using </w:t>
      </w:r>
      <w:r w:rsidRPr="00AB3556">
        <w:rPr>
          <w:rFonts w:ascii="Calibri" w:hAnsi="Calibri" w:cs="Times"/>
          <w:sz w:val="16"/>
          <w:szCs w:val="16"/>
        </w:rPr>
        <w:t xml:space="preserve">the above-mentioned </w:t>
      </w:r>
      <w:r w:rsidR="0078639E">
        <w:rPr>
          <w:rFonts w:ascii="Calibri" w:hAnsi="Calibri" w:cs="Times"/>
          <w:sz w:val="16"/>
          <w:szCs w:val="16"/>
        </w:rPr>
        <w:t>scoring approach</w:t>
      </w:r>
      <w:r w:rsidR="0078639E" w:rsidRPr="00AB3556">
        <w:rPr>
          <w:rFonts w:ascii="Calibri" w:hAnsi="Calibri" w:cs="Times"/>
          <w:sz w:val="16"/>
          <w:szCs w:val="16"/>
        </w:rPr>
        <w:t xml:space="preserve"> </w:t>
      </w:r>
      <w:r w:rsidRPr="00AB3556">
        <w:rPr>
          <w:rFonts w:ascii="Calibri" w:hAnsi="Calibri" w:cs="Times"/>
          <w:sz w:val="16"/>
          <w:szCs w:val="16"/>
        </w:rPr>
        <w:t xml:space="preserve">(Table S1) and identified 134 clusters </w:t>
      </w:r>
      <w:r>
        <w:rPr>
          <w:rFonts w:ascii="Calibri" w:hAnsi="Calibri" w:cs="Times"/>
          <w:sz w:val="16"/>
          <w:szCs w:val="16"/>
        </w:rPr>
        <w:t xml:space="preserve">with </w:t>
      </w:r>
      <w:r w:rsidRPr="00AB3556">
        <w:rPr>
          <w:rFonts w:ascii="Calibri" w:hAnsi="Calibri" w:cs="Times"/>
          <w:sz w:val="16"/>
          <w:szCs w:val="16"/>
        </w:rPr>
        <w:t>a score of 50 or higher (Table S3). These high-rank</w:t>
      </w:r>
      <w:r w:rsidR="0078639E">
        <w:rPr>
          <w:rFonts w:ascii="Calibri" w:hAnsi="Calibri" w:cs="Times"/>
          <w:sz w:val="16"/>
          <w:szCs w:val="16"/>
        </w:rPr>
        <w:t>ing</w:t>
      </w:r>
      <w:r w:rsidRPr="00AB3556">
        <w:rPr>
          <w:rFonts w:ascii="Calibri" w:hAnsi="Calibri" w:cs="Times"/>
          <w:sz w:val="16"/>
          <w:szCs w:val="16"/>
        </w:rPr>
        <w:t xml:space="preserve"> clusters harbor putative self-resistance genes involved primarily in fatty acid biosynthesis, folate biosynthesis, cell wall biosynthesis, protein synthesis, protein degradation, DNA/RNA synthesis, and quino</w:t>
      </w:r>
      <w:r>
        <w:rPr>
          <w:rFonts w:ascii="Calibri" w:hAnsi="Calibri" w:cs="Times"/>
          <w:sz w:val="16"/>
          <w:szCs w:val="16"/>
        </w:rPr>
        <w:t>l</w:t>
      </w:r>
      <w:r w:rsidRPr="00AB3556">
        <w:rPr>
          <w:rFonts w:ascii="Calibri" w:hAnsi="Calibri" w:cs="Times"/>
          <w:sz w:val="16"/>
          <w:szCs w:val="16"/>
        </w:rPr>
        <w:t xml:space="preserve">/quinolone metabolism. Below we discuss a few interesting </w:t>
      </w:r>
      <w:r>
        <w:rPr>
          <w:rFonts w:ascii="Calibri" w:hAnsi="Calibri" w:cs="Times"/>
          <w:sz w:val="16"/>
          <w:szCs w:val="16"/>
        </w:rPr>
        <w:t>a</w:t>
      </w:r>
      <w:r w:rsidRPr="00AB3556">
        <w:rPr>
          <w:rFonts w:ascii="Calibri" w:hAnsi="Calibri" w:cs="Times"/>
          <w:sz w:val="16"/>
          <w:szCs w:val="16"/>
        </w:rPr>
        <w:t xml:space="preserve">ntibacterial targets and the clusters that harbor them. </w:t>
      </w:r>
    </w:p>
    <w:p w14:paraId="26D65B50" w14:textId="77777777" w:rsidR="00647DE0" w:rsidRDefault="00647DE0" w:rsidP="00F1570D">
      <w:pPr>
        <w:widowControl w:val="0"/>
        <w:autoSpaceDE w:val="0"/>
        <w:autoSpaceDN w:val="0"/>
        <w:adjustRightInd w:val="0"/>
        <w:rPr>
          <w:rFonts w:ascii="Calibri" w:hAnsi="Calibri" w:cs="Times"/>
          <w:sz w:val="16"/>
          <w:szCs w:val="16"/>
        </w:rPr>
      </w:pPr>
    </w:p>
    <w:p w14:paraId="0879C3BD" w14:textId="77777777" w:rsidR="00647DE0" w:rsidRPr="00B13686" w:rsidRDefault="00647DE0" w:rsidP="00F1570D">
      <w:pPr>
        <w:widowControl w:val="0"/>
        <w:autoSpaceDE w:val="0"/>
        <w:autoSpaceDN w:val="0"/>
        <w:adjustRightInd w:val="0"/>
        <w:rPr>
          <w:rFonts w:ascii="Calibri" w:hAnsi="Calibri" w:cs="Times"/>
          <w:b/>
          <w:sz w:val="16"/>
          <w:szCs w:val="16"/>
        </w:rPr>
      </w:pPr>
      <w:r w:rsidRPr="00B13686">
        <w:rPr>
          <w:rFonts w:ascii="Calibri" w:hAnsi="Calibri" w:cs="Times"/>
          <w:b/>
          <w:sz w:val="16"/>
          <w:szCs w:val="16"/>
        </w:rPr>
        <w:t>Aminoacyl-</w:t>
      </w:r>
      <w:proofErr w:type="spellStart"/>
      <w:r w:rsidRPr="00B13686">
        <w:rPr>
          <w:rFonts w:ascii="Calibri" w:hAnsi="Calibri" w:cs="Times"/>
          <w:b/>
          <w:sz w:val="16"/>
          <w:szCs w:val="16"/>
        </w:rPr>
        <w:t>tRNA</w:t>
      </w:r>
      <w:proofErr w:type="spellEnd"/>
      <w:r w:rsidRPr="00B13686">
        <w:rPr>
          <w:rFonts w:ascii="Calibri" w:hAnsi="Calibri" w:cs="Times"/>
          <w:b/>
          <w:sz w:val="16"/>
          <w:szCs w:val="16"/>
        </w:rPr>
        <w:t xml:space="preserve"> synthetases as antibacterial targets</w:t>
      </w:r>
    </w:p>
    <w:p w14:paraId="4256DB90" w14:textId="34C36339" w:rsidR="00647DE0" w:rsidRPr="00B13686" w:rsidRDefault="00647DE0" w:rsidP="00F1570D">
      <w:pPr>
        <w:widowControl w:val="0"/>
        <w:autoSpaceDE w:val="0"/>
        <w:autoSpaceDN w:val="0"/>
        <w:adjustRightInd w:val="0"/>
        <w:rPr>
          <w:rFonts w:ascii="Calibri" w:eastAsia="Times New Roman" w:hAnsi="Calibri" w:cs="Times New Roman"/>
          <w:sz w:val="16"/>
          <w:szCs w:val="16"/>
        </w:rPr>
      </w:pPr>
      <w:r w:rsidRPr="00B13686">
        <w:rPr>
          <w:rFonts w:ascii="Calibri" w:hAnsi="Calibri" w:cs="Times"/>
          <w:sz w:val="16"/>
          <w:szCs w:val="16"/>
        </w:rPr>
        <w:t xml:space="preserve">There are several known natural polyketide inhibitors of </w:t>
      </w:r>
      <w:proofErr w:type="spellStart"/>
      <w:r w:rsidRPr="00B13686">
        <w:rPr>
          <w:rFonts w:ascii="Calibri" w:hAnsi="Calibri" w:cs="Times"/>
          <w:sz w:val="16"/>
          <w:szCs w:val="16"/>
        </w:rPr>
        <w:t>tRNA</w:t>
      </w:r>
      <w:proofErr w:type="spellEnd"/>
      <w:r w:rsidR="00D54600">
        <w:rPr>
          <w:rFonts w:ascii="Calibri" w:hAnsi="Calibri" w:cs="Times"/>
          <w:sz w:val="16"/>
          <w:szCs w:val="16"/>
        </w:rPr>
        <w:t>-</w:t>
      </w:r>
      <w:r w:rsidRPr="00B13686">
        <w:rPr>
          <w:rFonts w:ascii="Calibri" w:hAnsi="Calibri" w:cs="Times"/>
          <w:sz w:val="16"/>
          <w:szCs w:val="16"/>
        </w:rPr>
        <w:t xml:space="preserve">synthetases: </w:t>
      </w:r>
      <w:proofErr w:type="spellStart"/>
      <w:r w:rsidRPr="00B13686">
        <w:rPr>
          <w:rFonts w:ascii="Calibri" w:eastAsia="Times New Roman" w:hAnsi="Calibri" w:cs="Times New Roman"/>
          <w:spacing w:val="-5"/>
          <w:sz w:val="16"/>
          <w:szCs w:val="16"/>
          <w:shd w:val="clear" w:color="auto" w:fill="FFFFFF"/>
        </w:rPr>
        <w:t>borrelidin</w:t>
      </w:r>
      <w:proofErr w:type="spellEnd"/>
      <w:r w:rsidRPr="00B13686">
        <w:rPr>
          <w:rFonts w:ascii="Calibri" w:eastAsia="Times New Roman" w:hAnsi="Calibri" w:cs="Times New Roman"/>
          <w:spacing w:val="-5"/>
          <w:sz w:val="16"/>
          <w:szCs w:val="16"/>
          <w:shd w:val="clear" w:color="auto" w:fill="FFFFFF"/>
        </w:rPr>
        <w:t xml:space="preserve"> (</w:t>
      </w:r>
      <w:proofErr w:type="spellStart"/>
      <w:r w:rsidRPr="00B13686">
        <w:rPr>
          <w:rFonts w:ascii="Calibri" w:eastAsia="Times New Roman" w:hAnsi="Calibri" w:cs="Times New Roman"/>
          <w:spacing w:val="-5"/>
          <w:sz w:val="16"/>
          <w:szCs w:val="16"/>
          <w:shd w:val="clear" w:color="auto" w:fill="FFFFFF"/>
        </w:rPr>
        <w:t>Thr-tRNA</w:t>
      </w:r>
      <w:proofErr w:type="spellEnd"/>
      <w:r w:rsidRPr="00B13686">
        <w:rPr>
          <w:rFonts w:ascii="Calibri" w:eastAsia="Times New Roman" w:hAnsi="Calibri" w:cs="Times New Roman"/>
          <w:spacing w:val="-5"/>
          <w:sz w:val="16"/>
          <w:szCs w:val="16"/>
          <w:shd w:val="clear" w:color="auto" w:fill="FFFFFF"/>
        </w:rPr>
        <w:t xml:space="preserve"> synthetase inhibitor), </w:t>
      </w:r>
      <w:proofErr w:type="spellStart"/>
      <w:r w:rsidRPr="00B13686">
        <w:rPr>
          <w:rFonts w:ascii="Calibri" w:eastAsia="Times New Roman" w:hAnsi="Calibri" w:cs="Times New Roman"/>
          <w:spacing w:val="-5"/>
          <w:sz w:val="16"/>
          <w:szCs w:val="16"/>
          <w:shd w:val="clear" w:color="auto" w:fill="FFFFFF"/>
        </w:rPr>
        <w:t>granaticin</w:t>
      </w:r>
      <w:proofErr w:type="spellEnd"/>
      <w:r w:rsidRPr="00B13686">
        <w:rPr>
          <w:rFonts w:ascii="Calibri" w:eastAsia="Times New Roman" w:hAnsi="Calibri" w:cs="Times New Roman"/>
          <w:spacing w:val="-5"/>
          <w:sz w:val="16"/>
          <w:szCs w:val="16"/>
          <w:shd w:val="clear" w:color="auto" w:fill="FFFFFF"/>
        </w:rPr>
        <w:t xml:space="preserve"> (Leucyl-</w:t>
      </w:r>
      <w:proofErr w:type="spellStart"/>
      <w:r w:rsidRPr="00B13686">
        <w:rPr>
          <w:rFonts w:ascii="Calibri" w:eastAsia="Times New Roman" w:hAnsi="Calibri" w:cs="Times New Roman"/>
          <w:spacing w:val="-5"/>
          <w:sz w:val="16"/>
          <w:szCs w:val="16"/>
          <w:shd w:val="clear" w:color="auto" w:fill="FFFFFF"/>
        </w:rPr>
        <w:t>tRNA</w:t>
      </w:r>
      <w:proofErr w:type="spellEnd"/>
      <w:r w:rsidRPr="00B13686">
        <w:rPr>
          <w:rFonts w:ascii="Calibri" w:eastAsia="Times New Roman" w:hAnsi="Calibri" w:cs="Times New Roman"/>
          <w:spacing w:val="-5"/>
          <w:sz w:val="16"/>
          <w:szCs w:val="16"/>
          <w:shd w:val="clear" w:color="auto" w:fill="FFFFFF"/>
        </w:rPr>
        <w:t xml:space="preserve"> synthase inhibitor), mupirocin A, (</w:t>
      </w:r>
      <w:r w:rsidRPr="00B13686">
        <w:rPr>
          <w:rFonts w:ascii="Calibri" w:hAnsi="Calibri" w:cs="Lucida Grande"/>
          <w:color w:val="000000"/>
          <w:sz w:val="16"/>
          <w:szCs w:val="16"/>
        </w:rPr>
        <w:t>I</w:t>
      </w:r>
      <w:r w:rsidR="0083271B">
        <w:rPr>
          <w:rFonts w:ascii="Calibri" w:hAnsi="Calibri" w:cs="Lucida Grande"/>
          <w:color w:val="000000"/>
          <w:sz w:val="16"/>
          <w:szCs w:val="16"/>
        </w:rPr>
        <w:t>le</w:t>
      </w:r>
      <w:r w:rsidRPr="00B13686">
        <w:rPr>
          <w:rFonts w:ascii="Calibri" w:hAnsi="Calibri" w:cs="Lucida Grande"/>
          <w:color w:val="000000"/>
          <w:sz w:val="16"/>
          <w:szCs w:val="16"/>
        </w:rPr>
        <w:t>-</w:t>
      </w:r>
      <w:proofErr w:type="spellStart"/>
      <w:r w:rsidRPr="00B13686">
        <w:rPr>
          <w:rFonts w:ascii="Calibri" w:hAnsi="Calibri" w:cs="Lucida Grande"/>
          <w:color w:val="000000"/>
          <w:sz w:val="16"/>
          <w:szCs w:val="16"/>
        </w:rPr>
        <w:t>tRNA</w:t>
      </w:r>
      <w:proofErr w:type="spellEnd"/>
      <w:r w:rsidRPr="00B13686">
        <w:rPr>
          <w:rFonts w:ascii="Calibri" w:hAnsi="Calibri" w:cs="Lucida Grande"/>
          <w:color w:val="000000"/>
          <w:sz w:val="16"/>
          <w:szCs w:val="16"/>
        </w:rPr>
        <w:t xml:space="preserve"> synthetase</w:t>
      </w:r>
      <w:r w:rsidRPr="00B13686">
        <w:rPr>
          <w:rFonts w:ascii="Calibri" w:eastAsia="Times New Roman" w:hAnsi="Calibri" w:cs="Times New Roman"/>
          <w:spacing w:val="-5"/>
          <w:sz w:val="16"/>
          <w:szCs w:val="16"/>
          <w:shd w:val="clear" w:color="auto" w:fill="FFFFFF"/>
        </w:rPr>
        <w:t xml:space="preserve"> inhibitor), reveromycin, (</w:t>
      </w:r>
      <w:r w:rsidRPr="00B13686">
        <w:rPr>
          <w:rFonts w:ascii="Calibri" w:hAnsi="Calibri" w:cs="Lucida Grande"/>
          <w:color w:val="000000"/>
          <w:sz w:val="16"/>
          <w:szCs w:val="16"/>
        </w:rPr>
        <w:t>I</w:t>
      </w:r>
      <w:r w:rsidR="0083271B">
        <w:rPr>
          <w:rFonts w:ascii="Calibri" w:hAnsi="Calibri" w:cs="Lucida Grande"/>
          <w:color w:val="000000"/>
          <w:sz w:val="16"/>
          <w:szCs w:val="16"/>
        </w:rPr>
        <w:t>le</w:t>
      </w:r>
      <w:r w:rsidRPr="00B13686">
        <w:rPr>
          <w:rFonts w:ascii="Calibri" w:hAnsi="Calibri" w:cs="Lucida Grande"/>
          <w:color w:val="000000"/>
          <w:sz w:val="16"/>
          <w:szCs w:val="16"/>
        </w:rPr>
        <w:t>-</w:t>
      </w:r>
      <w:proofErr w:type="spellStart"/>
      <w:r w:rsidRPr="00B13686">
        <w:rPr>
          <w:rFonts w:ascii="Calibri" w:hAnsi="Calibri" w:cs="Lucida Grande"/>
          <w:color w:val="000000"/>
          <w:sz w:val="16"/>
          <w:szCs w:val="16"/>
        </w:rPr>
        <w:t>tRNA</w:t>
      </w:r>
      <w:proofErr w:type="spellEnd"/>
      <w:r w:rsidRPr="00B13686">
        <w:rPr>
          <w:rFonts w:ascii="Calibri" w:hAnsi="Calibri" w:cs="Lucida Grande"/>
          <w:color w:val="000000"/>
          <w:sz w:val="16"/>
          <w:szCs w:val="16"/>
        </w:rPr>
        <w:t xml:space="preserve"> synthetase</w:t>
      </w:r>
      <w:r w:rsidRPr="00B13686">
        <w:rPr>
          <w:rFonts w:ascii="Calibri" w:eastAsia="Times New Roman" w:hAnsi="Calibri" w:cs="Times New Roman"/>
          <w:spacing w:val="-5"/>
          <w:sz w:val="16"/>
          <w:szCs w:val="16"/>
          <w:shd w:val="clear" w:color="auto" w:fill="FFFFFF"/>
        </w:rPr>
        <w:t xml:space="preserve"> inhibitor). Two of these, mupirocin and </w:t>
      </w:r>
      <w:proofErr w:type="spellStart"/>
      <w:r w:rsidRPr="00B13686">
        <w:rPr>
          <w:rFonts w:ascii="Calibri" w:eastAsia="Times New Roman" w:hAnsi="Calibri" w:cs="Times New Roman"/>
          <w:spacing w:val="-5"/>
          <w:sz w:val="16"/>
          <w:szCs w:val="16"/>
          <w:shd w:val="clear" w:color="auto" w:fill="FFFFFF"/>
        </w:rPr>
        <w:t>borrelidin</w:t>
      </w:r>
      <w:proofErr w:type="spellEnd"/>
      <w:r w:rsidRPr="00B13686">
        <w:rPr>
          <w:rFonts w:ascii="Calibri" w:eastAsia="Times New Roman" w:hAnsi="Calibri" w:cs="Times New Roman"/>
          <w:spacing w:val="-5"/>
          <w:sz w:val="16"/>
          <w:szCs w:val="16"/>
          <w:shd w:val="clear" w:color="auto" w:fill="FFFFFF"/>
        </w:rPr>
        <w:t xml:space="preserve">, harbor a self-resistance Ile- and </w:t>
      </w:r>
      <w:proofErr w:type="spellStart"/>
      <w:r w:rsidRPr="00B13686">
        <w:rPr>
          <w:rFonts w:ascii="Calibri" w:eastAsia="Times New Roman" w:hAnsi="Calibri" w:cs="Times New Roman"/>
          <w:spacing w:val="-5"/>
          <w:sz w:val="16"/>
          <w:szCs w:val="16"/>
          <w:shd w:val="clear" w:color="auto" w:fill="FFFFFF"/>
        </w:rPr>
        <w:t>Thr</w:t>
      </w:r>
      <w:proofErr w:type="spellEnd"/>
      <w:r w:rsidRPr="00B13686">
        <w:rPr>
          <w:rFonts w:ascii="Calibri" w:eastAsia="Times New Roman" w:hAnsi="Calibri" w:cs="Times New Roman"/>
          <w:spacing w:val="-5"/>
          <w:sz w:val="16"/>
          <w:szCs w:val="16"/>
          <w:shd w:val="clear" w:color="auto" w:fill="FFFFFF"/>
        </w:rPr>
        <w:t xml:space="preserve">- </w:t>
      </w:r>
      <w:proofErr w:type="spellStart"/>
      <w:r w:rsidRPr="00B13686">
        <w:rPr>
          <w:rFonts w:ascii="Calibri" w:eastAsia="Times New Roman" w:hAnsi="Calibri" w:cs="Times New Roman"/>
          <w:spacing w:val="-5"/>
          <w:sz w:val="16"/>
          <w:szCs w:val="16"/>
          <w:shd w:val="clear" w:color="auto" w:fill="FFFFFF"/>
        </w:rPr>
        <w:t>tRNA</w:t>
      </w:r>
      <w:proofErr w:type="spellEnd"/>
      <w:r w:rsidRPr="00B13686">
        <w:rPr>
          <w:rFonts w:ascii="Calibri" w:eastAsia="Times New Roman" w:hAnsi="Calibri" w:cs="Times New Roman"/>
          <w:spacing w:val="-5"/>
          <w:sz w:val="16"/>
          <w:szCs w:val="16"/>
          <w:shd w:val="clear" w:color="auto" w:fill="FFFFFF"/>
        </w:rPr>
        <w:t xml:space="preserve"> synthetase gene, respectively. </w:t>
      </w:r>
      <w:r w:rsidRPr="00B13686">
        <w:rPr>
          <w:rFonts w:ascii="Calibri" w:hAnsi="Calibri" w:cs="Times"/>
          <w:sz w:val="16"/>
          <w:szCs w:val="16"/>
        </w:rPr>
        <w:t xml:space="preserve">However, this class of </w:t>
      </w:r>
      <w:proofErr w:type="spellStart"/>
      <w:r w:rsidRPr="00B13686">
        <w:rPr>
          <w:rFonts w:ascii="Calibri" w:hAnsi="Calibri" w:cs="Times"/>
          <w:sz w:val="16"/>
          <w:szCs w:val="16"/>
        </w:rPr>
        <w:t>antibacterials</w:t>
      </w:r>
      <w:proofErr w:type="spellEnd"/>
      <w:r w:rsidRPr="00B13686">
        <w:rPr>
          <w:rFonts w:ascii="Calibri" w:hAnsi="Calibri" w:cs="Times"/>
          <w:sz w:val="16"/>
          <w:szCs w:val="16"/>
        </w:rPr>
        <w:t xml:space="preserve"> are usually (1) hard to penetrate the bacterial cell wall and enter the cell; (2) their targets are structurally very similar to eukaryotic </w:t>
      </w:r>
      <w:proofErr w:type="spellStart"/>
      <w:r w:rsidRPr="00B13686">
        <w:rPr>
          <w:rFonts w:ascii="Calibri" w:hAnsi="Calibri" w:cs="Times"/>
          <w:sz w:val="16"/>
          <w:szCs w:val="16"/>
        </w:rPr>
        <w:t>tRNA</w:t>
      </w:r>
      <w:proofErr w:type="spellEnd"/>
      <w:r w:rsidR="0083271B">
        <w:rPr>
          <w:rFonts w:ascii="Calibri" w:hAnsi="Calibri" w:cs="Times"/>
          <w:sz w:val="16"/>
          <w:szCs w:val="16"/>
        </w:rPr>
        <w:t>-</w:t>
      </w:r>
      <w:r w:rsidRPr="00B13686">
        <w:rPr>
          <w:rFonts w:ascii="Calibri" w:hAnsi="Calibri" w:cs="Times"/>
          <w:sz w:val="16"/>
          <w:szCs w:val="16"/>
        </w:rPr>
        <w:lastRenderedPageBreak/>
        <w:t xml:space="preserve">synthetase, (3) some of these compounds show cross-reactivity against targets other than </w:t>
      </w:r>
      <w:proofErr w:type="spellStart"/>
      <w:r w:rsidRPr="00B13686">
        <w:rPr>
          <w:rFonts w:ascii="Calibri" w:hAnsi="Calibri" w:cs="Times"/>
          <w:sz w:val="16"/>
          <w:szCs w:val="16"/>
        </w:rPr>
        <w:t>tRNA</w:t>
      </w:r>
      <w:proofErr w:type="spellEnd"/>
      <w:r w:rsidRPr="00B13686">
        <w:rPr>
          <w:rFonts w:ascii="Calibri" w:hAnsi="Calibri" w:cs="Times"/>
          <w:sz w:val="16"/>
          <w:szCs w:val="16"/>
        </w:rPr>
        <w:t xml:space="preserve"> synthetases</w:t>
      </w:r>
      <w:r w:rsidRPr="00B13686">
        <w:rPr>
          <w:rFonts w:ascii="Calibri" w:eastAsia="Times New Roman" w:hAnsi="Calibri" w:cs="Times New Roman"/>
          <w:i/>
          <w:spacing w:val="-5"/>
          <w:sz w:val="16"/>
          <w:szCs w:val="16"/>
          <w:shd w:val="clear" w:color="auto" w:fill="FFFFFF"/>
        </w:rPr>
        <w:t xml:space="preserve">. </w:t>
      </w:r>
      <w:r w:rsidRPr="00B13686">
        <w:rPr>
          <w:rFonts w:ascii="Calibri" w:hAnsi="Calibri" w:cs="Times"/>
          <w:sz w:val="16"/>
          <w:szCs w:val="16"/>
        </w:rPr>
        <w:t xml:space="preserve"> Mupirocin is a naturally occurring Ile-</w:t>
      </w:r>
      <w:proofErr w:type="spellStart"/>
      <w:r w:rsidRPr="00B13686">
        <w:rPr>
          <w:rFonts w:ascii="Calibri" w:hAnsi="Calibri" w:cs="Times"/>
          <w:sz w:val="16"/>
          <w:szCs w:val="16"/>
        </w:rPr>
        <w:t>tRNA</w:t>
      </w:r>
      <w:proofErr w:type="spellEnd"/>
      <w:r w:rsidRPr="00B13686">
        <w:rPr>
          <w:rFonts w:ascii="Calibri" w:hAnsi="Calibri" w:cs="Times"/>
          <w:sz w:val="16"/>
          <w:szCs w:val="16"/>
        </w:rPr>
        <w:t xml:space="preserve"> synthetase inhibitor </w:t>
      </w:r>
      <w:r w:rsidRPr="00B13686">
        <w:rPr>
          <w:rFonts w:ascii="Calibri" w:eastAsia="Times New Roman" w:hAnsi="Calibri" w:cs="Times New Roman"/>
          <w:sz w:val="16"/>
          <w:szCs w:val="16"/>
          <w:shd w:val="clear" w:color="auto" w:fill="FFFFFF"/>
        </w:rPr>
        <w:t>produced by </w:t>
      </w:r>
      <w:r w:rsidRPr="00B13686">
        <w:rPr>
          <w:rFonts w:ascii="Calibri" w:eastAsia="Times New Roman" w:hAnsi="Calibri" w:cs="Times New Roman"/>
          <w:i/>
          <w:iCs/>
          <w:sz w:val="16"/>
          <w:szCs w:val="16"/>
          <w:shd w:val="clear" w:color="auto" w:fill="FFFFFF"/>
        </w:rPr>
        <w:t>Pseudomonas fluorescens</w:t>
      </w:r>
      <w:r w:rsidRPr="00B13686">
        <w:rPr>
          <w:rFonts w:ascii="Calibri" w:eastAsia="Times New Roman" w:hAnsi="Calibri" w:cs="Times New Roman"/>
          <w:i/>
          <w:sz w:val="16"/>
          <w:szCs w:val="16"/>
          <w:shd w:val="clear" w:color="auto" w:fill="FFFFFF"/>
        </w:rPr>
        <w:t> </w:t>
      </w:r>
      <w:r w:rsidRPr="00B13686">
        <w:rPr>
          <w:rFonts w:ascii="Calibri" w:hAnsi="Calibri" w:cs="Times"/>
          <w:sz w:val="16"/>
          <w:szCs w:val="16"/>
        </w:rPr>
        <w:t xml:space="preserve">and is the only </w:t>
      </w:r>
      <w:r w:rsidR="003E1131">
        <w:rPr>
          <w:rFonts w:ascii="Calibri" w:hAnsi="Calibri" w:cs="Times"/>
          <w:sz w:val="16"/>
          <w:szCs w:val="16"/>
        </w:rPr>
        <w:t>aminoacyl</w:t>
      </w:r>
      <w:r w:rsidR="003E1131" w:rsidRPr="00B13686">
        <w:rPr>
          <w:rFonts w:ascii="Calibri" w:hAnsi="Calibri" w:cs="Times"/>
          <w:sz w:val="16"/>
          <w:szCs w:val="16"/>
        </w:rPr>
        <w:t>-</w:t>
      </w:r>
      <w:proofErr w:type="spellStart"/>
      <w:r w:rsidR="003E1131" w:rsidRPr="00B13686">
        <w:rPr>
          <w:rFonts w:ascii="Calibri" w:hAnsi="Calibri" w:cs="Times"/>
          <w:sz w:val="16"/>
          <w:szCs w:val="16"/>
        </w:rPr>
        <w:t>tRNA</w:t>
      </w:r>
      <w:proofErr w:type="spellEnd"/>
      <w:r w:rsidR="003E1131" w:rsidRPr="00B13686">
        <w:rPr>
          <w:rFonts w:ascii="Calibri" w:hAnsi="Calibri" w:cs="Times"/>
          <w:sz w:val="16"/>
          <w:szCs w:val="16"/>
        </w:rPr>
        <w:t xml:space="preserve"> synthetase inhibitor </w:t>
      </w:r>
      <w:r w:rsidRPr="00B13686">
        <w:rPr>
          <w:rFonts w:ascii="Calibri" w:hAnsi="Calibri" w:cs="Times"/>
          <w:sz w:val="16"/>
          <w:szCs w:val="16"/>
        </w:rPr>
        <w:t xml:space="preserve">used in clinic. We mined </w:t>
      </w:r>
      <w:r w:rsidR="003E1131">
        <w:rPr>
          <w:rFonts w:ascii="Calibri" w:hAnsi="Calibri" w:cs="Times"/>
          <w:sz w:val="16"/>
          <w:szCs w:val="16"/>
        </w:rPr>
        <w:t xml:space="preserve">the </w:t>
      </w:r>
      <w:r w:rsidR="0083271B">
        <w:rPr>
          <w:rFonts w:ascii="Calibri" w:hAnsi="Calibri" w:cs="Times"/>
          <w:sz w:val="16"/>
          <w:szCs w:val="16"/>
        </w:rPr>
        <w:t xml:space="preserve">NCBI </w:t>
      </w:r>
      <w:r w:rsidR="003E1131">
        <w:rPr>
          <w:rFonts w:ascii="Calibri" w:hAnsi="Calibri" w:cs="Times"/>
          <w:sz w:val="16"/>
          <w:szCs w:val="16"/>
        </w:rPr>
        <w:t xml:space="preserve">database </w:t>
      </w:r>
      <w:r w:rsidRPr="00B13686">
        <w:rPr>
          <w:rFonts w:ascii="Calibri" w:hAnsi="Calibri" w:cs="Times"/>
          <w:sz w:val="16"/>
          <w:szCs w:val="16"/>
        </w:rPr>
        <w:t>for all 20 aminoacyl</w:t>
      </w:r>
      <w:r w:rsidR="003E1131">
        <w:rPr>
          <w:rFonts w:ascii="Calibri" w:hAnsi="Calibri" w:cs="Times"/>
          <w:sz w:val="16"/>
          <w:szCs w:val="16"/>
        </w:rPr>
        <w:t>-</w:t>
      </w:r>
      <w:proofErr w:type="spellStart"/>
      <w:r w:rsidRPr="00B13686">
        <w:rPr>
          <w:rFonts w:ascii="Calibri" w:hAnsi="Calibri" w:cs="Times"/>
          <w:sz w:val="16"/>
          <w:szCs w:val="16"/>
        </w:rPr>
        <w:t>tRNA</w:t>
      </w:r>
      <w:proofErr w:type="spellEnd"/>
      <w:r w:rsidRPr="00B13686">
        <w:rPr>
          <w:rFonts w:ascii="Calibri" w:hAnsi="Calibri" w:cs="Times"/>
          <w:sz w:val="16"/>
          <w:szCs w:val="16"/>
        </w:rPr>
        <w:t xml:space="preserve"> synthetases and </w:t>
      </w:r>
      <w:r w:rsidRPr="00B13686">
        <w:rPr>
          <w:rFonts w:ascii="Calibri" w:hAnsi="Calibri"/>
          <w:color w:val="000000"/>
          <w:sz w:val="16"/>
          <w:szCs w:val="16"/>
        </w:rPr>
        <w:t xml:space="preserve">identified several high-scoring PKS clusters in Firmicutes, Proteobacteria and Actinobacteria, harboring a putative </w:t>
      </w:r>
      <w:proofErr w:type="spellStart"/>
      <w:r w:rsidRPr="00B13686">
        <w:rPr>
          <w:rFonts w:ascii="Calibri" w:hAnsi="Calibri"/>
          <w:color w:val="000000"/>
          <w:sz w:val="16"/>
          <w:szCs w:val="16"/>
        </w:rPr>
        <w:t>tRNA</w:t>
      </w:r>
      <w:proofErr w:type="spellEnd"/>
      <w:r w:rsidRPr="00B13686">
        <w:rPr>
          <w:rFonts w:ascii="Calibri" w:hAnsi="Calibri"/>
          <w:color w:val="000000"/>
          <w:sz w:val="16"/>
          <w:szCs w:val="16"/>
        </w:rPr>
        <w:t xml:space="preserve"> synthetase (See Table S2).</w:t>
      </w:r>
    </w:p>
    <w:p w14:paraId="1931FC1B" w14:textId="08F90F9D" w:rsidR="00647DE0" w:rsidRPr="00696B56" w:rsidRDefault="00647DE0" w:rsidP="00F1570D">
      <w:pPr>
        <w:rPr>
          <w:rFonts w:ascii="Calibri" w:eastAsia="Times New Roman" w:hAnsi="Calibri" w:cs="Times New Roman"/>
          <w:sz w:val="16"/>
          <w:szCs w:val="16"/>
        </w:rPr>
      </w:pPr>
      <w:r w:rsidRPr="00B13686">
        <w:rPr>
          <w:rFonts w:ascii="Calibri" w:hAnsi="Calibri" w:cs="Times"/>
          <w:sz w:val="16"/>
          <w:szCs w:val="16"/>
        </w:rPr>
        <w:t>A recently identified activity of bacterial Asp-</w:t>
      </w:r>
      <w:proofErr w:type="spellStart"/>
      <w:r w:rsidRPr="00B13686">
        <w:rPr>
          <w:rFonts w:ascii="Calibri" w:hAnsi="Calibri" w:cs="Times"/>
          <w:sz w:val="16"/>
          <w:szCs w:val="16"/>
        </w:rPr>
        <w:t>tRNA</w:t>
      </w:r>
      <w:proofErr w:type="spellEnd"/>
      <w:r w:rsidRPr="00B13686">
        <w:rPr>
          <w:rFonts w:ascii="Calibri" w:hAnsi="Calibri" w:cs="Times"/>
          <w:sz w:val="16"/>
          <w:szCs w:val="16"/>
        </w:rPr>
        <w:t xml:space="preserve"> and</w:t>
      </w:r>
      <w:r w:rsidRPr="00696B56">
        <w:rPr>
          <w:rFonts w:ascii="Calibri" w:hAnsi="Calibri" w:cs="Times"/>
          <w:sz w:val="16"/>
          <w:szCs w:val="16"/>
        </w:rPr>
        <w:t xml:space="preserve"> </w:t>
      </w:r>
      <w:proofErr w:type="spellStart"/>
      <w:r w:rsidRPr="00696B56">
        <w:rPr>
          <w:rFonts w:ascii="Calibri" w:hAnsi="Calibri" w:cs="Times"/>
          <w:sz w:val="16"/>
          <w:szCs w:val="16"/>
        </w:rPr>
        <w:t>Glu-tRNA</w:t>
      </w:r>
      <w:proofErr w:type="spellEnd"/>
      <w:r w:rsidRPr="00696B56">
        <w:rPr>
          <w:rFonts w:ascii="Calibri" w:hAnsi="Calibri" w:cs="Times"/>
          <w:sz w:val="16"/>
          <w:szCs w:val="16"/>
        </w:rPr>
        <w:t xml:space="preserve"> synthetase may pro</w:t>
      </w:r>
      <w:r>
        <w:rPr>
          <w:rFonts w:ascii="Calibri" w:hAnsi="Calibri" w:cs="Times"/>
          <w:sz w:val="16"/>
          <w:szCs w:val="16"/>
        </w:rPr>
        <w:t>v</w:t>
      </w:r>
      <w:r w:rsidRPr="00696B56">
        <w:rPr>
          <w:rFonts w:ascii="Calibri" w:hAnsi="Calibri" w:cs="Times"/>
          <w:sz w:val="16"/>
          <w:szCs w:val="16"/>
        </w:rPr>
        <w:t>i</w:t>
      </w:r>
      <w:r>
        <w:rPr>
          <w:rFonts w:ascii="Calibri" w:hAnsi="Calibri" w:cs="Times"/>
          <w:sz w:val="16"/>
          <w:szCs w:val="16"/>
        </w:rPr>
        <w:t>d</w:t>
      </w:r>
      <w:r w:rsidRPr="00696B56">
        <w:rPr>
          <w:rFonts w:ascii="Calibri" w:hAnsi="Calibri" w:cs="Times"/>
          <w:sz w:val="16"/>
          <w:szCs w:val="16"/>
        </w:rPr>
        <w:t xml:space="preserve">e yet unexplored antibacterial targets. Some bacteria do not have </w:t>
      </w:r>
      <w:proofErr w:type="spellStart"/>
      <w:r w:rsidRPr="00696B56">
        <w:rPr>
          <w:rFonts w:ascii="Calibri" w:hAnsi="Calibri" w:cs="Times"/>
          <w:sz w:val="16"/>
          <w:szCs w:val="16"/>
        </w:rPr>
        <w:t>Asn-tRNA</w:t>
      </w:r>
      <w:proofErr w:type="spellEnd"/>
      <w:r w:rsidRPr="00696B56">
        <w:rPr>
          <w:rFonts w:ascii="Calibri" w:hAnsi="Calibri" w:cs="Times"/>
          <w:sz w:val="16"/>
          <w:szCs w:val="16"/>
        </w:rPr>
        <w:t xml:space="preserve"> and </w:t>
      </w:r>
      <w:proofErr w:type="spellStart"/>
      <w:r w:rsidRPr="00696B56">
        <w:rPr>
          <w:rFonts w:ascii="Calibri" w:hAnsi="Calibri" w:cs="Times"/>
          <w:sz w:val="16"/>
          <w:szCs w:val="16"/>
        </w:rPr>
        <w:t>Gln-tRNA</w:t>
      </w:r>
      <w:proofErr w:type="spellEnd"/>
      <w:r w:rsidRPr="00696B56">
        <w:rPr>
          <w:rFonts w:ascii="Calibri" w:hAnsi="Calibri" w:cs="Times"/>
          <w:sz w:val="16"/>
          <w:szCs w:val="16"/>
        </w:rPr>
        <w:t xml:space="preserve"> synthetase and </w:t>
      </w:r>
      <w:r w:rsidR="003E1131">
        <w:rPr>
          <w:rFonts w:ascii="Calibri" w:hAnsi="Calibri" w:cs="Times"/>
          <w:sz w:val="16"/>
          <w:szCs w:val="16"/>
        </w:rPr>
        <w:t>instead,</w:t>
      </w:r>
      <w:r w:rsidR="003E1131" w:rsidRPr="00696B56">
        <w:rPr>
          <w:rFonts w:ascii="Calibri" w:hAnsi="Calibri" w:cs="Times"/>
          <w:sz w:val="16"/>
          <w:szCs w:val="16"/>
        </w:rPr>
        <w:t xml:space="preserve"> </w:t>
      </w:r>
      <w:r w:rsidRPr="00696B56">
        <w:rPr>
          <w:rFonts w:ascii="Calibri" w:hAnsi="Calibri" w:cs="Times"/>
          <w:sz w:val="16"/>
          <w:szCs w:val="16"/>
        </w:rPr>
        <w:t>use Asp-</w:t>
      </w:r>
      <w:proofErr w:type="spellStart"/>
      <w:r w:rsidRPr="00696B56">
        <w:rPr>
          <w:rFonts w:ascii="Calibri" w:hAnsi="Calibri" w:cs="Times"/>
          <w:sz w:val="16"/>
          <w:szCs w:val="16"/>
        </w:rPr>
        <w:t>tRNA</w:t>
      </w:r>
      <w:proofErr w:type="spellEnd"/>
      <w:r w:rsidRPr="00696B56">
        <w:rPr>
          <w:rFonts w:ascii="Calibri" w:hAnsi="Calibri" w:cs="Times"/>
          <w:sz w:val="16"/>
          <w:szCs w:val="16"/>
        </w:rPr>
        <w:t xml:space="preserve"> and </w:t>
      </w:r>
      <w:proofErr w:type="spellStart"/>
      <w:r w:rsidRPr="00696B56">
        <w:rPr>
          <w:rFonts w:ascii="Calibri" w:hAnsi="Calibri" w:cs="Times"/>
          <w:sz w:val="16"/>
          <w:szCs w:val="16"/>
        </w:rPr>
        <w:t>Glu-tRNA</w:t>
      </w:r>
      <w:proofErr w:type="spellEnd"/>
      <w:r w:rsidRPr="00696B56">
        <w:rPr>
          <w:rFonts w:ascii="Calibri" w:hAnsi="Calibri" w:cs="Times"/>
          <w:sz w:val="16"/>
          <w:szCs w:val="16"/>
        </w:rPr>
        <w:t xml:space="preserve"> synthetase</w:t>
      </w:r>
      <w:r w:rsidR="003E1131">
        <w:rPr>
          <w:rFonts w:ascii="Calibri" w:hAnsi="Calibri" w:cs="Times"/>
          <w:sz w:val="16"/>
          <w:szCs w:val="16"/>
        </w:rPr>
        <w:t>s</w:t>
      </w:r>
      <w:r w:rsidRPr="00696B56">
        <w:rPr>
          <w:rFonts w:ascii="Calibri" w:hAnsi="Calibri" w:cs="Times"/>
          <w:sz w:val="16"/>
          <w:szCs w:val="16"/>
        </w:rPr>
        <w:t xml:space="preserve"> to load </w:t>
      </w:r>
      <w:r w:rsidRPr="00696B56">
        <w:rPr>
          <w:rFonts w:ascii="Calibri" w:eastAsia="Times New Roman" w:hAnsi="Calibri" w:cs="Times New Roman"/>
          <w:spacing w:val="-5"/>
          <w:sz w:val="16"/>
          <w:szCs w:val="16"/>
          <w:shd w:val="clear" w:color="auto" w:fill="FFFFFF"/>
        </w:rPr>
        <w:t xml:space="preserve">the </w:t>
      </w:r>
      <w:proofErr w:type="spellStart"/>
      <w:r w:rsidRPr="00696B56">
        <w:rPr>
          <w:rFonts w:ascii="Calibri" w:eastAsia="Times New Roman" w:hAnsi="Calibri" w:cs="Times New Roman"/>
          <w:spacing w:val="-5"/>
          <w:sz w:val="16"/>
          <w:szCs w:val="16"/>
          <w:shd w:val="clear" w:color="auto" w:fill="FFFFFF"/>
        </w:rPr>
        <w:t>tRNA</w:t>
      </w:r>
      <w:r w:rsidRPr="00696B56">
        <w:rPr>
          <w:rFonts w:ascii="Calibri" w:eastAsia="Times New Roman" w:hAnsi="Calibri" w:cs="Times New Roman"/>
          <w:spacing w:val="-5"/>
          <w:sz w:val="16"/>
          <w:szCs w:val="16"/>
          <w:shd w:val="clear" w:color="auto" w:fill="FFFFFF"/>
          <w:vertAlign w:val="superscript"/>
        </w:rPr>
        <w:t>Asn</w:t>
      </w:r>
      <w:proofErr w:type="spellEnd"/>
      <w:r w:rsidRPr="00696B56">
        <w:rPr>
          <w:rFonts w:ascii="Calibri" w:eastAsia="Times New Roman" w:hAnsi="Calibri" w:cs="Times New Roman"/>
          <w:spacing w:val="-5"/>
          <w:sz w:val="16"/>
          <w:szCs w:val="16"/>
          <w:shd w:val="clear" w:color="auto" w:fill="FFFFFF"/>
        </w:rPr>
        <w:t xml:space="preserve"> and </w:t>
      </w:r>
      <w:proofErr w:type="spellStart"/>
      <w:r w:rsidRPr="00696B56">
        <w:rPr>
          <w:rFonts w:ascii="Calibri" w:eastAsia="Times New Roman" w:hAnsi="Calibri" w:cs="Times New Roman"/>
          <w:spacing w:val="-5"/>
          <w:sz w:val="16"/>
          <w:szCs w:val="16"/>
          <w:shd w:val="clear" w:color="auto" w:fill="FFFFFF"/>
        </w:rPr>
        <w:t>tRNA</w:t>
      </w:r>
      <w:r w:rsidRPr="00696B56">
        <w:rPr>
          <w:rFonts w:ascii="Calibri" w:eastAsia="Times New Roman" w:hAnsi="Calibri" w:cs="Times New Roman"/>
          <w:spacing w:val="-5"/>
          <w:sz w:val="16"/>
          <w:szCs w:val="16"/>
          <w:shd w:val="clear" w:color="auto" w:fill="FFFFFF"/>
          <w:vertAlign w:val="superscript"/>
        </w:rPr>
        <w:t>Gln</w:t>
      </w:r>
      <w:proofErr w:type="spellEnd"/>
      <w:r w:rsidRPr="00696B56">
        <w:rPr>
          <w:rFonts w:ascii="Calibri" w:eastAsia="Times New Roman" w:hAnsi="Calibri" w:cs="Times New Roman"/>
          <w:spacing w:val="-5"/>
          <w:sz w:val="16"/>
          <w:szCs w:val="16"/>
          <w:shd w:val="clear" w:color="auto" w:fill="FFFFFF"/>
        </w:rPr>
        <w:t xml:space="preserve"> with Asp and </w:t>
      </w:r>
      <w:proofErr w:type="spellStart"/>
      <w:r w:rsidRPr="00696B56">
        <w:rPr>
          <w:rFonts w:ascii="Calibri" w:eastAsia="Times New Roman" w:hAnsi="Calibri" w:cs="Times New Roman"/>
          <w:spacing w:val="-5"/>
          <w:sz w:val="16"/>
          <w:szCs w:val="16"/>
          <w:shd w:val="clear" w:color="auto" w:fill="FFFFFF"/>
        </w:rPr>
        <w:t>Glu</w:t>
      </w:r>
      <w:proofErr w:type="spellEnd"/>
      <w:r w:rsidRPr="00696B56">
        <w:rPr>
          <w:rFonts w:ascii="Calibri" w:eastAsia="Times New Roman" w:hAnsi="Calibri" w:cs="Times New Roman"/>
          <w:spacing w:val="-5"/>
          <w:sz w:val="16"/>
          <w:szCs w:val="16"/>
          <w:shd w:val="clear" w:color="auto" w:fill="FFFFFF"/>
        </w:rPr>
        <w:t xml:space="preserve"> respective</w:t>
      </w:r>
      <w:r>
        <w:rPr>
          <w:rFonts w:ascii="Calibri" w:eastAsia="Times New Roman" w:hAnsi="Calibri" w:cs="Times New Roman"/>
          <w:spacing w:val="-5"/>
          <w:sz w:val="16"/>
          <w:szCs w:val="16"/>
          <w:shd w:val="clear" w:color="auto" w:fill="FFFFFF"/>
        </w:rPr>
        <w:t>ly</w:t>
      </w:r>
      <w:r w:rsidRPr="00696B56">
        <w:rPr>
          <w:rFonts w:ascii="Calibri" w:eastAsia="Times New Roman" w:hAnsi="Calibri" w:cs="Times New Roman"/>
          <w:spacing w:val="-5"/>
          <w:sz w:val="16"/>
          <w:szCs w:val="16"/>
          <w:shd w:val="clear" w:color="auto" w:fill="FFFFFF"/>
        </w:rPr>
        <w:t xml:space="preserve">. The mischarged </w:t>
      </w:r>
      <w:proofErr w:type="spellStart"/>
      <w:r w:rsidRPr="00696B56">
        <w:rPr>
          <w:rFonts w:ascii="Calibri" w:eastAsia="Times New Roman" w:hAnsi="Calibri" w:cs="Times New Roman"/>
          <w:spacing w:val="-5"/>
          <w:sz w:val="16"/>
          <w:szCs w:val="16"/>
          <w:shd w:val="clear" w:color="auto" w:fill="FFFFFF"/>
        </w:rPr>
        <w:t>tRNA</w:t>
      </w:r>
      <w:proofErr w:type="spellEnd"/>
      <w:r w:rsidRPr="00696B56">
        <w:rPr>
          <w:rFonts w:ascii="Calibri" w:eastAsia="Times New Roman" w:hAnsi="Calibri" w:cs="Times New Roman"/>
          <w:spacing w:val="-5"/>
          <w:sz w:val="16"/>
          <w:szCs w:val="16"/>
          <w:shd w:val="clear" w:color="auto" w:fill="FFFFFF"/>
        </w:rPr>
        <w:t xml:space="preserve"> molecules are then converte</w:t>
      </w:r>
      <w:r>
        <w:rPr>
          <w:rFonts w:ascii="Calibri" w:eastAsia="Times New Roman" w:hAnsi="Calibri" w:cs="Times New Roman"/>
          <w:spacing w:val="-5"/>
          <w:sz w:val="16"/>
          <w:szCs w:val="16"/>
          <w:shd w:val="clear" w:color="auto" w:fill="FFFFFF"/>
        </w:rPr>
        <w:t>d</w:t>
      </w:r>
      <w:r w:rsidRPr="00696B56">
        <w:rPr>
          <w:rFonts w:ascii="Calibri" w:eastAsia="Times New Roman" w:hAnsi="Calibri" w:cs="Times New Roman"/>
          <w:spacing w:val="-5"/>
          <w:sz w:val="16"/>
          <w:szCs w:val="16"/>
          <w:shd w:val="clear" w:color="auto" w:fill="FFFFFF"/>
        </w:rPr>
        <w:t xml:space="preserve"> to </w:t>
      </w:r>
      <w:proofErr w:type="spellStart"/>
      <w:r w:rsidRPr="00696B56">
        <w:rPr>
          <w:rFonts w:ascii="Calibri" w:eastAsia="Times New Roman" w:hAnsi="Calibri" w:cs="Times New Roman"/>
          <w:spacing w:val="-5"/>
          <w:sz w:val="16"/>
          <w:szCs w:val="16"/>
          <w:shd w:val="clear" w:color="auto" w:fill="FFFFFF"/>
        </w:rPr>
        <w:t>Asn-tRNA</w:t>
      </w:r>
      <w:r w:rsidRPr="00696B56">
        <w:rPr>
          <w:rFonts w:ascii="Calibri" w:eastAsia="Times New Roman" w:hAnsi="Calibri" w:cs="Times New Roman"/>
          <w:spacing w:val="-5"/>
          <w:sz w:val="16"/>
          <w:szCs w:val="16"/>
          <w:shd w:val="clear" w:color="auto" w:fill="FFFFFF"/>
          <w:vertAlign w:val="superscript"/>
        </w:rPr>
        <w:t>Asn</w:t>
      </w:r>
      <w:proofErr w:type="spellEnd"/>
      <w:r w:rsidRPr="00696B56">
        <w:rPr>
          <w:rFonts w:ascii="Calibri" w:eastAsia="Times New Roman" w:hAnsi="Calibri" w:cs="Times New Roman"/>
          <w:spacing w:val="-5"/>
          <w:sz w:val="16"/>
          <w:szCs w:val="16"/>
          <w:shd w:val="clear" w:color="auto" w:fill="FFFFFF"/>
        </w:rPr>
        <w:t xml:space="preserve"> and </w:t>
      </w:r>
      <w:proofErr w:type="spellStart"/>
      <w:r w:rsidRPr="00696B56">
        <w:rPr>
          <w:rFonts w:ascii="Calibri" w:eastAsia="Times New Roman" w:hAnsi="Calibri" w:cs="Times New Roman"/>
          <w:spacing w:val="-5"/>
          <w:sz w:val="16"/>
          <w:szCs w:val="16"/>
          <w:shd w:val="clear" w:color="auto" w:fill="FFFFFF"/>
        </w:rPr>
        <w:t>Gln-tRNA</w:t>
      </w:r>
      <w:r w:rsidRPr="00696B56">
        <w:rPr>
          <w:rFonts w:ascii="Calibri" w:eastAsia="Times New Roman" w:hAnsi="Calibri" w:cs="Times New Roman"/>
          <w:spacing w:val="-5"/>
          <w:sz w:val="16"/>
          <w:szCs w:val="16"/>
          <w:shd w:val="clear" w:color="auto" w:fill="FFFFFF"/>
          <w:vertAlign w:val="superscript"/>
        </w:rPr>
        <w:t>Gln</w:t>
      </w:r>
      <w:proofErr w:type="spellEnd"/>
      <w:r w:rsidRPr="00696B56">
        <w:rPr>
          <w:rFonts w:ascii="Calibri" w:eastAsia="Times New Roman" w:hAnsi="Calibri" w:cs="Times New Roman"/>
          <w:spacing w:val="-5"/>
          <w:sz w:val="16"/>
          <w:szCs w:val="16"/>
          <w:shd w:val="clear" w:color="auto" w:fill="FFFFFF"/>
        </w:rPr>
        <w:t> </w:t>
      </w:r>
      <w:r w:rsidR="003E1131">
        <w:rPr>
          <w:rFonts w:ascii="Calibri" w:eastAsia="Times New Roman" w:hAnsi="Calibri" w:cs="Times New Roman"/>
          <w:spacing w:val="-5"/>
          <w:sz w:val="16"/>
          <w:szCs w:val="16"/>
          <w:shd w:val="clear" w:color="auto" w:fill="FFFFFF"/>
        </w:rPr>
        <w:t>and</w:t>
      </w:r>
      <w:r w:rsidRPr="00696B56">
        <w:rPr>
          <w:rFonts w:ascii="Calibri" w:eastAsia="Times New Roman" w:hAnsi="Calibri" w:cs="Times New Roman"/>
          <w:spacing w:val="-5"/>
          <w:sz w:val="16"/>
          <w:szCs w:val="16"/>
          <w:shd w:val="clear" w:color="auto" w:fill="FFFFFF"/>
        </w:rPr>
        <w:t xml:space="preserve"> used in translation</w:t>
      </w:r>
      <w:r w:rsidRPr="00696B56">
        <w:rPr>
          <w:rFonts w:ascii="Calibri" w:eastAsia="Times New Roman" w:hAnsi="Calibri" w:cs="Times New Roman"/>
          <w:sz w:val="16"/>
          <w:szCs w:val="16"/>
        </w:rPr>
        <w:t xml:space="preserve">. These </w:t>
      </w:r>
      <w:proofErr w:type="spellStart"/>
      <w:r w:rsidRPr="00696B56">
        <w:rPr>
          <w:rFonts w:ascii="Calibri" w:eastAsia="Times New Roman" w:hAnsi="Calibri" w:cs="Times New Roman"/>
          <w:sz w:val="16"/>
          <w:szCs w:val="16"/>
        </w:rPr>
        <w:t>tRNA</w:t>
      </w:r>
      <w:proofErr w:type="spellEnd"/>
      <w:r w:rsidRPr="00696B56">
        <w:rPr>
          <w:rFonts w:ascii="Calibri" w:eastAsia="Times New Roman" w:hAnsi="Calibri" w:cs="Times New Roman"/>
          <w:sz w:val="16"/>
          <w:szCs w:val="16"/>
        </w:rPr>
        <w:t xml:space="preserve"> synthetases</w:t>
      </w:r>
      <w:r>
        <w:rPr>
          <w:rFonts w:ascii="Calibri" w:eastAsia="Times New Roman" w:hAnsi="Calibri" w:cs="Times New Roman"/>
          <w:sz w:val="16"/>
          <w:szCs w:val="16"/>
        </w:rPr>
        <w:t xml:space="preserve"> are structurally dissimilar from the canonical </w:t>
      </w:r>
      <w:r w:rsidRPr="00696B56">
        <w:rPr>
          <w:rFonts w:ascii="Calibri" w:hAnsi="Calibri" w:cs="Times"/>
          <w:sz w:val="16"/>
          <w:szCs w:val="16"/>
        </w:rPr>
        <w:t>A</w:t>
      </w:r>
      <w:r>
        <w:rPr>
          <w:rFonts w:ascii="Calibri" w:hAnsi="Calibri" w:cs="Times"/>
          <w:sz w:val="16"/>
          <w:szCs w:val="16"/>
        </w:rPr>
        <w:t>sp-</w:t>
      </w:r>
      <w:proofErr w:type="spellStart"/>
      <w:r>
        <w:rPr>
          <w:rFonts w:ascii="Calibri" w:hAnsi="Calibri" w:cs="Times"/>
          <w:sz w:val="16"/>
          <w:szCs w:val="16"/>
        </w:rPr>
        <w:t>tRNA</w:t>
      </w:r>
      <w:proofErr w:type="spellEnd"/>
      <w:r>
        <w:rPr>
          <w:rFonts w:ascii="Calibri" w:hAnsi="Calibri" w:cs="Times"/>
          <w:sz w:val="16"/>
          <w:szCs w:val="16"/>
        </w:rPr>
        <w:t xml:space="preserve"> and </w:t>
      </w:r>
      <w:proofErr w:type="spellStart"/>
      <w:r>
        <w:rPr>
          <w:rFonts w:ascii="Calibri" w:hAnsi="Calibri" w:cs="Times"/>
          <w:sz w:val="16"/>
          <w:szCs w:val="16"/>
        </w:rPr>
        <w:t>Glu-tRNA</w:t>
      </w:r>
      <w:proofErr w:type="spellEnd"/>
      <w:r>
        <w:rPr>
          <w:rFonts w:ascii="Calibri" w:hAnsi="Calibri" w:cs="Times"/>
          <w:sz w:val="16"/>
          <w:szCs w:val="16"/>
        </w:rPr>
        <w:t xml:space="preserve"> synthetase (Salazar et al 2003). Since they are </w:t>
      </w:r>
      <w:r>
        <w:rPr>
          <w:rFonts w:ascii="Calibri" w:eastAsia="Times New Roman" w:hAnsi="Calibri" w:cs="Times New Roman"/>
          <w:sz w:val="16"/>
          <w:szCs w:val="16"/>
        </w:rPr>
        <w:t xml:space="preserve">also very different from </w:t>
      </w:r>
      <w:r w:rsidRPr="00696B56">
        <w:rPr>
          <w:rFonts w:ascii="Calibri" w:eastAsia="Times New Roman" w:hAnsi="Calibri" w:cs="Times New Roman"/>
          <w:sz w:val="16"/>
          <w:szCs w:val="16"/>
        </w:rPr>
        <w:t>e</w:t>
      </w:r>
      <w:r>
        <w:rPr>
          <w:rFonts w:ascii="Calibri" w:eastAsia="Times New Roman" w:hAnsi="Calibri" w:cs="Times New Roman"/>
          <w:sz w:val="16"/>
          <w:szCs w:val="16"/>
        </w:rPr>
        <w:t>u</w:t>
      </w:r>
      <w:r w:rsidRPr="00696B56">
        <w:rPr>
          <w:rFonts w:ascii="Calibri" w:eastAsia="Times New Roman" w:hAnsi="Calibri" w:cs="Times New Roman"/>
          <w:sz w:val="16"/>
          <w:szCs w:val="16"/>
        </w:rPr>
        <w:t xml:space="preserve">karyotic </w:t>
      </w:r>
      <w:proofErr w:type="spellStart"/>
      <w:r>
        <w:rPr>
          <w:rFonts w:ascii="Calibri" w:eastAsia="Times New Roman" w:hAnsi="Calibri" w:cs="Times New Roman"/>
          <w:sz w:val="16"/>
          <w:szCs w:val="16"/>
        </w:rPr>
        <w:t>tRNA</w:t>
      </w:r>
      <w:proofErr w:type="spellEnd"/>
      <w:r>
        <w:rPr>
          <w:rFonts w:ascii="Calibri" w:eastAsia="Times New Roman" w:hAnsi="Calibri" w:cs="Times New Roman"/>
          <w:sz w:val="16"/>
          <w:szCs w:val="16"/>
        </w:rPr>
        <w:t xml:space="preserve"> synthetases, they a</w:t>
      </w:r>
      <w:r w:rsidRPr="00696B56">
        <w:rPr>
          <w:rFonts w:ascii="Calibri" w:eastAsia="Times New Roman" w:hAnsi="Calibri" w:cs="Times New Roman"/>
          <w:sz w:val="16"/>
          <w:szCs w:val="16"/>
        </w:rPr>
        <w:t xml:space="preserve">re attractive </w:t>
      </w:r>
      <w:r>
        <w:rPr>
          <w:rFonts w:ascii="Calibri" w:eastAsia="Times New Roman" w:hAnsi="Calibri" w:cs="Times New Roman"/>
          <w:sz w:val="16"/>
          <w:szCs w:val="16"/>
        </w:rPr>
        <w:t xml:space="preserve">antibacterial </w:t>
      </w:r>
      <w:r w:rsidRPr="00696B56">
        <w:rPr>
          <w:rFonts w:ascii="Calibri" w:eastAsia="Times New Roman" w:hAnsi="Calibri" w:cs="Times New Roman"/>
          <w:sz w:val="16"/>
          <w:szCs w:val="16"/>
        </w:rPr>
        <w:t>targets</w:t>
      </w:r>
      <w:r>
        <w:rPr>
          <w:rFonts w:ascii="Calibri" w:eastAsia="Times New Roman" w:hAnsi="Calibri" w:cs="Times New Roman"/>
          <w:sz w:val="16"/>
          <w:szCs w:val="16"/>
        </w:rPr>
        <w:t>.</w:t>
      </w:r>
      <w:r w:rsidRPr="00696B56" w:rsidDel="00044964">
        <w:rPr>
          <w:rFonts w:ascii="Calibri" w:eastAsia="Times New Roman" w:hAnsi="Calibri" w:cs="Times New Roman"/>
          <w:sz w:val="16"/>
          <w:szCs w:val="16"/>
        </w:rPr>
        <w:t xml:space="preserve"> </w:t>
      </w:r>
    </w:p>
    <w:p w14:paraId="2DA154A7" w14:textId="6BA55E1E" w:rsidR="00647DE0" w:rsidRPr="00696B56" w:rsidRDefault="00647DE0" w:rsidP="00F1570D">
      <w:pPr>
        <w:rPr>
          <w:rFonts w:ascii="Calibri" w:eastAsia="Times New Roman" w:hAnsi="Calibri" w:cs="Times New Roman"/>
          <w:sz w:val="16"/>
          <w:szCs w:val="16"/>
        </w:rPr>
      </w:pPr>
      <w:r w:rsidRPr="00855F66">
        <w:rPr>
          <w:rFonts w:ascii="Calibri" w:hAnsi="Calibri" w:cs="Times"/>
          <w:sz w:val="16"/>
          <w:szCs w:val="16"/>
        </w:rPr>
        <w:t>One of the high</w:t>
      </w:r>
      <w:r w:rsidR="003E1131">
        <w:rPr>
          <w:rFonts w:ascii="Calibri" w:hAnsi="Calibri" w:cs="Times"/>
          <w:sz w:val="16"/>
          <w:szCs w:val="16"/>
        </w:rPr>
        <w:t>-</w:t>
      </w:r>
      <w:r w:rsidRPr="00855F66">
        <w:rPr>
          <w:rFonts w:ascii="Calibri" w:hAnsi="Calibri" w:cs="Times"/>
          <w:sz w:val="16"/>
          <w:szCs w:val="16"/>
        </w:rPr>
        <w:t xml:space="preserve">scoring clusters </w:t>
      </w:r>
      <w:r w:rsidR="001016D4">
        <w:rPr>
          <w:rFonts w:ascii="Calibri" w:hAnsi="Calibri" w:cs="Times"/>
          <w:sz w:val="16"/>
          <w:szCs w:val="16"/>
        </w:rPr>
        <w:t xml:space="preserve">in </w:t>
      </w:r>
      <w:proofErr w:type="spellStart"/>
      <w:r w:rsidR="001016D4" w:rsidRPr="00855F66">
        <w:rPr>
          <w:rFonts w:ascii="Calibri" w:hAnsi="Calibri" w:cs="Lucida Grande"/>
          <w:i/>
          <w:color w:val="000000"/>
          <w:sz w:val="16"/>
          <w:szCs w:val="16"/>
        </w:rPr>
        <w:t>Paenibacillus</w:t>
      </w:r>
      <w:proofErr w:type="spellEnd"/>
      <w:r w:rsidR="001016D4" w:rsidRPr="00855F66">
        <w:rPr>
          <w:rFonts w:ascii="Calibri" w:hAnsi="Calibri" w:cs="Lucida Grande"/>
          <w:i/>
          <w:color w:val="000000"/>
          <w:sz w:val="16"/>
          <w:szCs w:val="16"/>
        </w:rPr>
        <w:t xml:space="preserve"> </w:t>
      </w:r>
      <w:proofErr w:type="spellStart"/>
      <w:r w:rsidR="001016D4" w:rsidRPr="00855F66">
        <w:rPr>
          <w:rFonts w:ascii="Calibri" w:hAnsi="Calibri" w:cs="Lucida Grande"/>
          <w:i/>
          <w:color w:val="000000"/>
          <w:sz w:val="16"/>
          <w:szCs w:val="16"/>
        </w:rPr>
        <w:t>polymyxa</w:t>
      </w:r>
      <w:proofErr w:type="spellEnd"/>
      <w:r w:rsidR="001016D4">
        <w:rPr>
          <w:rFonts w:ascii="Calibri" w:hAnsi="Calibri" w:cs="Times"/>
          <w:sz w:val="16"/>
          <w:szCs w:val="16"/>
        </w:rPr>
        <w:t xml:space="preserve"> (</w:t>
      </w:r>
      <w:r w:rsidRPr="00855F66">
        <w:rPr>
          <w:rFonts w:ascii="Calibri" w:hAnsi="Calibri" w:cs="Lucida Grande"/>
          <w:color w:val="000000"/>
          <w:sz w:val="16"/>
          <w:szCs w:val="16"/>
        </w:rPr>
        <w:t>CP015423</w:t>
      </w:r>
      <w:r w:rsidR="001016D4">
        <w:rPr>
          <w:rFonts w:ascii="Calibri" w:hAnsi="Calibri" w:cs="Lucida Grande"/>
          <w:color w:val="000000"/>
          <w:sz w:val="16"/>
          <w:szCs w:val="16"/>
        </w:rPr>
        <w:t>)</w:t>
      </w:r>
      <w:r w:rsidRPr="00855F66">
        <w:rPr>
          <w:rFonts w:ascii="Calibri" w:hAnsi="Calibri" w:cs="Lucida Grande"/>
          <w:color w:val="000000"/>
          <w:sz w:val="16"/>
          <w:szCs w:val="16"/>
        </w:rPr>
        <w:t xml:space="preserve"> </w:t>
      </w:r>
      <w:r w:rsidRPr="00855F66">
        <w:rPr>
          <w:rFonts w:ascii="Calibri" w:hAnsi="Calibri"/>
          <w:color w:val="000000"/>
          <w:sz w:val="16"/>
          <w:szCs w:val="16"/>
        </w:rPr>
        <w:t>harbors an Asp-</w:t>
      </w:r>
      <w:proofErr w:type="spellStart"/>
      <w:r w:rsidRPr="00855F66">
        <w:rPr>
          <w:rFonts w:ascii="Calibri" w:hAnsi="Calibri"/>
          <w:color w:val="000000"/>
          <w:sz w:val="16"/>
          <w:szCs w:val="16"/>
        </w:rPr>
        <w:t>tRNA</w:t>
      </w:r>
      <w:proofErr w:type="spellEnd"/>
      <w:r w:rsidRPr="00855F66">
        <w:rPr>
          <w:rFonts w:ascii="Calibri" w:hAnsi="Calibri"/>
          <w:color w:val="000000"/>
          <w:sz w:val="16"/>
          <w:szCs w:val="16"/>
        </w:rPr>
        <w:t xml:space="preserve"> synthetase gene</w:t>
      </w:r>
      <w:r w:rsidR="001016D4">
        <w:rPr>
          <w:rFonts w:ascii="Calibri" w:hAnsi="Calibri"/>
          <w:color w:val="000000"/>
          <w:sz w:val="16"/>
          <w:szCs w:val="16"/>
        </w:rPr>
        <w:t xml:space="preserve"> </w:t>
      </w:r>
      <w:r w:rsidRPr="00855F66">
        <w:rPr>
          <w:rFonts w:ascii="Calibri" w:hAnsi="Calibri"/>
          <w:color w:val="000000"/>
          <w:sz w:val="16"/>
          <w:szCs w:val="16"/>
        </w:rPr>
        <w:t xml:space="preserve">and is </w:t>
      </w:r>
      <w:r w:rsidR="001016D4" w:rsidRPr="00855F66">
        <w:rPr>
          <w:rFonts w:ascii="Calibri" w:hAnsi="Calibri"/>
          <w:color w:val="000000"/>
          <w:sz w:val="16"/>
          <w:szCs w:val="16"/>
        </w:rPr>
        <w:t xml:space="preserve">architecturally </w:t>
      </w:r>
      <w:r w:rsidRPr="00855F66">
        <w:rPr>
          <w:rFonts w:ascii="Calibri" w:hAnsi="Calibri"/>
          <w:color w:val="000000"/>
          <w:sz w:val="16"/>
          <w:szCs w:val="16"/>
        </w:rPr>
        <w:t xml:space="preserve">similar to the known antibiotic </w:t>
      </w:r>
      <w:proofErr w:type="spellStart"/>
      <w:r w:rsidRPr="00855F66">
        <w:rPr>
          <w:rFonts w:ascii="Calibri" w:hAnsi="Calibri"/>
          <w:color w:val="000000"/>
          <w:sz w:val="16"/>
          <w:szCs w:val="16"/>
        </w:rPr>
        <w:t>bacillaene</w:t>
      </w:r>
      <w:proofErr w:type="spellEnd"/>
      <w:r w:rsidRPr="00855F66">
        <w:rPr>
          <w:rFonts w:ascii="Calibri" w:hAnsi="Calibri"/>
          <w:color w:val="000000"/>
          <w:sz w:val="16"/>
          <w:szCs w:val="16"/>
        </w:rPr>
        <w:t xml:space="preserve">. </w:t>
      </w:r>
      <w:proofErr w:type="spellStart"/>
      <w:r w:rsidRPr="00855F66">
        <w:rPr>
          <w:rFonts w:ascii="Calibri" w:hAnsi="Calibri" w:cs="Lucida Grande"/>
          <w:color w:val="000000"/>
          <w:sz w:val="16"/>
          <w:szCs w:val="16"/>
        </w:rPr>
        <w:t>Bacillaene</w:t>
      </w:r>
      <w:proofErr w:type="spellEnd"/>
      <w:r w:rsidRPr="00855F66">
        <w:rPr>
          <w:rFonts w:ascii="Calibri" w:hAnsi="Calibri" w:cs="Lucida Grande"/>
          <w:color w:val="000000"/>
          <w:sz w:val="16"/>
          <w:szCs w:val="16"/>
        </w:rPr>
        <w:t xml:space="preserve"> is a bacteriostatic antibiotic, known to inhibit </w:t>
      </w:r>
      <w:r w:rsidRPr="00855F66">
        <w:rPr>
          <w:rFonts w:ascii="Calibri" w:eastAsia="Times New Roman" w:hAnsi="Calibri" w:cs="Arial"/>
          <w:color w:val="000000"/>
          <w:sz w:val="16"/>
          <w:szCs w:val="16"/>
          <w:shd w:val="clear" w:color="auto" w:fill="FFFFFF"/>
        </w:rPr>
        <w:t xml:space="preserve">prokaryotic protein synthesis but not </w:t>
      </w:r>
      <w:r w:rsidR="001016D4">
        <w:rPr>
          <w:rFonts w:ascii="Calibri" w:eastAsia="Times New Roman" w:hAnsi="Calibri" w:cs="Arial"/>
          <w:color w:val="000000"/>
          <w:sz w:val="16"/>
          <w:szCs w:val="16"/>
          <w:shd w:val="clear" w:color="auto" w:fill="FFFFFF"/>
        </w:rPr>
        <w:t xml:space="preserve">the </w:t>
      </w:r>
      <w:r w:rsidRPr="00855F66">
        <w:rPr>
          <w:rFonts w:ascii="Calibri" w:eastAsia="Times New Roman" w:hAnsi="Calibri" w:cs="Arial"/>
          <w:color w:val="000000"/>
          <w:sz w:val="16"/>
          <w:szCs w:val="16"/>
          <w:shd w:val="clear" w:color="auto" w:fill="FFFFFF"/>
        </w:rPr>
        <w:t xml:space="preserve">eukaryotic </w:t>
      </w:r>
      <w:r w:rsidR="001016D4">
        <w:rPr>
          <w:rFonts w:ascii="Calibri" w:eastAsia="Times New Roman" w:hAnsi="Calibri" w:cs="Arial"/>
          <w:color w:val="000000"/>
          <w:sz w:val="16"/>
          <w:szCs w:val="16"/>
          <w:shd w:val="clear" w:color="auto" w:fill="FFFFFF"/>
        </w:rPr>
        <w:t>one</w:t>
      </w:r>
      <w:r w:rsidRPr="00855F66">
        <w:rPr>
          <w:rFonts w:ascii="Calibri" w:eastAsia="Times New Roman" w:hAnsi="Calibri" w:cs="Arial"/>
          <w:color w:val="000000"/>
          <w:sz w:val="16"/>
          <w:szCs w:val="16"/>
          <w:shd w:val="clear" w:color="auto" w:fill="FFFFFF"/>
        </w:rPr>
        <w:t>. Three</w:t>
      </w:r>
      <w:r w:rsidRPr="00855F66">
        <w:rPr>
          <w:rFonts w:ascii="Calibri" w:hAnsi="Calibri"/>
          <w:color w:val="000000"/>
          <w:sz w:val="16"/>
          <w:szCs w:val="16"/>
        </w:rPr>
        <w:t xml:space="preserve"> out of the four </w:t>
      </w:r>
      <w:r>
        <w:rPr>
          <w:rFonts w:ascii="Calibri" w:hAnsi="Calibri"/>
          <w:color w:val="000000"/>
          <w:sz w:val="16"/>
          <w:szCs w:val="16"/>
        </w:rPr>
        <w:t>PKS</w:t>
      </w:r>
      <w:r w:rsidRPr="00855F66">
        <w:rPr>
          <w:rFonts w:ascii="Calibri" w:hAnsi="Calibri"/>
          <w:color w:val="000000"/>
          <w:sz w:val="16"/>
          <w:szCs w:val="16"/>
        </w:rPr>
        <w:t xml:space="preserve"> </w:t>
      </w:r>
      <w:r w:rsidR="001016D4">
        <w:rPr>
          <w:rFonts w:ascii="Calibri" w:hAnsi="Calibri"/>
          <w:color w:val="000000"/>
          <w:sz w:val="16"/>
          <w:szCs w:val="16"/>
        </w:rPr>
        <w:t>proteins</w:t>
      </w:r>
      <w:r w:rsidR="001016D4" w:rsidRPr="00855F66">
        <w:rPr>
          <w:rFonts w:ascii="Calibri" w:hAnsi="Calibri"/>
          <w:color w:val="000000"/>
          <w:sz w:val="16"/>
          <w:szCs w:val="16"/>
        </w:rPr>
        <w:t xml:space="preserve"> </w:t>
      </w:r>
      <w:r w:rsidRPr="00855F66">
        <w:rPr>
          <w:rFonts w:ascii="Calibri" w:hAnsi="Calibri"/>
          <w:color w:val="000000"/>
          <w:sz w:val="16"/>
          <w:szCs w:val="16"/>
        </w:rPr>
        <w:t xml:space="preserve">show 46%, 49%, and 51% sequence identity to </w:t>
      </w:r>
      <w:proofErr w:type="spellStart"/>
      <w:r w:rsidRPr="00855F66">
        <w:rPr>
          <w:rFonts w:ascii="Calibri" w:hAnsi="Calibri"/>
          <w:color w:val="000000"/>
          <w:sz w:val="16"/>
          <w:szCs w:val="16"/>
        </w:rPr>
        <w:t>bacillaene</w:t>
      </w:r>
      <w:proofErr w:type="spellEnd"/>
      <w:r w:rsidRPr="00855F66">
        <w:rPr>
          <w:rFonts w:ascii="Calibri" w:hAnsi="Calibri"/>
          <w:color w:val="000000"/>
          <w:sz w:val="16"/>
          <w:szCs w:val="16"/>
        </w:rPr>
        <w:t xml:space="preserve"> </w:t>
      </w:r>
      <w:r>
        <w:rPr>
          <w:rFonts w:ascii="Calibri" w:hAnsi="Calibri"/>
          <w:color w:val="000000"/>
          <w:sz w:val="16"/>
          <w:szCs w:val="16"/>
        </w:rPr>
        <w:t>PKS</w:t>
      </w:r>
      <w:r w:rsidRPr="00855F66">
        <w:rPr>
          <w:rFonts w:ascii="Calibri" w:hAnsi="Calibri"/>
          <w:color w:val="000000"/>
          <w:sz w:val="16"/>
          <w:szCs w:val="16"/>
        </w:rPr>
        <w:t xml:space="preserve"> </w:t>
      </w:r>
      <w:r>
        <w:rPr>
          <w:rFonts w:ascii="Calibri" w:hAnsi="Calibri"/>
          <w:color w:val="000000"/>
          <w:sz w:val="16"/>
          <w:szCs w:val="16"/>
        </w:rPr>
        <w:t>proteins (Figure S3)</w:t>
      </w:r>
      <w:r w:rsidRPr="00855F66">
        <w:rPr>
          <w:rFonts w:ascii="Calibri" w:hAnsi="Calibri"/>
          <w:color w:val="000000"/>
          <w:sz w:val="16"/>
          <w:szCs w:val="16"/>
        </w:rPr>
        <w:t xml:space="preserve">. However, there are two major architectural differences: (1) the </w:t>
      </w:r>
      <w:proofErr w:type="spellStart"/>
      <w:r w:rsidRPr="00855F66">
        <w:rPr>
          <w:rFonts w:ascii="Calibri" w:hAnsi="Calibri"/>
          <w:color w:val="000000"/>
          <w:sz w:val="16"/>
          <w:szCs w:val="16"/>
        </w:rPr>
        <w:t>bacillaene</w:t>
      </w:r>
      <w:proofErr w:type="spellEnd"/>
      <w:r w:rsidRPr="00855F66">
        <w:rPr>
          <w:rFonts w:ascii="Calibri" w:hAnsi="Calibri"/>
          <w:color w:val="000000"/>
          <w:sz w:val="16"/>
          <w:szCs w:val="16"/>
        </w:rPr>
        <w:t xml:space="preserve"> BGC has 8 modules harboring a DH domain, whereas cluster </w:t>
      </w:r>
      <w:r w:rsidRPr="00855F66">
        <w:rPr>
          <w:rFonts w:ascii="Calibri" w:hAnsi="Calibri" w:cs="Lucida Grande"/>
          <w:color w:val="000000"/>
          <w:sz w:val="16"/>
          <w:szCs w:val="16"/>
        </w:rPr>
        <w:t xml:space="preserve">CP015423 has only 5; and (2) The </w:t>
      </w:r>
      <w:proofErr w:type="spellStart"/>
      <w:r w:rsidRPr="00855F66">
        <w:rPr>
          <w:rFonts w:ascii="Calibri" w:hAnsi="Calibri" w:cs="Lucida Grande"/>
          <w:color w:val="000000"/>
          <w:sz w:val="16"/>
          <w:szCs w:val="16"/>
        </w:rPr>
        <w:t>bacillaene</w:t>
      </w:r>
      <w:proofErr w:type="spellEnd"/>
      <w:r w:rsidRPr="00855F66">
        <w:rPr>
          <w:rFonts w:ascii="Calibri" w:hAnsi="Calibri" w:cs="Lucida Grande"/>
          <w:color w:val="000000"/>
          <w:sz w:val="16"/>
          <w:szCs w:val="16"/>
        </w:rPr>
        <w:t xml:space="preserve"> BGC has </w:t>
      </w:r>
      <w:r>
        <w:rPr>
          <w:rFonts w:ascii="Calibri" w:hAnsi="Calibri" w:cs="Lucida Grande"/>
          <w:color w:val="000000"/>
          <w:sz w:val="16"/>
          <w:szCs w:val="16"/>
        </w:rPr>
        <w:t>two</w:t>
      </w:r>
      <w:r w:rsidRPr="00855F66">
        <w:rPr>
          <w:rFonts w:ascii="Calibri" w:hAnsi="Calibri" w:cs="Lucida Grande"/>
          <w:color w:val="000000"/>
          <w:sz w:val="16"/>
          <w:szCs w:val="16"/>
        </w:rPr>
        <w:t xml:space="preserve"> </w:t>
      </w:r>
      <w:r>
        <w:rPr>
          <w:rFonts w:ascii="Calibri" w:hAnsi="Calibri" w:cs="Lucida Grande"/>
          <w:color w:val="000000"/>
          <w:sz w:val="16"/>
          <w:szCs w:val="16"/>
        </w:rPr>
        <w:t>NRPS</w:t>
      </w:r>
      <w:r w:rsidRPr="00855F66">
        <w:rPr>
          <w:rFonts w:ascii="Calibri" w:hAnsi="Calibri" w:cs="Lucida Grande"/>
          <w:color w:val="000000"/>
          <w:sz w:val="16"/>
          <w:szCs w:val="16"/>
        </w:rPr>
        <w:t xml:space="preserve"> modules, whereas CP015423 </w:t>
      </w:r>
      <w:r>
        <w:rPr>
          <w:rFonts w:ascii="Calibri" w:hAnsi="Calibri" w:cs="Lucida Grande"/>
          <w:color w:val="000000"/>
          <w:sz w:val="16"/>
          <w:szCs w:val="16"/>
        </w:rPr>
        <w:t xml:space="preserve">only </w:t>
      </w:r>
      <w:r w:rsidRPr="00855F66">
        <w:rPr>
          <w:rFonts w:ascii="Calibri" w:hAnsi="Calibri" w:cs="Lucida Grande"/>
          <w:color w:val="000000"/>
          <w:sz w:val="16"/>
          <w:szCs w:val="16"/>
        </w:rPr>
        <w:t xml:space="preserve">has </w:t>
      </w:r>
      <w:r>
        <w:rPr>
          <w:rFonts w:ascii="Calibri" w:hAnsi="Calibri" w:cs="Lucida Grande"/>
          <w:color w:val="000000"/>
          <w:sz w:val="16"/>
          <w:szCs w:val="16"/>
        </w:rPr>
        <w:t>one</w:t>
      </w:r>
      <w:r w:rsidRPr="00855F66">
        <w:rPr>
          <w:rFonts w:ascii="Calibri" w:hAnsi="Calibri" w:cs="Lucida Grande"/>
          <w:color w:val="000000"/>
          <w:sz w:val="16"/>
          <w:szCs w:val="16"/>
        </w:rPr>
        <w:t>. These comparisons suggest that the orphan cluster might encode a structural</w:t>
      </w:r>
      <w:r>
        <w:rPr>
          <w:rFonts w:ascii="Calibri" w:hAnsi="Calibri" w:cs="Lucida Grande"/>
          <w:color w:val="000000"/>
          <w:sz w:val="16"/>
          <w:szCs w:val="16"/>
        </w:rPr>
        <w:t xml:space="preserve">ly similar product to </w:t>
      </w:r>
      <w:proofErr w:type="spellStart"/>
      <w:r w:rsidRPr="00855F66">
        <w:rPr>
          <w:rFonts w:ascii="Calibri" w:hAnsi="Calibri" w:cs="Lucida Grande"/>
          <w:color w:val="000000"/>
          <w:sz w:val="16"/>
          <w:szCs w:val="16"/>
        </w:rPr>
        <w:t>bacillaene</w:t>
      </w:r>
      <w:proofErr w:type="spellEnd"/>
      <w:r w:rsidRPr="00855F66">
        <w:rPr>
          <w:rFonts w:ascii="Calibri" w:hAnsi="Calibri" w:cs="Lucida Grande"/>
          <w:color w:val="000000"/>
          <w:sz w:val="16"/>
          <w:szCs w:val="16"/>
        </w:rPr>
        <w:t xml:space="preserve"> and possess antibacterial properties. Further experiments are needed to determine whether CP015423 produces antibiotic and whether the</w:t>
      </w:r>
      <w:r w:rsidRPr="00696B56">
        <w:rPr>
          <w:rFonts w:ascii="Calibri" w:hAnsi="Calibri" w:cs="Lucida Grande"/>
          <w:color w:val="000000"/>
          <w:sz w:val="16"/>
          <w:szCs w:val="16"/>
        </w:rPr>
        <w:t xml:space="preserve"> target of </w:t>
      </w:r>
      <w:proofErr w:type="spellStart"/>
      <w:r w:rsidRPr="00696B56">
        <w:rPr>
          <w:rFonts w:ascii="Calibri" w:hAnsi="Calibri" w:cs="Lucida Grande"/>
          <w:color w:val="000000"/>
          <w:sz w:val="16"/>
          <w:szCs w:val="16"/>
        </w:rPr>
        <w:t>bacillaene</w:t>
      </w:r>
      <w:proofErr w:type="spellEnd"/>
      <w:r w:rsidRPr="00696B56">
        <w:rPr>
          <w:rFonts w:ascii="Calibri" w:hAnsi="Calibri" w:cs="Lucida Grande"/>
          <w:color w:val="000000"/>
          <w:sz w:val="16"/>
          <w:szCs w:val="16"/>
        </w:rPr>
        <w:t xml:space="preserve"> and CP015423 is indeed Asp-</w:t>
      </w:r>
      <w:proofErr w:type="spellStart"/>
      <w:r w:rsidRPr="00696B56">
        <w:rPr>
          <w:rFonts w:ascii="Calibri" w:hAnsi="Calibri" w:cs="Lucida Grande"/>
          <w:color w:val="000000"/>
          <w:sz w:val="16"/>
          <w:szCs w:val="16"/>
        </w:rPr>
        <w:t>tRNA</w:t>
      </w:r>
      <w:proofErr w:type="spellEnd"/>
      <w:r w:rsidRPr="00696B56">
        <w:rPr>
          <w:rFonts w:ascii="Calibri" w:hAnsi="Calibri" w:cs="Lucida Grande"/>
          <w:color w:val="000000"/>
          <w:sz w:val="16"/>
          <w:szCs w:val="16"/>
        </w:rPr>
        <w:t xml:space="preserve"> synthetase. </w:t>
      </w:r>
    </w:p>
    <w:p w14:paraId="2EE64286" w14:textId="77777777" w:rsidR="00647DE0" w:rsidRPr="00730EE3" w:rsidRDefault="00647DE0" w:rsidP="00F1570D">
      <w:pPr>
        <w:rPr>
          <w:rFonts w:ascii="Calibri" w:hAnsi="Calibri"/>
          <w:color w:val="000000"/>
          <w:sz w:val="16"/>
          <w:szCs w:val="16"/>
        </w:rPr>
      </w:pPr>
    </w:p>
    <w:p w14:paraId="27506FB3" w14:textId="77777777" w:rsidR="00D121F8" w:rsidRDefault="00D121F8" w:rsidP="00F1570D">
      <w:pPr>
        <w:widowControl w:val="0"/>
        <w:autoSpaceDE w:val="0"/>
        <w:autoSpaceDN w:val="0"/>
        <w:adjustRightInd w:val="0"/>
        <w:rPr>
          <w:rFonts w:ascii="Calibri" w:hAnsi="Calibri"/>
          <w:b/>
          <w:color w:val="000000"/>
          <w:sz w:val="16"/>
          <w:szCs w:val="16"/>
        </w:rPr>
      </w:pPr>
      <w:r w:rsidRPr="00730EE3">
        <w:rPr>
          <w:rFonts w:ascii="Calibri" w:hAnsi="Calibri"/>
          <w:b/>
          <w:color w:val="000000"/>
          <w:sz w:val="16"/>
          <w:szCs w:val="16"/>
        </w:rPr>
        <w:t xml:space="preserve">Lipid A biosynthesis </w:t>
      </w:r>
    </w:p>
    <w:p w14:paraId="1CDE2A51" w14:textId="2AB42F75" w:rsidR="0071540C" w:rsidRDefault="00D121F8" w:rsidP="00F1570D">
      <w:pPr>
        <w:rPr>
          <w:rFonts w:ascii="Calibri" w:eastAsia="Times New Roman" w:hAnsi="Calibri" w:cs="Times New Roman"/>
          <w:color w:val="000000"/>
          <w:sz w:val="16"/>
          <w:szCs w:val="16"/>
        </w:rPr>
      </w:pPr>
      <w:r w:rsidRPr="00262319">
        <w:rPr>
          <w:rFonts w:ascii="Calibri" w:hAnsi="Calibri"/>
          <w:color w:val="000000"/>
          <w:sz w:val="16"/>
          <w:szCs w:val="16"/>
        </w:rPr>
        <w:t>With the continuous increase in multidrug-resistant Gram</w:t>
      </w:r>
      <w:r>
        <w:rPr>
          <w:rFonts w:ascii="Calibri" w:hAnsi="Calibri"/>
          <w:color w:val="000000"/>
          <w:sz w:val="16"/>
          <w:szCs w:val="16"/>
        </w:rPr>
        <w:t>-</w:t>
      </w:r>
      <w:r w:rsidRPr="00262319">
        <w:rPr>
          <w:rFonts w:ascii="Calibri" w:hAnsi="Calibri"/>
          <w:color w:val="000000"/>
          <w:sz w:val="16"/>
          <w:szCs w:val="16"/>
        </w:rPr>
        <w:t>negative bacteria, there is imminent need for discovery of antibiotics with novel mechanisms of action. UDP-3-O-acyl-N-acetylglucosamine deacetylase (</w:t>
      </w:r>
      <w:proofErr w:type="spellStart"/>
      <w:r w:rsidRPr="00262319">
        <w:rPr>
          <w:rFonts w:ascii="Calibri" w:hAnsi="Calibri"/>
          <w:color w:val="000000"/>
          <w:sz w:val="16"/>
          <w:szCs w:val="16"/>
        </w:rPr>
        <w:t>Lpxc</w:t>
      </w:r>
      <w:proofErr w:type="spellEnd"/>
      <w:r w:rsidRPr="00262319">
        <w:rPr>
          <w:rFonts w:ascii="Calibri" w:hAnsi="Calibri"/>
          <w:color w:val="000000"/>
          <w:sz w:val="16"/>
          <w:szCs w:val="16"/>
        </w:rPr>
        <w:t xml:space="preserve">) is an enzyme that catalyzes the first committed step in lipid A biosynthesis. Lipid A is a conserved component of </w:t>
      </w:r>
      <w:r w:rsidRPr="00262319">
        <w:rPr>
          <w:rFonts w:ascii="Calibri" w:eastAsia="Times New Roman" w:hAnsi="Calibri" w:cs="Times New Roman"/>
          <w:color w:val="202020"/>
          <w:sz w:val="16"/>
          <w:szCs w:val="16"/>
          <w:shd w:val="clear" w:color="auto" w:fill="FFFFFF"/>
        </w:rPr>
        <w:t>lipopolysaccharide</w:t>
      </w:r>
      <w:r w:rsidRPr="00262319">
        <w:rPr>
          <w:rFonts w:ascii="Calibri" w:eastAsia="Times New Roman" w:hAnsi="Calibri" w:cs="Times New Roman"/>
          <w:sz w:val="16"/>
          <w:szCs w:val="16"/>
        </w:rPr>
        <w:t xml:space="preserve">, which is a </w:t>
      </w:r>
      <w:r w:rsidRPr="00262319">
        <w:rPr>
          <w:rFonts w:ascii="Calibri" w:hAnsi="Calibri"/>
          <w:color w:val="000000"/>
          <w:sz w:val="16"/>
          <w:szCs w:val="16"/>
        </w:rPr>
        <w:t xml:space="preserve">major component of the outer membrane of Gram-negative bacteria. </w:t>
      </w:r>
      <w:proofErr w:type="spellStart"/>
      <w:r w:rsidRPr="00262319">
        <w:rPr>
          <w:rFonts w:ascii="Calibri" w:hAnsi="Calibri"/>
          <w:color w:val="000000"/>
          <w:sz w:val="16"/>
          <w:szCs w:val="16"/>
        </w:rPr>
        <w:t>LpxC</w:t>
      </w:r>
      <w:proofErr w:type="spellEnd"/>
      <w:r w:rsidRPr="00262319">
        <w:rPr>
          <w:rFonts w:ascii="Calibri" w:hAnsi="Calibri"/>
          <w:color w:val="000000"/>
          <w:sz w:val="16"/>
          <w:szCs w:val="16"/>
        </w:rPr>
        <w:t xml:space="preserve"> is conserved in most Gram-negative bacteria (except in </w:t>
      </w:r>
      <w:r w:rsidRPr="00262319">
        <w:rPr>
          <w:rFonts w:ascii="Calibri" w:hAnsi="Calibri"/>
          <w:i/>
          <w:color w:val="000000"/>
          <w:sz w:val="16"/>
          <w:szCs w:val="16"/>
        </w:rPr>
        <w:t xml:space="preserve">Acinetobacter </w:t>
      </w:r>
      <w:proofErr w:type="spellStart"/>
      <w:r w:rsidRPr="00262319">
        <w:rPr>
          <w:rFonts w:ascii="Calibri" w:hAnsi="Calibri"/>
          <w:i/>
          <w:color w:val="000000"/>
          <w:sz w:val="16"/>
          <w:szCs w:val="16"/>
        </w:rPr>
        <w:t>baumannii</w:t>
      </w:r>
      <w:proofErr w:type="spellEnd"/>
      <w:r w:rsidRPr="00262319">
        <w:rPr>
          <w:rFonts w:ascii="Calibri" w:hAnsi="Calibri"/>
          <w:color w:val="000000"/>
          <w:sz w:val="16"/>
          <w:szCs w:val="16"/>
        </w:rPr>
        <w:t xml:space="preserve">) and it does not show homology to any mammalian protein and thus is considered an attractive target [Ref]. Although drug-discovery efforts for </w:t>
      </w:r>
      <w:proofErr w:type="spellStart"/>
      <w:r w:rsidRPr="00262319">
        <w:rPr>
          <w:rFonts w:ascii="Calibri" w:hAnsi="Calibri"/>
          <w:color w:val="000000"/>
          <w:sz w:val="16"/>
          <w:szCs w:val="16"/>
        </w:rPr>
        <w:t>LpxC</w:t>
      </w:r>
      <w:proofErr w:type="spellEnd"/>
      <w:r w:rsidRPr="00262319">
        <w:rPr>
          <w:rFonts w:ascii="Calibri" w:hAnsi="Calibri"/>
          <w:color w:val="000000"/>
          <w:sz w:val="16"/>
          <w:szCs w:val="16"/>
        </w:rPr>
        <w:t xml:space="preserve"> inhibitors have been successful [Ref?], no inhibitor has been</w:t>
      </w:r>
      <w:r>
        <w:rPr>
          <w:rFonts w:ascii="Calibri" w:hAnsi="Calibri"/>
          <w:color w:val="000000"/>
          <w:sz w:val="16"/>
          <w:szCs w:val="16"/>
        </w:rPr>
        <w:t xml:space="preserve"> approved to treat human infections to date (Alice Erwin, 2016)</w:t>
      </w:r>
      <w:r w:rsidRPr="00195F33">
        <w:rPr>
          <w:rFonts w:ascii="Calibri" w:hAnsi="Calibri"/>
          <w:color w:val="000000"/>
          <w:sz w:val="16"/>
          <w:szCs w:val="16"/>
        </w:rPr>
        <w:t>.</w:t>
      </w:r>
      <w:r w:rsidRPr="00195F33">
        <w:rPr>
          <w:rFonts w:ascii="Calibri" w:hAnsi="Calibri"/>
          <w:b/>
          <w:color w:val="000000"/>
          <w:sz w:val="16"/>
          <w:szCs w:val="16"/>
        </w:rPr>
        <w:t xml:space="preserve"> </w:t>
      </w:r>
      <w:r w:rsidRPr="00195F33">
        <w:rPr>
          <w:rFonts w:ascii="Calibri" w:hAnsi="Calibri"/>
          <w:color w:val="000000"/>
          <w:sz w:val="16"/>
          <w:szCs w:val="16"/>
        </w:rPr>
        <w:t xml:space="preserve">The </w:t>
      </w:r>
      <w:r>
        <w:rPr>
          <w:rFonts w:ascii="Calibri" w:hAnsi="Calibri"/>
          <w:color w:val="000000"/>
          <w:sz w:val="16"/>
          <w:szCs w:val="16"/>
        </w:rPr>
        <w:t xml:space="preserve">KS and </w:t>
      </w:r>
      <w:proofErr w:type="spellStart"/>
      <w:r>
        <w:rPr>
          <w:rFonts w:ascii="Calibri" w:hAnsi="Calibri"/>
          <w:color w:val="000000"/>
          <w:sz w:val="16"/>
          <w:szCs w:val="16"/>
        </w:rPr>
        <w:t>LpxC</w:t>
      </w:r>
      <w:proofErr w:type="spellEnd"/>
      <w:r>
        <w:rPr>
          <w:rFonts w:ascii="Calibri" w:hAnsi="Calibri"/>
          <w:color w:val="000000"/>
          <w:sz w:val="16"/>
          <w:szCs w:val="16"/>
        </w:rPr>
        <w:t xml:space="preserve"> co</w:t>
      </w:r>
      <w:r w:rsidRPr="00A65135">
        <w:rPr>
          <w:rFonts w:ascii="Calibri" w:hAnsi="Calibri"/>
          <w:color w:val="000000"/>
          <w:sz w:val="16"/>
          <w:szCs w:val="16"/>
        </w:rPr>
        <w:t xml:space="preserve">evolution plot shows a strong </w:t>
      </w:r>
      <w:r>
        <w:rPr>
          <w:rFonts w:ascii="Calibri" w:hAnsi="Calibri"/>
          <w:color w:val="000000"/>
          <w:sz w:val="16"/>
          <w:szCs w:val="16"/>
        </w:rPr>
        <w:t xml:space="preserve">correlation between pairwise </w:t>
      </w:r>
      <w:r w:rsidRPr="00A65135">
        <w:rPr>
          <w:rFonts w:ascii="Calibri" w:hAnsi="Calibri"/>
          <w:color w:val="000000"/>
          <w:sz w:val="16"/>
          <w:szCs w:val="16"/>
        </w:rPr>
        <w:t xml:space="preserve">KS and </w:t>
      </w:r>
      <w:proofErr w:type="spellStart"/>
      <w:r w:rsidRPr="00A65135">
        <w:rPr>
          <w:rFonts w:ascii="Calibri" w:hAnsi="Calibri"/>
          <w:color w:val="000000"/>
          <w:sz w:val="16"/>
          <w:szCs w:val="16"/>
        </w:rPr>
        <w:t>LpxC</w:t>
      </w:r>
      <w:proofErr w:type="spellEnd"/>
      <w:r w:rsidRPr="00A65135">
        <w:rPr>
          <w:rFonts w:ascii="Calibri" w:hAnsi="Calibri"/>
          <w:color w:val="000000"/>
          <w:sz w:val="16"/>
          <w:szCs w:val="16"/>
        </w:rPr>
        <w:t xml:space="preserve"> </w:t>
      </w:r>
      <w:proofErr w:type="gramStart"/>
      <w:r>
        <w:rPr>
          <w:rFonts w:ascii="Calibri" w:hAnsi="Calibri"/>
          <w:color w:val="000000"/>
          <w:sz w:val="16"/>
          <w:szCs w:val="16"/>
        </w:rPr>
        <w:t>protein  sequence</w:t>
      </w:r>
      <w:proofErr w:type="gramEnd"/>
      <w:r>
        <w:rPr>
          <w:rFonts w:ascii="Calibri" w:hAnsi="Calibri"/>
          <w:color w:val="000000"/>
          <w:sz w:val="16"/>
          <w:szCs w:val="16"/>
        </w:rPr>
        <w:t xml:space="preserve"> identities</w:t>
      </w:r>
      <w:r w:rsidRPr="00A65135">
        <w:rPr>
          <w:rFonts w:ascii="Calibri" w:hAnsi="Calibri"/>
          <w:color w:val="000000"/>
          <w:sz w:val="16"/>
          <w:szCs w:val="16"/>
        </w:rPr>
        <w:t>. We also made the negative control plot for a KS</w:t>
      </w:r>
      <w:r>
        <w:rPr>
          <w:rFonts w:ascii="Calibri" w:hAnsi="Calibri"/>
          <w:color w:val="000000"/>
          <w:sz w:val="16"/>
          <w:szCs w:val="16"/>
        </w:rPr>
        <w:t xml:space="preserve"> and </w:t>
      </w:r>
      <w:proofErr w:type="spellStart"/>
      <w:r w:rsidRPr="00A65135">
        <w:rPr>
          <w:rFonts w:ascii="Calibri" w:hAnsi="Calibri"/>
          <w:color w:val="000000"/>
          <w:sz w:val="16"/>
          <w:szCs w:val="16"/>
        </w:rPr>
        <w:t>LpxC</w:t>
      </w:r>
      <w:proofErr w:type="spellEnd"/>
      <w:r w:rsidRPr="00A65135">
        <w:rPr>
          <w:rFonts w:ascii="Calibri" w:hAnsi="Calibri"/>
          <w:color w:val="000000"/>
          <w:sz w:val="16"/>
          <w:szCs w:val="16"/>
        </w:rPr>
        <w:t xml:space="preserve"> </w:t>
      </w:r>
      <w:r>
        <w:rPr>
          <w:rFonts w:ascii="Calibri" w:hAnsi="Calibri"/>
          <w:color w:val="000000"/>
          <w:sz w:val="16"/>
          <w:szCs w:val="16"/>
        </w:rPr>
        <w:t>pairs</w:t>
      </w:r>
      <w:r w:rsidRPr="00A65135">
        <w:rPr>
          <w:rFonts w:ascii="Calibri" w:hAnsi="Calibri"/>
          <w:color w:val="000000"/>
          <w:sz w:val="16"/>
          <w:szCs w:val="16"/>
        </w:rPr>
        <w:t xml:space="preserve"> </w:t>
      </w:r>
      <w:r>
        <w:rPr>
          <w:rFonts w:ascii="Calibri" w:hAnsi="Calibri"/>
          <w:color w:val="000000"/>
          <w:sz w:val="16"/>
          <w:szCs w:val="16"/>
        </w:rPr>
        <w:t>encoded</w:t>
      </w:r>
      <w:r w:rsidRPr="00A65135">
        <w:rPr>
          <w:rFonts w:ascii="Calibri" w:hAnsi="Calibri"/>
          <w:color w:val="000000"/>
          <w:sz w:val="16"/>
          <w:szCs w:val="16"/>
        </w:rPr>
        <w:t xml:space="preserve"> at least 50kB away from each other</w:t>
      </w:r>
      <w:r>
        <w:rPr>
          <w:rFonts w:ascii="Calibri" w:hAnsi="Calibri"/>
          <w:color w:val="000000"/>
          <w:sz w:val="16"/>
          <w:szCs w:val="16"/>
        </w:rPr>
        <w:t>.</w:t>
      </w:r>
      <w:r w:rsidRPr="00A65135">
        <w:rPr>
          <w:rFonts w:ascii="Calibri" w:hAnsi="Calibri"/>
          <w:color w:val="000000"/>
          <w:sz w:val="16"/>
          <w:szCs w:val="16"/>
        </w:rPr>
        <w:t xml:space="preserve"> </w:t>
      </w:r>
      <w:r>
        <w:rPr>
          <w:rFonts w:ascii="Calibri" w:hAnsi="Calibri"/>
          <w:color w:val="000000"/>
          <w:sz w:val="16"/>
          <w:szCs w:val="16"/>
        </w:rPr>
        <w:t>A</w:t>
      </w:r>
      <w:r w:rsidRPr="00A65135">
        <w:rPr>
          <w:rFonts w:ascii="Calibri" w:hAnsi="Calibri"/>
          <w:color w:val="000000"/>
          <w:sz w:val="16"/>
          <w:szCs w:val="16"/>
        </w:rPr>
        <w:t xml:space="preserve">s expected, </w:t>
      </w:r>
      <w:r>
        <w:rPr>
          <w:rFonts w:ascii="Calibri" w:hAnsi="Calibri"/>
          <w:color w:val="000000"/>
          <w:sz w:val="16"/>
          <w:szCs w:val="16"/>
        </w:rPr>
        <w:t xml:space="preserve">we </w:t>
      </w:r>
      <w:r w:rsidRPr="00A65135">
        <w:rPr>
          <w:rFonts w:ascii="Calibri" w:hAnsi="Calibri"/>
          <w:color w:val="000000"/>
          <w:sz w:val="16"/>
          <w:szCs w:val="16"/>
        </w:rPr>
        <w:t xml:space="preserve">observed no </w:t>
      </w:r>
      <w:r>
        <w:rPr>
          <w:rFonts w:ascii="Calibri" w:hAnsi="Calibri"/>
          <w:color w:val="000000"/>
          <w:sz w:val="16"/>
          <w:szCs w:val="16"/>
        </w:rPr>
        <w:t xml:space="preserve">significant </w:t>
      </w:r>
      <w:r w:rsidRPr="00A65135">
        <w:rPr>
          <w:rFonts w:ascii="Calibri" w:hAnsi="Calibri"/>
          <w:color w:val="000000"/>
          <w:sz w:val="16"/>
          <w:szCs w:val="16"/>
        </w:rPr>
        <w:t>correlation (Figure S4</w:t>
      </w:r>
      <w:r>
        <w:rPr>
          <w:rFonts w:ascii="Calibri" w:hAnsi="Calibri"/>
          <w:color w:val="000000"/>
          <w:sz w:val="16"/>
          <w:szCs w:val="16"/>
        </w:rPr>
        <w:t>a</w:t>
      </w:r>
      <w:r w:rsidRPr="00A65135">
        <w:rPr>
          <w:rFonts w:ascii="Calibri" w:hAnsi="Calibri"/>
          <w:color w:val="000000"/>
          <w:sz w:val="16"/>
          <w:szCs w:val="16"/>
        </w:rPr>
        <w:t xml:space="preserve">). The high pairwise KS identities and the high correlation of </w:t>
      </w:r>
      <w:r w:rsidRPr="00A65135">
        <w:rPr>
          <w:rFonts w:ascii="Calibri" w:hAnsi="Calibri" w:cs="Helvetica"/>
          <w:bCs/>
          <w:sz w:val="16"/>
          <w:szCs w:val="16"/>
        </w:rPr>
        <w:t xml:space="preserve">KS identities and the </w:t>
      </w:r>
      <w:proofErr w:type="spellStart"/>
      <w:r w:rsidRPr="00A65135">
        <w:rPr>
          <w:rFonts w:ascii="Calibri" w:hAnsi="Calibri" w:cs="Helvetica"/>
          <w:bCs/>
          <w:sz w:val="16"/>
          <w:szCs w:val="16"/>
        </w:rPr>
        <w:t>LpxC</w:t>
      </w:r>
      <w:proofErr w:type="spellEnd"/>
      <w:r w:rsidRPr="00A65135">
        <w:rPr>
          <w:rFonts w:ascii="Calibri" w:hAnsi="Calibri" w:cs="Helvetica"/>
          <w:bCs/>
          <w:sz w:val="16"/>
          <w:szCs w:val="16"/>
        </w:rPr>
        <w:t xml:space="preserve"> identities </w:t>
      </w:r>
      <w:r w:rsidRPr="00A65135">
        <w:rPr>
          <w:rFonts w:ascii="Calibri" w:hAnsi="Calibri"/>
          <w:color w:val="000000"/>
          <w:sz w:val="16"/>
          <w:szCs w:val="16"/>
        </w:rPr>
        <w:t xml:space="preserve">suggest that either </w:t>
      </w:r>
      <w:proofErr w:type="spellStart"/>
      <w:r w:rsidRPr="00A65135">
        <w:rPr>
          <w:rFonts w:ascii="Calibri" w:hAnsi="Calibri"/>
          <w:color w:val="000000"/>
          <w:sz w:val="16"/>
          <w:szCs w:val="16"/>
        </w:rPr>
        <w:t>LpxC</w:t>
      </w:r>
      <w:proofErr w:type="spellEnd"/>
      <w:r w:rsidRPr="00A65135">
        <w:rPr>
          <w:rFonts w:ascii="Calibri" w:hAnsi="Calibri"/>
          <w:color w:val="000000"/>
          <w:sz w:val="16"/>
          <w:szCs w:val="16"/>
        </w:rPr>
        <w:t xml:space="preserve"> is a biosynthetic </w:t>
      </w:r>
      <w:r>
        <w:rPr>
          <w:rFonts w:ascii="Calibri" w:hAnsi="Calibri"/>
          <w:color w:val="000000"/>
          <w:sz w:val="16"/>
          <w:szCs w:val="16"/>
        </w:rPr>
        <w:t>enzyme</w:t>
      </w:r>
      <w:r w:rsidRPr="00A65135">
        <w:rPr>
          <w:rFonts w:ascii="Calibri" w:hAnsi="Calibri"/>
          <w:color w:val="000000"/>
          <w:sz w:val="16"/>
          <w:szCs w:val="16"/>
        </w:rPr>
        <w:t xml:space="preserve"> in all of these PKS clusters, or</w:t>
      </w:r>
      <w:r>
        <w:rPr>
          <w:rFonts w:ascii="Calibri" w:hAnsi="Calibri"/>
          <w:color w:val="000000"/>
          <w:sz w:val="16"/>
          <w:szCs w:val="16"/>
        </w:rPr>
        <w:t xml:space="preserve"> that</w:t>
      </w:r>
      <w:r w:rsidRPr="00A65135">
        <w:rPr>
          <w:rFonts w:ascii="Calibri" w:hAnsi="Calibri"/>
          <w:color w:val="000000"/>
          <w:sz w:val="16"/>
          <w:szCs w:val="16"/>
        </w:rPr>
        <w:t xml:space="preserve"> all of these clusters are homologs</w:t>
      </w:r>
      <w:r w:rsidRPr="00A65135">
        <w:rPr>
          <w:rFonts w:ascii="Calibri" w:eastAsia="Times New Roman" w:hAnsi="Calibri" w:cs="Times New Roman"/>
          <w:color w:val="000000"/>
          <w:sz w:val="16"/>
          <w:szCs w:val="16"/>
        </w:rPr>
        <w:t>.</w:t>
      </w:r>
    </w:p>
    <w:p w14:paraId="2983DAEB" w14:textId="002213AB" w:rsidR="0071540C" w:rsidRPr="003F4317" w:rsidRDefault="0071540C" w:rsidP="00F1570D">
      <w:pPr>
        <w:rPr>
          <w:rFonts w:ascii="Calibri" w:eastAsia="Times New Roman" w:hAnsi="Calibri" w:cs="Times New Roman"/>
          <w:sz w:val="16"/>
          <w:szCs w:val="16"/>
        </w:rPr>
      </w:pPr>
      <w:r>
        <w:rPr>
          <w:rFonts w:ascii="Calibri" w:eastAsia="Times New Roman" w:hAnsi="Calibri" w:cs="Times New Roman"/>
          <w:color w:val="000000"/>
          <w:sz w:val="16"/>
          <w:szCs w:val="16"/>
        </w:rPr>
        <w:t>KS domains from a</w:t>
      </w:r>
      <w:r w:rsidRPr="00A65135">
        <w:rPr>
          <w:rFonts w:ascii="Calibri" w:eastAsia="Times New Roman" w:hAnsi="Calibri" w:cs="Times New Roman"/>
          <w:color w:val="000000"/>
          <w:sz w:val="16"/>
          <w:szCs w:val="16"/>
        </w:rPr>
        <w:t xml:space="preserve">ll </w:t>
      </w:r>
      <w:r>
        <w:rPr>
          <w:rFonts w:ascii="Calibri" w:eastAsia="Times New Roman" w:hAnsi="Calibri" w:cs="Times New Roman"/>
          <w:color w:val="000000"/>
          <w:sz w:val="16"/>
          <w:szCs w:val="16"/>
        </w:rPr>
        <w:t xml:space="preserve">clusters encoding </w:t>
      </w:r>
      <w:proofErr w:type="spellStart"/>
      <w:r w:rsidRPr="00A65135">
        <w:rPr>
          <w:rFonts w:ascii="Calibri" w:eastAsia="Times New Roman" w:hAnsi="Calibri" w:cs="Times New Roman"/>
          <w:color w:val="000000"/>
          <w:sz w:val="16"/>
          <w:szCs w:val="16"/>
        </w:rPr>
        <w:t>LpxC</w:t>
      </w:r>
      <w:proofErr w:type="spellEnd"/>
      <w:r w:rsidRPr="00A6513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form a single clade</w:t>
      </w:r>
      <w:r w:rsidRPr="00A65135">
        <w:rPr>
          <w:rFonts w:ascii="Calibri" w:eastAsia="Times New Roman" w:hAnsi="Calibri" w:cs="Times New Roman"/>
          <w:color w:val="000000"/>
          <w:sz w:val="16"/>
          <w:szCs w:val="16"/>
        </w:rPr>
        <w:t xml:space="preserve">. </w:t>
      </w:r>
      <w:r w:rsidRPr="00A65135">
        <w:rPr>
          <w:rFonts w:ascii="Calibri" w:hAnsi="Calibri"/>
          <w:color w:val="000000"/>
          <w:sz w:val="16"/>
          <w:szCs w:val="16"/>
        </w:rPr>
        <w:t xml:space="preserve">All 15 non-redundant clusters are annotated as Type I PKS by </w:t>
      </w:r>
      <w:proofErr w:type="spellStart"/>
      <w:r w:rsidRPr="00A65135">
        <w:rPr>
          <w:rFonts w:ascii="Calibri" w:hAnsi="Calibri"/>
          <w:color w:val="000000"/>
          <w:sz w:val="16"/>
          <w:szCs w:val="16"/>
        </w:rPr>
        <w:t>antiSMASH</w:t>
      </w:r>
      <w:proofErr w:type="spellEnd"/>
      <w:r w:rsidRPr="00A65135">
        <w:rPr>
          <w:rFonts w:ascii="Calibri" w:hAnsi="Calibri"/>
          <w:color w:val="000000"/>
          <w:sz w:val="16"/>
          <w:szCs w:val="16"/>
        </w:rPr>
        <w:t xml:space="preserve"> and their scores range from 30 to 70. They indeed have similar architecture, consisting of one fully reducing PKS module, and one or two additional KR genes. No function could be appointed </w:t>
      </w:r>
      <w:r>
        <w:rPr>
          <w:rFonts w:ascii="Calibri" w:hAnsi="Calibri"/>
          <w:color w:val="000000"/>
          <w:sz w:val="16"/>
          <w:szCs w:val="16"/>
        </w:rPr>
        <w:t xml:space="preserve">by </w:t>
      </w:r>
      <w:proofErr w:type="spellStart"/>
      <w:r>
        <w:rPr>
          <w:rFonts w:ascii="Calibri" w:hAnsi="Calibri"/>
          <w:color w:val="000000"/>
          <w:sz w:val="16"/>
          <w:szCs w:val="16"/>
        </w:rPr>
        <w:t>antiSMASH</w:t>
      </w:r>
      <w:proofErr w:type="spellEnd"/>
      <w:r>
        <w:rPr>
          <w:rFonts w:ascii="Calibri" w:hAnsi="Calibri"/>
          <w:color w:val="000000"/>
          <w:sz w:val="16"/>
          <w:szCs w:val="16"/>
        </w:rPr>
        <w:t xml:space="preserve"> </w:t>
      </w:r>
      <w:r w:rsidRPr="00A65135">
        <w:rPr>
          <w:rFonts w:ascii="Calibri" w:hAnsi="Calibri"/>
          <w:color w:val="000000"/>
          <w:sz w:val="16"/>
          <w:szCs w:val="16"/>
        </w:rPr>
        <w:t>to a ~680 amino acid sequence in the PKS module in all 15 clusters</w:t>
      </w:r>
      <w:r w:rsidR="003C6B86" w:rsidRPr="003C6B86">
        <w:rPr>
          <w:rFonts w:ascii="Calibri" w:hAnsi="Calibri"/>
          <w:color w:val="000000"/>
          <w:sz w:val="16"/>
          <w:szCs w:val="16"/>
        </w:rPr>
        <w:t xml:space="preserve">. A </w:t>
      </w:r>
      <w:r w:rsidR="003C6B86" w:rsidRPr="003F4317">
        <w:rPr>
          <w:rFonts w:ascii="Calibri" w:eastAsia="Times New Roman" w:hAnsi="Calibri" w:cs="Arial"/>
          <w:color w:val="222222"/>
          <w:sz w:val="16"/>
          <w:szCs w:val="16"/>
          <w:shd w:val="clear" w:color="auto" w:fill="FFFFFF"/>
        </w:rPr>
        <w:t>BLAST search of that sequence did not retrieve any homologs, which suggests that this sequence could encode a novel class of domain.</w:t>
      </w:r>
      <w:r w:rsidR="003C6B86">
        <w:rPr>
          <w:rFonts w:ascii="Calibri" w:eastAsia="Times New Roman" w:hAnsi="Calibri" w:cs="Times New Roman"/>
          <w:sz w:val="16"/>
          <w:szCs w:val="16"/>
        </w:rPr>
        <w:t xml:space="preserve"> </w:t>
      </w:r>
      <w:r w:rsidRPr="003C6B86">
        <w:rPr>
          <w:rFonts w:ascii="Calibri" w:hAnsi="Calibri"/>
          <w:color w:val="000000"/>
          <w:sz w:val="16"/>
          <w:szCs w:val="16"/>
        </w:rPr>
        <w:t>The lowest pairwise KS domains amino acid</w:t>
      </w:r>
      <w:r>
        <w:rPr>
          <w:rFonts w:ascii="Calibri" w:hAnsi="Calibri"/>
          <w:color w:val="000000"/>
          <w:sz w:val="16"/>
          <w:szCs w:val="16"/>
        </w:rPr>
        <w:t xml:space="preserve"> </w:t>
      </w:r>
      <w:r w:rsidRPr="00A65135">
        <w:rPr>
          <w:rFonts w:ascii="Calibri" w:hAnsi="Calibri"/>
          <w:color w:val="000000"/>
          <w:sz w:val="16"/>
          <w:szCs w:val="16"/>
        </w:rPr>
        <w:t xml:space="preserve">sequence identity is between </w:t>
      </w:r>
      <w:r w:rsidRPr="00A65135">
        <w:rPr>
          <w:rFonts w:ascii="Calibri" w:eastAsia="Times New Roman" w:hAnsi="Calibri" w:cs="Times New Roman"/>
          <w:color w:val="000000"/>
          <w:sz w:val="16"/>
          <w:szCs w:val="16"/>
        </w:rPr>
        <w:t>CP003350 a</w:t>
      </w:r>
      <w:r w:rsidRPr="00A65135">
        <w:rPr>
          <w:rFonts w:ascii="Calibri" w:hAnsi="Calibri"/>
          <w:color w:val="000000"/>
          <w:sz w:val="16"/>
          <w:szCs w:val="16"/>
        </w:rPr>
        <w:t xml:space="preserve">nd </w:t>
      </w:r>
      <w:r w:rsidRPr="00A65135">
        <w:rPr>
          <w:rFonts w:ascii="Calibri" w:eastAsia="Times New Roman" w:hAnsi="Calibri" w:cs="Times New Roman"/>
          <w:color w:val="000000"/>
          <w:sz w:val="16"/>
          <w:szCs w:val="16"/>
        </w:rPr>
        <w:t xml:space="preserve">AP013062 and is 73%. </w:t>
      </w:r>
      <w:r w:rsidRPr="00A65135">
        <w:rPr>
          <w:rFonts w:ascii="Calibri" w:hAnsi="Calibri"/>
          <w:color w:val="000000"/>
          <w:sz w:val="16"/>
          <w:szCs w:val="16"/>
        </w:rPr>
        <w:t>All of them belong to the Proteobacter</w:t>
      </w:r>
      <w:r>
        <w:rPr>
          <w:rFonts w:ascii="Calibri" w:hAnsi="Calibri"/>
          <w:color w:val="000000"/>
          <w:sz w:val="16"/>
          <w:szCs w:val="16"/>
        </w:rPr>
        <w:t>i</w:t>
      </w:r>
      <w:r w:rsidRPr="00A65135">
        <w:rPr>
          <w:rFonts w:ascii="Calibri" w:hAnsi="Calibri"/>
          <w:color w:val="000000"/>
          <w:sz w:val="16"/>
          <w:szCs w:val="16"/>
        </w:rPr>
        <w:t xml:space="preserve">a phylum, </w:t>
      </w:r>
      <w:commentRangeStart w:id="79"/>
      <w:r>
        <w:rPr>
          <w:rFonts w:ascii="Calibri" w:hAnsi="Calibri"/>
          <w:color w:val="000000"/>
          <w:sz w:val="16"/>
          <w:szCs w:val="16"/>
        </w:rPr>
        <w:t>mostly</w:t>
      </w:r>
      <w:r w:rsidRPr="00A65135">
        <w:rPr>
          <w:rFonts w:ascii="Calibri" w:hAnsi="Calibri"/>
          <w:color w:val="000000"/>
          <w:sz w:val="16"/>
          <w:szCs w:val="16"/>
        </w:rPr>
        <w:t xml:space="preserve"> from the</w:t>
      </w:r>
      <w:r>
        <w:rPr>
          <w:rFonts w:ascii="Calibri" w:hAnsi="Calibri"/>
          <w:color w:val="000000"/>
          <w:sz w:val="16"/>
          <w:szCs w:val="16"/>
        </w:rPr>
        <w:t xml:space="preserve"> </w:t>
      </w:r>
      <w:proofErr w:type="spellStart"/>
      <w:r w:rsidRPr="00A65135">
        <w:rPr>
          <w:rFonts w:ascii="Calibri" w:hAnsi="Calibri"/>
          <w:i/>
          <w:color w:val="000000"/>
          <w:sz w:val="16"/>
          <w:szCs w:val="16"/>
        </w:rPr>
        <w:t>Burkholderia</w:t>
      </w:r>
      <w:proofErr w:type="spellEnd"/>
      <w:r w:rsidRPr="00A65135">
        <w:rPr>
          <w:rFonts w:ascii="Calibri" w:hAnsi="Calibri"/>
          <w:color w:val="000000"/>
          <w:sz w:val="16"/>
          <w:szCs w:val="16"/>
        </w:rPr>
        <w:t xml:space="preserve"> genus, but </w:t>
      </w:r>
      <w:r>
        <w:rPr>
          <w:rFonts w:ascii="Calibri" w:hAnsi="Calibri"/>
          <w:color w:val="000000"/>
          <w:sz w:val="16"/>
          <w:szCs w:val="16"/>
        </w:rPr>
        <w:t xml:space="preserve">also from </w:t>
      </w:r>
      <w:proofErr w:type="spellStart"/>
      <w:r w:rsidRPr="003E528F">
        <w:rPr>
          <w:rFonts w:ascii="Calibri" w:eastAsia="Times New Roman" w:hAnsi="Calibri" w:cs="Times New Roman"/>
          <w:i/>
          <w:iCs/>
          <w:color w:val="000000"/>
          <w:sz w:val="16"/>
          <w:szCs w:val="16"/>
          <w:shd w:val="clear" w:color="auto" w:fill="F8F9FA"/>
        </w:rPr>
        <w:t>Caballeronia</w:t>
      </w:r>
      <w:proofErr w:type="spellEnd"/>
      <w:r w:rsidRPr="003E528F">
        <w:rPr>
          <w:rFonts w:ascii="Calibri" w:eastAsia="Times New Roman" w:hAnsi="Calibri" w:cs="Times New Roman"/>
          <w:sz w:val="16"/>
          <w:szCs w:val="16"/>
        </w:rPr>
        <w:t xml:space="preserve">, </w:t>
      </w:r>
      <w:proofErr w:type="spellStart"/>
      <w:r w:rsidRPr="003E528F">
        <w:rPr>
          <w:rFonts w:ascii="Calibri" w:eastAsia="Times New Roman" w:hAnsi="Calibri" w:cs="Times New Roman"/>
          <w:i/>
          <w:iCs/>
          <w:color w:val="000000"/>
          <w:sz w:val="16"/>
          <w:szCs w:val="16"/>
          <w:shd w:val="clear" w:color="auto" w:fill="F8F9FA"/>
        </w:rPr>
        <w:t>Frateuria</w:t>
      </w:r>
      <w:proofErr w:type="spellEnd"/>
      <w:r w:rsidRPr="003E528F">
        <w:rPr>
          <w:rFonts w:ascii="Calibri" w:eastAsia="Times New Roman" w:hAnsi="Calibri" w:cs="Times New Roman"/>
          <w:i/>
          <w:iCs/>
          <w:color w:val="000000"/>
          <w:sz w:val="16"/>
          <w:szCs w:val="16"/>
          <w:shd w:val="clear" w:color="auto" w:fill="F8F9FA"/>
        </w:rPr>
        <w:t xml:space="preserve">, and </w:t>
      </w:r>
      <w:proofErr w:type="spellStart"/>
      <w:r w:rsidRPr="003E528F">
        <w:rPr>
          <w:rFonts w:ascii="Calibri" w:eastAsia="Times New Roman" w:hAnsi="Calibri" w:cs="Times New Roman"/>
          <w:i/>
          <w:iCs/>
          <w:color w:val="000000"/>
          <w:sz w:val="16"/>
          <w:szCs w:val="16"/>
          <w:shd w:val="clear" w:color="auto" w:fill="F8F9FA"/>
        </w:rPr>
        <w:t>Ralstonia</w:t>
      </w:r>
      <w:proofErr w:type="spellEnd"/>
      <w:r>
        <w:rPr>
          <w:rFonts w:ascii="Calibri" w:eastAsia="Times New Roman" w:hAnsi="Calibri" w:cs="Times New Roman"/>
          <w:sz w:val="16"/>
          <w:szCs w:val="16"/>
        </w:rPr>
        <w:t xml:space="preserve"> genera</w:t>
      </w:r>
      <w:r w:rsidRPr="00A65135">
        <w:rPr>
          <w:rFonts w:ascii="Calibri" w:hAnsi="Calibri"/>
          <w:color w:val="000000"/>
          <w:sz w:val="16"/>
          <w:szCs w:val="16"/>
        </w:rPr>
        <w:t xml:space="preserve">. </w:t>
      </w:r>
      <w:r w:rsidRPr="00A65135">
        <w:rPr>
          <w:rFonts w:ascii="Calibri" w:eastAsia="Times New Roman" w:hAnsi="Calibri" w:cs="Times New Roman"/>
          <w:color w:val="000000"/>
          <w:sz w:val="16"/>
          <w:szCs w:val="16"/>
        </w:rPr>
        <w:t xml:space="preserve">The </w:t>
      </w:r>
      <w:commentRangeEnd w:id="79"/>
      <w:r>
        <w:rPr>
          <w:rStyle w:val="CommentReference"/>
        </w:rPr>
        <w:commentReference w:id="79"/>
      </w:r>
      <w:r w:rsidRPr="00A65135">
        <w:rPr>
          <w:rFonts w:ascii="Calibri" w:eastAsia="Times New Roman" w:hAnsi="Calibri" w:cs="Times New Roman"/>
          <w:color w:val="000000"/>
          <w:sz w:val="16"/>
          <w:szCs w:val="16"/>
        </w:rPr>
        <w:t xml:space="preserve">presence of 15 homologs of the same cluster, all of which harbor a </w:t>
      </w:r>
      <w:proofErr w:type="spellStart"/>
      <w:r w:rsidRPr="00A65135">
        <w:rPr>
          <w:rFonts w:ascii="Calibri" w:eastAsia="Times New Roman" w:hAnsi="Calibri" w:cs="Times New Roman"/>
          <w:color w:val="000000"/>
          <w:sz w:val="16"/>
          <w:szCs w:val="16"/>
        </w:rPr>
        <w:t>LpxC</w:t>
      </w:r>
      <w:proofErr w:type="spellEnd"/>
      <w:r w:rsidRPr="00A65135">
        <w:rPr>
          <w:rFonts w:ascii="Calibri" w:eastAsia="Times New Roman" w:hAnsi="Calibri" w:cs="Times New Roman"/>
          <w:color w:val="000000"/>
          <w:sz w:val="16"/>
          <w:szCs w:val="16"/>
        </w:rPr>
        <w:t xml:space="preserve"> gene</w:t>
      </w:r>
      <w:r>
        <w:rPr>
          <w:rFonts w:ascii="Calibri" w:eastAsia="Times New Roman" w:hAnsi="Calibri" w:cs="Times New Roman"/>
          <w:color w:val="000000"/>
          <w:sz w:val="16"/>
          <w:szCs w:val="16"/>
        </w:rPr>
        <w:t>,</w:t>
      </w:r>
      <w:r w:rsidRPr="00A65135">
        <w:rPr>
          <w:rFonts w:ascii="Calibri" w:eastAsia="Times New Roman" w:hAnsi="Calibri" w:cs="Times New Roman"/>
          <w:color w:val="000000"/>
          <w:sz w:val="16"/>
          <w:szCs w:val="16"/>
        </w:rPr>
        <w:t xml:space="preserve"> suggests</w:t>
      </w:r>
      <w:r>
        <w:rPr>
          <w:rFonts w:ascii="Calibri" w:eastAsia="Times New Roman" w:hAnsi="Calibri" w:cs="Times New Roman"/>
          <w:color w:val="000000"/>
          <w:sz w:val="16"/>
          <w:szCs w:val="16"/>
        </w:rPr>
        <w:t xml:space="preserve"> that </w:t>
      </w:r>
      <w:r w:rsidRPr="00A65135">
        <w:rPr>
          <w:rFonts w:ascii="Calibri" w:eastAsia="Times New Roman" w:hAnsi="Calibri" w:cs="Times New Roman"/>
          <w:color w:val="000000"/>
          <w:sz w:val="16"/>
          <w:szCs w:val="16"/>
        </w:rPr>
        <w:t xml:space="preserve">this cluster </w:t>
      </w:r>
      <w:r>
        <w:rPr>
          <w:rFonts w:ascii="Calibri" w:eastAsia="Times New Roman" w:hAnsi="Calibri" w:cs="Times New Roman"/>
          <w:color w:val="000000"/>
          <w:sz w:val="16"/>
          <w:szCs w:val="16"/>
        </w:rPr>
        <w:t xml:space="preserve">might be of </w:t>
      </w:r>
      <w:r w:rsidRPr="00A65135">
        <w:rPr>
          <w:rFonts w:ascii="Calibri" w:eastAsia="Times New Roman" w:hAnsi="Calibri" w:cs="Times New Roman"/>
          <w:color w:val="000000"/>
          <w:sz w:val="16"/>
          <w:szCs w:val="16"/>
        </w:rPr>
        <w:t xml:space="preserve">evolutionary importance and the target of the encoded molecule </w:t>
      </w:r>
      <w:r>
        <w:rPr>
          <w:rFonts w:ascii="Calibri" w:eastAsia="Times New Roman" w:hAnsi="Calibri" w:cs="Times New Roman"/>
          <w:color w:val="000000"/>
          <w:sz w:val="16"/>
          <w:szCs w:val="16"/>
        </w:rPr>
        <w:t>might</w:t>
      </w:r>
      <w:r w:rsidRPr="00A65135">
        <w:rPr>
          <w:rFonts w:ascii="Calibri" w:eastAsia="Times New Roman" w:hAnsi="Calibri" w:cs="Times New Roman"/>
          <w:color w:val="000000"/>
          <w:sz w:val="16"/>
          <w:szCs w:val="16"/>
        </w:rPr>
        <w:t xml:space="preserve"> be </w:t>
      </w:r>
      <w:proofErr w:type="spellStart"/>
      <w:r w:rsidRPr="00A65135">
        <w:rPr>
          <w:rFonts w:ascii="Calibri" w:eastAsia="Times New Roman" w:hAnsi="Calibri" w:cs="Times New Roman"/>
          <w:color w:val="000000"/>
          <w:sz w:val="16"/>
          <w:szCs w:val="16"/>
        </w:rPr>
        <w:t>LpxC</w:t>
      </w:r>
      <w:proofErr w:type="spellEnd"/>
      <w:r w:rsidRPr="00A6513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 xml:space="preserve">Since there </w:t>
      </w:r>
      <w:r w:rsidRPr="00A65135">
        <w:rPr>
          <w:rFonts w:ascii="Calibri" w:eastAsia="Times New Roman" w:hAnsi="Calibri" w:cs="Times New Roman"/>
          <w:color w:val="000000"/>
          <w:sz w:val="16"/>
          <w:szCs w:val="16"/>
        </w:rPr>
        <w:t xml:space="preserve">are no known homologs </w:t>
      </w:r>
      <w:r>
        <w:rPr>
          <w:rFonts w:ascii="Calibri" w:eastAsia="Times New Roman" w:hAnsi="Calibri" w:cs="Times New Roman"/>
          <w:color w:val="000000"/>
          <w:sz w:val="16"/>
          <w:szCs w:val="16"/>
        </w:rPr>
        <w:t>of</w:t>
      </w:r>
      <w:r w:rsidRPr="00A65135">
        <w:rPr>
          <w:rFonts w:ascii="Calibri" w:eastAsia="Times New Roman" w:hAnsi="Calibri" w:cs="Times New Roman"/>
          <w:color w:val="000000"/>
          <w:sz w:val="16"/>
          <w:szCs w:val="16"/>
        </w:rPr>
        <w:t xml:space="preserve"> these clusters</w:t>
      </w:r>
      <w:r>
        <w:rPr>
          <w:rFonts w:ascii="Calibri" w:eastAsia="Times New Roman" w:hAnsi="Calibri" w:cs="Times New Roman"/>
          <w:color w:val="000000"/>
          <w:sz w:val="16"/>
          <w:szCs w:val="16"/>
        </w:rPr>
        <w:t>, t</w:t>
      </w:r>
      <w:r w:rsidRPr="00A65135">
        <w:rPr>
          <w:rFonts w:ascii="Calibri" w:eastAsia="Times New Roman" w:hAnsi="Calibri" w:cs="Times New Roman"/>
          <w:color w:val="000000"/>
          <w:sz w:val="16"/>
          <w:szCs w:val="16"/>
        </w:rPr>
        <w:t xml:space="preserve">he set of 15 </w:t>
      </w:r>
      <w:r>
        <w:rPr>
          <w:rFonts w:ascii="Calibri" w:eastAsia="Times New Roman" w:hAnsi="Calibri" w:cs="Times New Roman"/>
          <w:color w:val="000000"/>
          <w:sz w:val="16"/>
          <w:szCs w:val="16"/>
        </w:rPr>
        <w:t>BGCs</w:t>
      </w:r>
      <w:r w:rsidRPr="00A6513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is</w:t>
      </w:r>
      <w:r w:rsidRPr="00A65135">
        <w:rPr>
          <w:rFonts w:ascii="Calibri" w:eastAsia="Times New Roman" w:hAnsi="Calibri" w:cs="Times New Roman"/>
          <w:color w:val="000000"/>
          <w:sz w:val="16"/>
          <w:szCs w:val="16"/>
        </w:rPr>
        <w:t xml:space="preserve"> a</w:t>
      </w:r>
      <w:r>
        <w:rPr>
          <w:rFonts w:ascii="Calibri" w:eastAsia="Times New Roman" w:hAnsi="Calibri" w:cs="Times New Roman"/>
          <w:color w:val="000000"/>
          <w:sz w:val="16"/>
          <w:szCs w:val="16"/>
        </w:rPr>
        <w:t xml:space="preserve"> potential </w:t>
      </w:r>
      <w:r w:rsidRPr="00A65135">
        <w:rPr>
          <w:rFonts w:ascii="Calibri" w:eastAsia="Times New Roman" w:hAnsi="Calibri" w:cs="Times New Roman"/>
          <w:color w:val="000000"/>
          <w:sz w:val="16"/>
          <w:szCs w:val="16"/>
        </w:rPr>
        <w:t xml:space="preserve">source </w:t>
      </w:r>
      <w:proofErr w:type="gramStart"/>
      <w:r>
        <w:rPr>
          <w:rFonts w:ascii="Calibri" w:eastAsia="Times New Roman" w:hAnsi="Calibri" w:cs="Times New Roman"/>
          <w:color w:val="000000"/>
          <w:sz w:val="16"/>
          <w:szCs w:val="16"/>
        </w:rPr>
        <w:t>of</w:t>
      </w:r>
      <w:r w:rsidRPr="00A65135">
        <w:rPr>
          <w:rFonts w:ascii="Calibri" w:eastAsia="Times New Roman" w:hAnsi="Calibri" w:cs="Times New Roman"/>
          <w:color w:val="000000"/>
          <w:sz w:val="16"/>
          <w:szCs w:val="16"/>
        </w:rPr>
        <w:t xml:space="preserve">  </w:t>
      </w:r>
      <w:proofErr w:type="spellStart"/>
      <w:r w:rsidRPr="00A65135">
        <w:rPr>
          <w:rFonts w:ascii="Calibri" w:eastAsia="Times New Roman" w:hAnsi="Calibri" w:cs="Times New Roman"/>
          <w:color w:val="000000"/>
          <w:sz w:val="16"/>
          <w:szCs w:val="16"/>
        </w:rPr>
        <w:t>LpxC</w:t>
      </w:r>
      <w:proofErr w:type="spellEnd"/>
      <w:proofErr w:type="gramEnd"/>
      <w:r w:rsidRPr="00A65135">
        <w:rPr>
          <w:rFonts w:ascii="Calibri" w:eastAsia="Times New Roman" w:hAnsi="Calibri" w:cs="Times New Roman"/>
          <w:color w:val="000000"/>
          <w:sz w:val="16"/>
          <w:szCs w:val="16"/>
        </w:rPr>
        <w:t xml:space="preserve"> inhibitors.</w:t>
      </w:r>
    </w:p>
    <w:p w14:paraId="6D50B849" w14:textId="77777777" w:rsidR="00D121F8" w:rsidRPr="00A65135" w:rsidRDefault="00D121F8" w:rsidP="00F1570D">
      <w:pPr>
        <w:widowControl w:val="0"/>
        <w:autoSpaceDE w:val="0"/>
        <w:autoSpaceDN w:val="0"/>
        <w:adjustRightInd w:val="0"/>
        <w:rPr>
          <w:rFonts w:ascii="Calibri" w:hAnsi="Calibri"/>
          <w:color w:val="000000"/>
          <w:sz w:val="16"/>
          <w:szCs w:val="16"/>
        </w:rPr>
      </w:pPr>
      <w:r w:rsidRPr="00A65135">
        <w:rPr>
          <w:rFonts w:ascii="Calibri" w:hAnsi="Calibri"/>
          <w:color w:val="000000"/>
          <w:sz w:val="16"/>
          <w:szCs w:val="16"/>
        </w:rPr>
        <w:t xml:space="preserve">The most common resistance mechanism in the Gram-negative pathogens to </w:t>
      </w:r>
      <w:proofErr w:type="spellStart"/>
      <w:r w:rsidRPr="00A65135">
        <w:rPr>
          <w:rFonts w:ascii="Calibri" w:hAnsi="Calibri"/>
          <w:color w:val="000000"/>
          <w:sz w:val="16"/>
          <w:szCs w:val="16"/>
        </w:rPr>
        <w:t>LpxC</w:t>
      </w:r>
      <w:proofErr w:type="spellEnd"/>
      <w:r w:rsidRPr="00A65135">
        <w:rPr>
          <w:rFonts w:ascii="Calibri" w:hAnsi="Calibri"/>
          <w:color w:val="000000"/>
          <w:sz w:val="16"/>
          <w:szCs w:val="16"/>
        </w:rPr>
        <w:t xml:space="preserve"> inhibitors is a point mutation in </w:t>
      </w:r>
      <w:proofErr w:type="spellStart"/>
      <w:r w:rsidRPr="00A65135">
        <w:rPr>
          <w:rFonts w:ascii="Calibri" w:hAnsi="Calibri"/>
          <w:color w:val="000000"/>
          <w:sz w:val="16"/>
          <w:szCs w:val="16"/>
        </w:rPr>
        <w:t>FabZ</w:t>
      </w:r>
      <w:proofErr w:type="spellEnd"/>
      <w:r w:rsidRPr="00A65135">
        <w:rPr>
          <w:rFonts w:ascii="Calibri" w:hAnsi="Calibri"/>
          <w:color w:val="000000"/>
          <w:sz w:val="16"/>
          <w:szCs w:val="16"/>
        </w:rPr>
        <w:t xml:space="preserve">. </w:t>
      </w:r>
      <w:proofErr w:type="spellStart"/>
      <w:r w:rsidRPr="00A65135">
        <w:rPr>
          <w:rFonts w:ascii="Calibri" w:hAnsi="Calibri"/>
          <w:color w:val="000000"/>
          <w:sz w:val="16"/>
          <w:szCs w:val="16"/>
        </w:rPr>
        <w:t>FabZ</w:t>
      </w:r>
      <w:proofErr w:type="spellEnd"/>
      <w:r w:rsidRPr="00A65135">
        <w:rPr>
          <w:rFonts w:ascii="Calibri" w:hAnsi="Calibri"/>
          <w:color w:val="000000"/>
          <w:sz w:val="16"/>
          <w:szCs w:val="16"/>
        </w:rPr>
        <w:t xml:space="preserve"> is a </w:t>
      </w:r>
      <w:r w:rsidRPr="00A65135">
        <w:rPr>
          <w:rFonts w:ascii="Calibri" w:hAnsi="Calibri" w:cs="Times"/>
          <w:sz w:val="16"/>
          <w:szCs w:val="16"/>
        </w:rPr>
        <w:t xml:space="preserve">R-3-hydroxymyristoyl acyl carrier protein dehydrase (Clements et al. 2002; Zeng et al. 2013; </w:t>
      </w:r>
      <w:proofErr w:type="spellStart"/>
      <w:r w:rsidRPr="00A65135">
        <w:rPr>
          <w:rFonts w:ascii="Calibri" w:hAnsi="Calibri" w:cs="Times"/>
          <w:sz w:val="16"/>
          <w:szCs w:val="16"/>
        </w:rPr>
        <w:t>Tomaras</w:t>
      </w:r>
      <w:proofErr w:type="spellEnd"/>
      <w:r w:rsidRPr="00A65135">
        <w:rPr>
          <w:rFonts w:ascii="Calibri" w:hAnsi="Calibri" w:cs="Times"/>
          <w:sz w:val="16"/>
          <w:szCs w:val="16"/>
        </w:rPr>
        <w:t xml:space="preserve"> et al. 2014) </w:t>
      </w:r>
      <w:r w:rsidRPr="00A65135">
        <w:rPr>
          <w:rFonts w:ascii="Calibri" w:hAnsi="Calibri"/>
          <w:color w:val="000000"/>
          <w:sz w:val="16"/>
          <w:szCs w:val="16"/>
        </w:rPr>
        <w:t xml:space="preserve">involved in phospholipid synthesis. The mechanisms of resistance in </w:t>
      </w:r>
      <w:proofErr w:type="spellStart"/>
      <w:r w:rsidRPr="00A65135">
        <w:rPr>
          <w:rFonts w:ascii="Calibri" w:hAnsi="Calibri"/>
          <w:color w:val="000000"/>
          <w:sz w:val="16"/>
          <w:szCs w:val="16"/>
        </w:rPr>
        <w:t>FabZ</w:t>
      </w:r>
      <w:proofErr w:type="spellEnd"/>
      <w:r w:rsidRPr="00A65135">
        <w:rPr>
          <w:rFonts w:ascii="Calibri" w:hAnsi="Calibri"/>
          <w:color w:val="000000"/>
          <w:sz w:val="16"/>
          <w:szCs w:val="16"/>
        </w:rPr>
        <w:t xml:space="preserve"> mutants is </w:t>
      </w:r>
      <w:r>
        <w:rPr>
          <w:rFonts w:ascii="Calibri" w:hAnsi="Calibri"/>
          <w:color w:val="000000"/>
          <w:sz w:val="16"/>
          <w:szCs w:val="16"/>
        </w:rPr>
        <w:t>presumably</w:t>
      </w:r>
      <w:r w:rsidRPr="00A65135">
        <w:rPr>
          <w:rFonts w:ascii="Calibri" w:hAnsi="Calibri"/>
          <w:color w:val="000000"/>
          <w:sz w:val="16"/>
          <w:szCs w:val="16"/>
        </w:rPr>
        <w:t xml:space="preserve"> due to restoration of the balance between lipid A synthesis and phospholipid synthesis by reducing the flux through both pathways while maintaining the permeability barrier of the outer membrane. This observation suggests that </w:t>
      </w:r>
      <w:proofErr w:type="spellStart"/>
      <w:r w:rsidRPr="00A65135">
        <w:rPr>
          <w:rFonts w:ascii="Calibri" w:hAnsi="Calibri"/>
          <w:color w:val="000000"/>
          <w:sz w:val="16"/>
          <w:szCs w:val="16"/>
        </w:rPr>
        <w:t>FabZ</w:t>
      </w:r>
      <w:proofErr w:type="spellEnd"/>
      <w:r w:rsidRPr="00A65135">
        <w:rPr>
          <w:rFonts w:ascii="Calibri" w:hAnsi="Calibri"/>
          <w:color w:val="000000"/>
          <w:sz w:val="16"/>
          <w:szCs w:val="16"/>
        </w:rPr>
        <w:t xml:space="preserve"> could also be a potential antibacterial target. </w:t>
      </w:r>
    </w:p>
    <w:p w14:paraId="4CBAA74E" w14:textId="77777777" w:rsidR="00D121F8" w:rsidRDefault="00D121F8" w:rsidP="00F1570D">
      <w:pPr>
        <w:pStyle w:val="NormalWeb"/>
        <w:shd w:val="clear" w:color="auto" w:fill="FFFFFF"/>
        <w:spacing w:before="0" w:beforeAutospacing="0" w:after="0" w:afterAutospacing="0"/>
        <w:rPr>
          <w:rFonts w:ascii="Calibri" w:hAnsi="Calibri"/>
          <w:b/>
          <w:bCs/>
          <w:color w:val="000000"/>
          <w:sz w:val="16"/>
          <w:szCs w:val="16"/>
        </w:rPr>
      </w:pPr>
    </w:p>
    <w:p w14:paraId="2FB12CA2" w14:textId="77777777" w:rsidR="00D121F8" w:rsidRPr="00A07BA5" w:rsidRDefault="00D121F8" w:rsidP="00F1570D">
      <w:pPr>
        <w:pStyle w:val="NormalWeb"/>
        <w:shd w:val="clear" w:color="auto" w:fill="FFFFFF"/>
        <w:spacing w:before="0" w:beforeAutospacing="0" w:after="0" w:afterAutospacing="0"/>
        <w:rPr>
          <w:rFonts w:ascii="Calibri" w:hAnsi="Calibri"/>
          <w:b/>
          <w:color w:val="000000"/>
          <w:sz w:val="16"/>
          <w:szCs w:val="16"/>
        </w:rPr>
      </w:pPr>
      <w:r w:rsidRPr="00A07BA5">
        <w:rPr>
          <w:rFonts w:ascii="Calibri" w:hAnsi="Calibri"/>
          <w:b/>
          <w:bCs/>
          <w:color w:val="000000"/>
          <w:sz w:val="16"/>
          <w:szCs w:val="16"/>
        </w:rPr>
        <w:t>Proteases</w:t>
      </w:r>
      <w:r>
        <w:rPr>
          <w:rFonts w:ascii="Calibri" w:hAnsi="Calibri"/>
          <w:b/>
          <w:bCs/>
          <w:color w:val="000000"/>
          <w:sz w:val="16"/>
          <w:szCs w:val="16"/>
        </w:rPr>
        <w:t xml:space="preserve"> as antibacterial targets</w:t>
      </w:r>
    </w:p>
    <w:p w14:paraId="3B0A1FC3" w14:textId="77777777" w:rsidR="00D121F8" w:rsidRDefault="00D121F8" w:rsidP="00F1570D">
      <w:pPr>
        <w:widowControl w:val="0"/>
        <w:tabs>
          <w:tab w:val="left" w:pos="220"/>
          <w:tab w:val="left" w:pos="720"/>
        </w:tabs>
        <w:autoSpaceDE w:val="0"/>
        <w:autoSpaceDN w:val="0"/>
        <w:adjustRightInd w:val="0"/>
        <w:rPr>
          <w:rFonts w:ascii="Calibri" w:hAnsi="Calibri" w:cs="Times"/>
          <w:sz w:val="16"/>
          <w:szCs w:val="16"/>
        </w:rPr>
      </w:pPr>
      <w:r w:rsidRPr="00364B39">
        <w:rPr>
          <w:rFonts w:ascii="Calibri" w:hAnsi="Calibri"/>
          <w:color w:val="000000"/>
          <w:sz w:val="16"/>
          <w:szCs w:val="16"/>
        </w:rPr>
        <w:t>Bacterial proteases are one set of underexploited antibacterial targets</w:t>
      </w:r>
      <w:r>
        <w:rPr>
          <w:rFonts w:ascii="Calibri" w:hAnsi="Calibri"/>
          <w:color w:val="000000"/>
          <w:sz w:val="16"/>
          <w:szCs w:val="16"/>
        </w:rPr>
        <w:t xml:space="preserve"> (REF)</w:t>
      </w:r>
      <w:r w:rsidRPr="00364B39">
        <w:rPr>
          <w:rFonts w:ascii="Calibri" w:hAnsi="Calibri"/>
          <w:color w:val="000000"/>
          <w:sz w:val="16"/>
          <w:szCs w:val="16"/>
        </w:rPr>
        <w:t>. Proteases are protein degrading enzyme</w:t>
      </w:r>
      <w:r>
        <w:rPr>
          <w:rFonts w:ascii="Calibri" w:hAnsi="Calibri"/>
          <w:color w:val="000000"/>
          <w:sz w:val="16"/>
          <w:szCs w:val="16"/>
        </w:rPr>
        <w:t>s</w:t>
      </w:r>
      <w:r w:rsidRPr="00364B39">
        <w:rPr>
          <w:rFonts w:ascii="Calibri" w:hAnsi="Calibri"/>
          <w:color w:val="000000"/>
          <w:sz w:val="16"/>
          <w:szCs w:val="16"/>
        </w:rPr>
        <w:t xml:space="preserve"> </w:t>
      </w:r>
      <w:r>
        <w:rPr>
          <w:rFonts w:ascii="Calibri" w:hAnsi="Calibri"/>
          <w:color w:val="000000"/>
          <w:sz w:val="16"/>
          <w:szCs w:val="16"/>
        </w:rPr>
        <w:t>that</w:t>
      </w:r>
      <w:r w:rsidRPr="00364B39">
        <w:rPr>
          <w:rFonts w:ascii="Calibri" w:hAnsi="Calibri"/>
          <w:color w:val="000000"/>
          <w:sz w:val="16"/>
          <w:szCs w:val="16"/>
        </w:rPr>
        <w:t xml:space="preserve"> </w:t>
      </w:r>
      <w:r>
        <w:rPr>
          <w:rFonts w:ascii="Calibri" w:hAnsi="Calibri"/>
          <w:color w:val="000000"/>
          <w:sz w:val="16"/>
          <w:szCs w:val="16"/>
        </w:rPr>
        <w:t>play key</w:t>
      </w:r>
      <w:r>
        <w:rPr>
          <w:rFonts w:ascii="Calibri" w:hAnsi="Calibri" w:cs="Times"/>
          <w:sz w:val="16"/>
          <w:szCs w:val="16"/>
        </w:rPr>
        <w:t xml:space="preserve"> </w:t>
      </w:r>
      <w:r w:rsidRPr="00364B39">
        <w:rPr>
          <w:rFonts w:ascii="Calibri" w:hAnsi="Calibri"/>
          <w:color w:val="000000"/>
          <w:sz w:val="16"/>
          <w:szCs w:val="16"/>
        </w:rPr>
        <w:t>roles in bacterial physiology, biochemistry, and pathogenicity. They have been shown to be druggable, sinc</w:t>
      </w:r>
      <w:r>
        <w:rPr>
          <w:rFonts w:ascii="Calibri" w:hAnsi="Calibri"/>
          <w:color w:val="000000"/>
          <w:sz w:val="16"/>
          <w:szCs w:val="16"/>
        </w:rPr>
        <w:t xml:space="preserve">e in mammals, proteases are </w:t>
      </w:r>
      <w:r w:rsidRPr="00364B39">
        <w:rPr>
          <w:rFonts w:ascii="Calibri" w:hAnsi="Calibri"/>
          <w:color w:val="000000"/>
          <w:sz w:val="16"/>
          <w:szCs w:val="16"/>
        </w:rPr>
        <w:t>target</w:t>
      </w:r>
      <w:r>
        <w:rPr>
          <w:rFonts w:ascii="Calibri" w:hAnsi="Calibri"/>
          <w:color w:val="000000"/>
          <w:sz w:val="16"/>
          <w:szCs w:val="16"/>
        </w:rPr>
        <w:t>s</w:t>
      </w:r>
      <w:r w:rsidRPr="00364B39">
        <w:rPr>
          <w:rFonts w:ascii="Calibri" w:hAnsi="Calibri"/>
          <w:color w:val="000000"/>
          <w:sz w:val="16"/>
          <w:szCs w:val="16"/>
        </w:rPr>
        <w:t xml:space="preserve"> for an estimated 5–10% of all drugs being developed</w:t>
      </w:r>
      <w:r>
        <w:rPr>
          <w:rFonts w:ascii="Calibri" w:hAnsi="Calibri"/>
          <w:color w:val="000000"/>
          <w:sz w:val="16"/>
          <w:szCs w:val="16"/>
        </w:rPr>
        <w:t xml:space="preserve"> [ref]</w:t>
      </w:r>
      <w:r w:rsidRPr="00364B39">
        <w:rPr>
          <w:rFonts w:ascii="Calibri" w:hAnsi="Calibri"/>
          <w:color w:val="000000"/>
          <w:sz w:val="16"/>
          <w:szCs w:val="16"/>
        </w:rPr>
        <w:t>. However, currently there are no approved antimicrobial agents targeting bacterial proteases. There are fo</w:t>
      </w:r>
      <w:r>
        <w:rPr>
          <w:rFonts w:ascii="Calibri" w:hAnsi="Calibri"/>
          <w:color w:val="000000"/>
          <w:sz w:val="16"/>
          <w:szCs w:val="16"/>
        </w:rPr>
        <w:t>u</w:t>
      </w:r>
      <w:r w:rsidRPr="00364B39">
        <w:rPr>
          <w:rFonts w:ascii="Calibri" w:hAnsi="Calibri"/>
          <w:color w:val="000000"/>
          <w:sz w:val="16"/>
          <w:szCs w:val="16"/>
        </w:rPr>
        <w:t xml:space="preserve">r families of intracellular proteases in bacteria: </w:t>
      </w:r>
      <w:r w:rsidRPr="00364B39">
        <w:rPr>
          <w:rFonts w:ascii="Calibri" w:hAnsi="Calibri" w:cs="Times"/>
          <w:color w:val="1A1718"/>
          <w:sz w:val="16"/>
          <w:szCs w:val="16"/>
        </w:rPr>
        <w:t xml:space="preserve">Lon, </w:t>
      </w:r>
      <w:proofErr w:type="spellStart"/>
      <w:r w:rsidRPr="00364B39">
        <w:rPr>
          <w:rFonts w:ascii="Calibri" w:hAnsi="Calibri" w:cs="Times"/>
          <w:color w:val="1A1718"/>
          <w:sz w:val="16"/>
          <w:szCs w:val="16"/>
        </w:rPr>
        <w:t>HslUV</w:t>
      </w:r>
      <w:proofErr w:type="spellEnd"/>
      <w:r w:rsidRPr="00364B39">
        <w:rPr>
          <w:rFonts w:ascii="Calibri" w:hAnsi="Calibri" w:cs="Times"/>
          <w:color w:val="1A1718"/>
          <w:sz w:val="16"/>
          <w:szCs w:val="16"/>
        </w:rPr>
        <w:t xml:space="preserve">, </w:t>
      </w:r>
      <w:proofErr w:type="spellStart"/>
      <w:r w:rsidRPr="00364B39">
        <w:rPr>
          <w:rFonts w:ascii="Calibri" w:hAnsi="Calibri" w:cs="Times"/>
          <w:color w:val="1A1718"/>
          <w:sz w:val="16"/>
          <w:szCs w:val="16"/>
        </w:rPr>
        <w:t>ClpXP</w:t>
      </w:r>
      <w:proofErr w:type="spellEnd"/>
      <w:r w:rsidRPr="00364B39">
        <w:rPr>
          <w:rFonts w:ascii="Calibri" w:hAnsi="Calibri" w:cs="Times"/>
          <w:color w:val="1A1718"/>
          <w:sz w:val="16"/>
          <w:szCs w:val="16"/>
        </w:rPr>
        <w:t xml:space="preserve"> and </w:t>
      </w:r>
      <w:proofErr w:type="spellStart"/>
      <w:r w:rsidRPr="00364B39">
        <w:rPr>
          <w:rFonts w:ascii="Calibri" w:hAnsi="Calibri" w:cs="Times"/>
          <w:color w:val="1A1718"/>
          <w:sz w:val="16"/>
          <w:szCs w:val="16"/>
        </w:rPr>
        <w:t>FtsH</w:t>
      </w:r>
      <w:proofErr w:type="spellEnd"/>
      <w:r w:rsidRPr="00364B39">
        <w:rPr>
          <w:rFonts w:ascii="Calibri" w:hAnsi="Calibri" w:cs="Times"/>
          <w:color w:val="1A1718"/>
          <w:sz w:val="16"/>
          <w:szCs w:val="16"/>
        </w:rPr>
        <w:t xml:space="preserve">, and periplasmic/secreted proteolytic complex, </w:t>
      </w:r>
      <w:proofErr w:type="spellStart"/>
      <w:r w:rsidRPr="00364B39">
        <w:rPr>
          <w:rFonts w:ascii="Calibri" w:hAnsi="Calibri" w:cs="Times"/>
          <w:color w:val="1A1718"/>
          <w:sz w:val="16"/>
          <w:szCs w:val="16"/>
        </w:rPr>
        <w:t>DegP</w:t>
      </w:r>
      <w:proofErr w:type="spellEnd"/>
      <w:r>
        <w:rPr>
          <w:rFonts w:ascii="Calibri" w:hAnsi="Calibri" w:cs="Times"/>
          <w:color w:val="1A1718"/>
          <w:sz w:val="16"/>
          <w:szCs w:val="16"/>
        </w:rPr>
        <w:t xml:space="preserve"> [ref]</w:t>
      </w:r>
      <w:r w:rsidRPr="00364B39">
        <w:rPr>
          <w:rFonts w:ascii="Calibri" w:hAnsi="Calibri" w:cs="Times"/>
          <w:color w:val="1A1718"/>
          <w:sz w:val="16"/>
          <w:szCs w:val="16"/>
        </w:rPr>
        <w:t xml:space="preserve">. </w:t>
      </w:r>
      <w:r>
        <w:rPr>
          <w:rFonts w:ascii="Calibri" w:hAnsi="Calibri" w:cs="Times"/>
          <w:color w:val="1A1718"/>
          <w:sz w:val="16"/>
          <w:szCs w:val="16"/>
        </w:rPr>
        <w:t>Additionally,</w:t>
      </w:r>
      <w:r w:rsidRPr="00EC45BF">
        <w:rPr>
          <w:rFonts w:ascii="Calibri" w:hAnsi="Calibri" w:cs="Times"/>
          <w:color w:val="1A1718"/>
          <w:sz w:val="16"/>
          <w:szCs w:val="16"/>
        </w:rPr>
        <w:t xml:space="preserve"> </w:t>
      </w:r>
      <w:r>
        <w:rPr>
          <w:rFonts w:ascii="Calibri" w:hAnsi="Calibri" w:cs="Times"/>
          <w:color w:val="1A1718"/>
          <w:sz w:val="16"/>
          <w:szCs w:val="16"/>
        </w:rPr>
        <w:t xml:space="preserve">prokaryotic proteasomes are mainly constrained to </w:t>
      </w:r>
      <w:r w:rsidRPr="00364B39">
        <w:rPr>
          <w:rFonts w:ascii="Calibri" w:hAnsi="Calibri" w:cs="Times"/>
          <w:color w:val="1A1718"/>
          <w:sz w:val="16"/>
          <w:szCs w:val="16"/>
        </w:rPr>
        <w:t>Actinomycetes</w:t>
      </w:r>
      <w:r>
        <w:rPr>
          <w:rFonts w:ascii="Calibri" w:hAnsi="Calibri" w:cs="Times"/>
          <w:color w:val="1A1718"/>
          <w:sz w:val="16"/>
          <w:szCs w:val="16"/>
        </w:rPr>
        <w:t xml:space="preserve"> phylum (Mot 2007).</w:t>
      </w:r>
      <w:r w:rsidRPr="00364B39">
        <w:rPr>
          <w:rFonts w:ascii="Calibri" w:hAnsi="Calibri" w:cs="Times"/>
          <w:color w:val="1A1718"/>
          <w:sz w:val="16"/>
          <w:szCs w:val="16"/>
        </w:rPr>
        <w:t xml:space="preserve"> Several of these complexes have been explored as antibacterial targets</w:t>
      </w:r>
      <w:r>
        <w:rPr>
          <w:rFonts w:ascii="Calibri" w:hAnsi="Calibri" w:cs="Times"/>
          <w:color w:val="1A1718"/>
          <w:sz w:val="16"/>
          <w:szCs w:val="16"/>
        </w:rPr>
        <w:t>.</w:t>
      </w:r>
      <w:r w:rsidRPr="00364B39">
        <w:rPr>
          <w:rFonts w:ascii="Calibri" w:hAnsi="Calibri" w:cs="Times"/>
          <w:color w:val="1A1718"/>
          <w:sz w:val="16"/>
          <w:szCs w:val="16"/>
        </w:rPr>
        <w:t xml:space="preserve"> </w:t>
      </w:r>
      <w:proofErr w:type="spellStart"/>
      <w:r w:rsidRPr="00364B39">
        <w:rPr>
          <w:rFonts w:ascii="Calibri" w:hAnsi="Calibri" w:cs="Times"/>
          <w:color w:val="1A1718"/>
          <w:sz w:val="16"/>
          <w:szCs w:val="16"/>
        </w:rPr>
        <w:t>ClpP</w:t>
      </w:r>
      <w:proofErr w:type="spellEnd"/>
      <w:r w:rsidRPr="00364B39">
        <w:rPr>
          <w:rFonts w:ascii="Calibri" w:hAnsi="Calibri" w:cs="Times"/>
          <w:color w:val="1A1718"/>
          <w:sz w:val="16"/>
          <w:szCs w:val="16"/>
        </w:rPr>
        <w:t xml:space="preserve"> has been the most well characterized one and is the only complex for which natural product bacterial inhibitors have bee</w:t>
      </w:r>
      <w:r>
        <w:rPr>
          <w:rFonts w:ascii="Calibri" w:hAnsi="Calibri" w:cs="Times"/>
          <w:color w:val="1A1718"/>
          <w:sz w:val="16"/>
          <w:szCs w:val="16"/>
        </w:rPr>
        <w:t>n found so</w:t>
      </w:r>
      <w:r w:rsidRPr="00364B39">
        <w:rPr>
          <w:rFonts w:ascii="Calibri" w:hAnsi="Calibri" w:cs="Times"/>
          <w:color w:val="1A1718"/>
          <w:sz w:val="16"/>
          <w:szCs w:val="16"/>
        </w:rPr>
        <w:t xml:space="preserve"> far. </w:t>
      </w:r>
      <w:proofErr w:type="spellStart"/>
      <w:r w:rsidRPr="00364B39">
        <w:rPr>
          <w:rFonts w:ascii="Calibri" w:hAnsi="Calibri" w:cs="Times"/>
          <w:color w:val="1A1718"/>
          <w:sz w:val="16"/>
          <w:szCs w:val="16"/>
        </w:rPr>
        <w:t>Athough</w:t>
      </w:r>
      <w:proofErr w:type="spellEnd"/>
      <w:r w:rsidRPr="00364B39">
        <w:rPr>
          <w:rFonts w:ascii="Calibri" w:hAnsi="Calibri" w:cs="Times"/>
          <w:color w:val="1A1718"/>
          <w:sz w:val="16"/>
          <w:szCs w:val="16"/>
        </w:rPr>
        <w:t xml:space="preserve"> </w:t>
      </w:r>
      <w:proofErr w:type="spellStart"/>
      <w:r w:rsidRPr="00364B39">
        <w:rPr>
          <w:rFonts w:ascii="Calibri" w:hAnsi="Calibri"/>
          <w:color w:val="000000"/>
          <w:sz w:val="16"/>
          <w:szCs w:val="16"/>
        </w:rPr>
        <w:t>cyclomarin</w:t>
      </w:r>
      <w:proofErr w:type="spellEnd"/>
      <w:r w:rsidRPr="00364B39">
        <w:rPr>
          <w:rFonts w:ascii="Calibri" w:hAnsi="Calibri"/>
          <w:color w:val="000000"/>
          <w:sz w:val="16"/>
          <w:szCs w:val="16"/>
        </w:rPr>
        <w:t xml:space="preserve">, </w:t>
      </w:r>
      <w:proofErr w:type="spellStart"/>
      <w:r w:rsidRPr="00364B39">
        <w:rPr>
          <w:rFonts w:ascii="Calibri" w:hAnsi="Calibri"/>
          <w:color w:val="000000"/>
          <w:sz w:val="16"/>
          <w:szCs w:val="16"/>
        </w:rPr>
        <w:t>ecumicin</w:t>
      </w:r>
      <w:proofErr w:type="spellEnd"/>
      <w:r w:rsidRPr="00364B39">
        <w:rPr>
          <w:rFonts w:ascii="Calibri" w:hAnsi="Calibri"/>
          <w:color w:val="000000"/>
          <w:sz w:val="16"/>
          <w:szCs w:val="16"/>
        </w:rPr>
        <w:t xml:space="preserve"> and </w:t>
      </w:r>
      <w:proofErr w:type="spellStart"/>
      <w:r w:rsidRPr="00364B39">
        <w:rPr>
          <w:rFonts w:ascii="Calibri" w:hAnsi="Calibri"/>
          <w:color w:val="000000"/>
          <w:sz w:val="16"/>
          <w:szCs w:val="16"/>
        </w:rPr>
        <w:t>lassomycin</w:t>
      </w:r>
      <w:proofErr w:type="spellEnd"/>
      <w:r w:rsidRPr="00364B39">
        <w:rPr>
          <w:rFonts w:ascii="Calibri" w:hAnsi="Calibri"/>
          <w:color w:val="000000"/>
          <w:sz w:val="16"/>
          <w:szCs w:val="16"/>
        </w:rPr>
        <w:t xml:space="preserve"> are all active inhibitors of </w:t>
      </w:r>
      <w:r w:rsidRPr="004753FB">
        <w:rPr>
          <w:rFonts w:ascii="Calibri" w:hAnsi="Calibri"/>
          <w:i/>
          <w:color w:val="000000"/>
          <w:sz w:val="16"/>
          <w:szCs w:val="16"/>
        </w:rPr>
        <w:t>M. tuberculosis</w:t>
      </w:r>
      <w:r w:rsidRPr="00364B39">
        <w:rPr>
          <w:rFonts w:ascii="Calibri" w:hAnsi="Calibri"/>
          <w:color w:val="000000"/>
          <w:sz w:val="16"/>
          <w:szCs w:val="16"/>
        </w:rPr>
        <w:t xml:space="preserve"> </w:t>
      </w:r>
      <w:proofErr w:type="spellStart"/>
      <w:r>
        <w:rPr>
          <w:rFonts w:ascii="Calibri" w:hAnsi="Calibri"/>
          <w:color w:val="000000"/>
          <w:sz w:val="16"/>
          <w:szCs w:val="16"/>
        </w:rPr>
        <w:t>ClpP</w:t>
      </w:r>
      <w:proofErr w:type="spellEnd"/>
      <w:r>
        <w:rPr>
          <w:rFonts w:ascii="Calibri" w:hAnsi="Calibri"/>
          <w:color w:val="000000"/>
          <w:sz w:val="16"/>
          <w:szCs w:val="16"/>
        </w:rPr>
        <w:t xml:space="preserve"> protease </w:t>
      </w:r>
      <w:r w:rsidRPr="00364B39">
        <w:rPr>
          <w:rFonts w:ascii="Calibri" w:hAnsi="Calibri"/>
          <w:color w:val="000000"/>
          <w:sz w:val="16"/>
          <w:szCs w:val="16"/>
        </w:rPr>
        <w:t xml:space="preserve">with high </w:t>
      </w:r>
      <w:r>
        <w:rPr>
          <w:rFonts w:ascii="Calibri" w:hAnsi="Calibri"/>
          <w:color w:val="000000"/>
          <w:sz w:val="16"/>
          <w:szCs w:val="16"/>
        </w:rPr>
        <w:t>potency,</w:t>
      </w:r>
      <w:r w:rsidRPr="00364B39">
        <w:rPr>
          <w:rFonts w:ascii="Calibri" w:hAnsi="Calibri"/>
          <w:color w:val="000000"/>
          <w:sz w:val="16"/>
          <w:szCs w:val="16"/>
        </w:rPr>
        <w:t xml:space="preserve"> further optimization of their pharmacological properties is required</w:t>
      </w:r>
      <w:r>
        <w:rPr>
          <w:rFonts w:ascii="Calibri" w:hAnsi="Calibri"/>
          <w:color w:val="000000"/>
          <w:sz w:val="16"/>
          <w:szCs w:val="16"/>
        </w:rPr>
        <w:t xml:space="preserve"> [ref]</w:t>
      </w:r>
      <w:r w:rsidRPr="00364B39">
        <w:rPr>
          <w:rFonts w:ascii="Calibri" w:hAnsi="Calibri"/>
          <w:color w:val="000000"/>
          <w:sz w:val="16"/>
          <w:szCs w:val="16"/>
        </w:rPr>
        <w:t xml:space="preserve">. The </w:t>
      </w:r>
      <w:r w:rsidRPr="00364B39">
        <w:rPr>
          <w:rFonts w:ascii="Calibri" w:hAnsi="Calibri" w:cs="Times"/>
          <w:color w:val="1A1718"/>
          <w:sz w:val="16"/>
          <w:szCs w:val="16"/>
        </w:rPr>
        <w:t xml:space="preserve">peptidyl </w:t>
      </w:r>
      <w:proofErr w:type="spellStart"/>
      <w:r w:rsidRPr="00364B39">
        <w:rPr>
          <w:rFonts w:ascii="Calibri" w:hAnsi="Calibri" w:cs="Times"/>
          <w:color w:val="1A1718"/>
          <w:sz w:val="16"/>
          <w:szCs w:val="16"/>
        </w:rPr>
        <w:t>boronate</w:t>
      </w:r>
      <w:proofErr w:type="spellEnd"/>
      <w:r w:rsidRPr="00364B39">
        <w:rPr>
          <w:rFonts w:ascii="Calibri" w:hAnsi="Calibri" w:cs="Times"/>
          <w:color w:val="1A1718"/>
          <w:sz w:val="16"/>
          <w:szCs w:val="16"/>
        </w:rPr>
        <w:t xml:space="preserve"> MG262 has been the only compound identified as a Lon inhibitor (</w:t>
      </w:r>
      <w:proofErr w:type="spellStart"/>
      <w:r w:rsidRPr="00364B39">
        <w:rPr>
          <w:rFonts w:ascii="Calibri" w:hAnsi="Calibri" w:cs="Times"/>
          <w:color w:val="1A1718"/>
          <w:sz w:val="16"/>
          <w:szCs w:val="16"/>
        </w:rPr>
        <w:t>Frase</w:t>
      </w:r>
      <w:proofErr w:type="spellEnd"/>
      <w:r w:rsidRPr="00364B39">
        <w:rPr>
          <w:rFonts w:ascii="Calibri" w:hAnsi="Calibri" w:cs="Times"/>
          <w:color w:val="1A1718"/>
          <w:sz w:val="16"/>
          <w:szCs w:val="16"/>
        </w:rPr>
        <w:t>, H. &amp; Lee</w:t>
      </w:r>
      <w:r>
        <w:rPr>
          <w:rFonts w:ascii="Calibri" w:hAnsi="Calibri" w:cs="Times"/>
          <w:color w:val="1A1718"/>
          <w:sz w:val="16"/>
          <w:szCs w:val="16"/>
        </w:rPr>
        <w:t xml:space="preserve"> 2007</w:t>
      </w:r>
      <w:r w:rsidRPr="00364B39">
        <w:rPr>
          <w:rFonts w:ascii="Calibri" w:hAnsi="Calibri" w:cs="Times"/>
          <w:sz w:val="16"/>
          <w:szCs w:val="16"/>
        </w:rPr>
        <w:t xml:space="preserve">). However, it </w:t>
      </w:r>
      <w:r>
        <w:rPr>
          <w:rFonts w:ascii="Calibri" w:hAnsi="Calibri" w:cs="Times"/>
          <w:sz w:val="16"/>
          <w:szCs w:val="16"/>
        </w:rPr>
        <w:t>is</w:t>
      </w:r>
      <w:r w:rsidRPr="00364B39">
        <w:rPr>
          <w:rFonts w:ascii="Calibri" w:hAnsi="Calibri" w:cs="Times"/>
          <w:sz w:val="16"/>
          <w:szCs w:val="16"/>
        </w:rPr>
        <w:t xml:space="preserve"> 2000-fold more potent agains</w:t>
      </w:r>
      <w:r>
        <w:rPr>
          <w:rFonts w:ascii="Calibri" w:hAnsi="Calibri" w:cs="Times"/>
          <w:sz w:val="16"/>
          <w:szCs w:val="16"/>
        </w:rPr>
        <w:t>t</w:t>
      </w:r>
      <w:r w:rsidRPr="00364B39">
        <w:rPr>
          <w:rFonts w:ascii="Calibri" w:hAnsi="Calibri" w:cs="Times"/>
          <w:sz w:val="16"/>
          <w:szCs w:val="16"/>
        </w:rPr>
        <w:t xml:space="preserve"> the </w:t>
      </w:r>
      <w:r>
        <w:rPr>
          <w:rFonts w:ascii="Calibri" w:hAnsi="Calibri" w:cs="Times"/>
          <w:sz w:val="16"/>
          <w:szCs w:val="16"/>
        </w:rPr>
        <w:t xml:space="preserve">human </w:t>
      </w:r>
      <w:r w:rsidRPr="00364B39">
        <w:rPr>
          <w:rFonts w:ascii="Calibri" w:hAnsi="Calibri" w:cs="Times"/>
          <w:sz w:val="16"/>
          <w:szCs w:val="16"/>
        </w:rPr>
        <w:t xml:space="preserve">20s proteasome, thus exhibiting off-target effects. </w:t>
      </w:r>
      <w:r>
        <w:rPr>
          <w:rFonts w:ascii="Calibri" w:hAnsi="Calibri"/>
          <w:color w:val="000000"/>
          <w:sz w:val="16"/>
          <w:szCs w:val="16"/>
        </w:rPr>
        <w:t>T</w:t>
      </w:r>
      <w:r w:rsidRPr="00364B39">
        <w:rPr>
          <w:rFonts w:ascii="Calibri" w:hAnsi="Calibri"/>
          <w:color w:val="000000"/>
          <w:sz w:val="16"/>
          <w:szCs w:val="16"/>
        </w:rPr>
        <w:t xml:space="preserve">here are no known </w:t>
      </w:r>
      <w:proofErr w:type="spellStart"/>
      <w:r>
        <w:rPr>
          <w:rFonts w:ascii="Calibri" w:hAnsi="Calibri"/>
          <w:color w:val="000000"/>
          <w:sz w:val="16"/>
          <w:szCs w:val="16"/>
        </w:rPr>
        <w:t>HsIUV</w:t>
      </w:r>
      <w:proofErr w:type="spellEnd"/>
      <w:r>
        <w:rPr>
          <w:rFonts w:ascii="Calibri" w:hAnsi="Calibri"/>
          <w:color w:val="000000"/>
          <w:sz w:val="16"/>
          <w:szCs w:val="16"/>
        </w:rPr>
        <w:t xml:space="preserve">, </w:t>
      </w:r>
      <w:proofErr w:type="spellStart"/>
      <w:r w:rsidRPr="00364B39">
        <w:rPr>
          <w:rFonts w:ascii="Calibri" w:hAnsi="Calibri"/>
          <w:color w:val="000000"/>
          <w:sz w:val="16"/>
          <w:szCs w:val="16"/>
        </w:rPr>
        <w:t>DegP</w:t>
      </w:r>
      <w:proofErr w:type="spellEnd"/>
      <w:r w:rsidRPr="00364B39">
        <w:rPr>
          <w:rFonts w:ascii="Calibri" w:hAnsi="Calibri"/>
          <w:color w:val="000000"/>
          <w:sz w:val="16"/>
          <w:szCs w:val="16"/>
        </w:rPr>
        <w:t xml:space="preserve"> and </w:t>
      </w:r>
      <w:proofErr w:type="spellStart"/>
      <w:r w:rsidRPr="00364B39">
        <w:rPr>
          <w:rFonts w:ascii="Calibri" w:hAnsi="Calibri"/>
          <w:color w:val="000000"/>
          <w:sz w:val="16"/>
          <w:szCs w:val="16"/>
        </w:rPr>
        <w:t>FtsH</w:t>
      </w:r>
      <w:proofErr w:type="spellEnd"/>
      <w:r w:rsidRPr="00364B39">
        <w:rPr>
          <w:rFonts w:ascii="Calibri" w:hAnsi="Calibri"/>
          <w:color w:val="000000"/>
          <w:sz w:val="16"/>
          <w:szCs w:val="16"/>
        </w:rPr>
        <w:t xml:space="preserve"> inhibitors.</w:t>
      </w:r>
    </w:p>
    <w:p w14:paraId="0E715EAC" w14:textId="77777777" w:rsidR="00D121F8" w:rsidRDefault="00D121F8" w:rsidP="00F1570D">
      <w:pPr>
        <w:widowControl w:val="0"/>
        <w:tabs>
          <w:tab w:val="left" w:pos="220"/>
          <w:tab w:val="left" w:pos="720"/>
        </w:tabs>
        <w:autoSpaceDE w:val="0"/>
        <w:autoSpaceDN w:val="0"/>
        <w:adjustRightInd w:val="0"/>
        <w:rPr>
          <w:rFonts w:ascii="Calibri" w:hAnsi="Calibri" w:cs="Times"/>
          <w:sz w:val="16"/>
          <w:szCs w:val="16"/>
        </w:rPr>
      </w:pPr>
      <w:r>
        <w:rPr>
          <w:rFonts w:ascii="Calibri" w:hAnsi="Calibri" w:cs="Times"/>
          <w:sz w:val="16"/>
          <w:szCs w:val="16"/>
        </w:rPr>
        <w:t xml:space="preserve">In order to identify novel protease inhibitors, we applied out approach in mining NCBI records for </w:t>
      </w:r>
      <w:proofErr w:type="spellStart"/>
      <w:r>
        <w:rPr>
          <w:rFonts w:ascii="Calibri" w:hAnsi="Calibri" w:cs="Times"/>
          <w:sz w:val="16"/>
          <w:szCs w:val="16"/>
        </w:rPr>
        <w:t>ClpP</w:t>
      </w:r>
      <w:proofErr w:type="spellEnd"/>
      <w:r>
        <w:rPr>
          <w:rFonts w:ascii="Calibri" w:hAnsi="Calibri" w:cs="Times"/>
          <w:sz w:val="16"/>
          <w:szCs w:val="16"/>
        </w:rPr>
        <w:t xml:space="preserve">, Lon, </w:t>
      </w:r>
      <w:proofErr w:type="spellStart"/>
      <w:r>
        <w:rPr>
          <w:rFonts w:ascii="Calibri" w:hAnsi="Calibri" w:cs="Times"/>
          <w:sz w:val="16"/>
          <w:szCs w:val="16"/>
        </w:rPr>
        <w:t>HsIUV</w:t>
      </w:r>
      <w:proofErr w:type="spellEnd"/>
      <w:r>
        <w:rPr>
          <w:rFonts w:ascii="Calibri" w:hAnsi="Calibri" w:cs="Times"/>
          <w:sz w:val="16"/>
          <w:szCs w:val="16"/>
        </w:rPr>
        <w:t xml:space="preserve">, </w:t>
      </w:r>
      <w:proofErr w:type="spellStart"/>
      <w:r>
        <w:rPr>
          <w:rFonts w:ascii="Calibri" w:hAnsi="Calibri" w:cs="Times"/>
          <w:sz w:val="16"/>
          <w:szCs w:val="16"/>
        </w:rPr>
        <w:t>FtsH</w:t>
      </w:r>
      <w:proofErr w:type="spellEnd"/>
      <w:r>
        <w:rPr>
          <w:rFonts w:ascii="Calibri" w:hAnsi="Calibri" w:cs="Times"/>
          <w:sz w:val="16"/>
          <w:szCs w:val="16"/>
        </w:rPr>
        <w:t xml:space="preserve">, and </w:t>
      </w:r>
      <w:proofErr w:type="spellStart"/>
      <w:r>
        <w:rPr>
          <w:rFonts w:ascii="Calibri" w:hAnsi="Calibri" w:cs="Times"/>
          <w:sz w:val="16"/>
          <w:szCs w:val="16"/>
        </w:rPr>
        <w:t>DegP</w:t>
      </w:r>
      <w:proofErr w:type="spellEnd"/>
      <w:r>
        <w:rPr>
          <w:rFonts w:ascii="Calibri" w:hAnsi="Calibri" w:cs="Times"/>
          <w:sz w:val="16"/>
          <w:szCs w:val="16"/>
        </w:rPr>
        <w:t xml:space="preserve"> and identified 60 clusters encoding at least one of them, including 19 clusters with scores of 50 or higher (Table S3). </w:t>
      </w:r>
      <w:r w:rsidRPr="00195F33">
        <w:rPr>
          <w:rFonts w:ascii="Calibri" w:hAnsi="Calibri"/>
          <w:color w:val="000000"/>
          <w:sz w:val="16"/>
          <w:szCs w:val="16"/>
        </w:rPr>
        <w:t xml:space="preserve">The </w:t>
      </w:r>
      <w:r>
        <w:rPr>
          <w:rFonts w:ascii="Calibri" w:hAnsi="Calibri"/>
          <w:color w:val="000000"/>
          <w:sz w:val="16"/>
          <w:szCs w:val="16"/>
        </w:rPr>
        <w:t>coevolution plots for</w:t>
      </w:r>
      <w:r w:rsidRPr="00DD5BCC">
        <w:rPr>
          <w:rFonts w:ascii="Calibri" w:hAnsi="Calibri"/>
          <w:color w:val="000000"/>
          <w:sz w:val="16"/>
          <w:szCs w:val="16"/>
        </w:rPr>
        <w:t xml:space="preserve"> Lon, </w:t>
      </w:r>
      <w:proofErr w:type="spellStart"/>
      <w:r w:rsidRPr="00DD5BCC">
        <w:rPr>
          <w:rFonts w:ascii="Calibri" w:hAnsi="Calibri"/>
          <w:color w:val="000000"/>
          <w:sz w:val="16"/>
          <w:szCs w:val="16"/>
        </w:rPr>
        <w:t>DegP</w:t>
      </w:r>
      <w:proofErr w:type="spellEnd"/>
      <w:r w:rsidRPr="00DD5BCC">
        <w:rPr>
          <w:rFonts w:ascii="Calibri" w:hAnsi="Calibri"/>
          <w:color w:val="000000"/>
          <w:sz w:val="16"/>
          <w:szCs w:val="16"/>
        </w:rPr>
        <w:t xml:space="preserve">, </w:t>
      </w:r>
      <w:proofErr w:type="spellStart"/>
      <w:r w:rsidRPr="00DD5BCC">
        <w:rPr>
          <w:rFonts w:ascii="Calibri" w:hAnsi="Calibri"/>
          <w:color w:val="000000"/>
          <w:sz w:val="16"/>
          <w:szCs w:val="16"/>
        </w:rPr>
        <w:t>FtsH</w:t>
      </w:r>
      <w:proofErr w:type="spellEnd"/>
      <w:r w:rsidRPr="00DD5BCC">
        <w:rPr>
          <w:rFonts w:ascii="Calibri" w:hAnsi="Calibri"/>
          <w:color w:val="000000"/>
          <w:sz w:val="16"/>
          <w:szCs w:val="16"/>
        </w:rPr>
        <w:t xml:space="preserve">, </w:t>
      </w:r>
      <w:proofErr w:type="spellStart"/>
      <w:r w:rsidRPr="00DD5BCC">
        <w:rPr>
          <w:rFonts w:ascii="Calibri" w:hAnsi="Calibri"/>
          <w:color w:val="000000"/>
          <w:sz w:val="16"/>
          <w:szCs w:val="16"/>
        </w:rPr>
        <w:t>ClpP</w:t>
      </w:r>
      <w:proofErr w:type="spellEnd"/>
      <w:r>
        <w:rPr>
          <w:rFonts w:ascii="Calibri" w:hAnsi="Calibri"/>
          <w:color w:val="000000"/>
          <w:sz w:val="16"/>
          <w:szCs w:val="16"/>
        </w:rPr>
        <w:t xml:space="preserve"> and their corresponding proximal KS domains shows</w:t>
      </w:r>
      <w:r>
        <w:rPr>
          <w:rFonts w:ascii="Calibri" w:hAnsi="Calibri" w:cs="Times"/>
          <w:sz w:val="16"/>
          <w:szCs w:val="16"/>
        </w:rPr>
        <w:t xml:space="preserve"> a</w:t>
      </w:r>
      <w:r w:rsidRPr="00787D54">
        <w:rPr>
          <w:rFonts w:ascii="Calibri" w:hAnsi="Calibri" w:cs="Times"/>
          <w:sz w:val="16"/>
          <w:szCs w:val="16"/>
        </w:rPr>
        <w:t xml:space="preserve"> </w:t>
      </w:r>
      <w:r>
        <w:rPr>
          <w:rFonts w:ascii="Calibri" w:hAnsi="Calibri" w:cs="Times"/>
          <w:sz w:val="16"/>
          <w:szCs w:val="16"/>
        </w:rPr>
        <w:t xml:space="preserve">high </w:t>
      </w:r>
      <w:r w:rsidRPr="00787D54">
        <w:rPr>
          <w:rFonts w:ascii="Calibri" w:hAnsi="Calibri" w:cs="Times"/>
          <w:sz w:val="16"/>
          <w:szCs w:val="16"/>
        </w:rPr>
        <w:t xml:space="preserve">correlation </w:t>
      </w:r>
      <w:r>
        <w:rPr>
          <w:rFonts w:ascii="Calibri" w:hAnsi="Calibri" w:cs="Times"/>
          <w:sz w:val="16"/>
          <w:szCs w:val="16"/>
        </w:rPr>
        <w:t xml:space="preserve">(Figure S4b). Although most of the clusters are present in Proteobacteria, surprisingly, two clusters harboring a putative self-resistance </w:t>
      </w:r>
      <w:proofErr w:type="spellStart"/>
      <w:r>
        <w:rPr>
          <w:rFonts w:ascii="Calibri" w:hAnsi="Calibri" w:cs="Times"/>
          <w:sz w:val="16"/>
          <w:szCs w:val="16"/>
        </w:rPr>
        <w:t>FtsH</w:t>
      </w:r>
      <w:proofErr w:type="spellEnd"/>
      <w:r>
        <w:rPr>
          <w:rFonts w:ascii="Calibri" w:hAnsi="Calibri" w:cs="Times"/>
          <w:sz w:val="16"/>
          <w:szCs w:val="16"/>
        </w:rPr>
        <w:t xml:space="preserve"> gene, are from fish: </w:t>
      </w:r>
      <w:proofErr w:type="spellStart"/>
      <w:r w:rsidRPr="00E6697B">
        <w:rPr>
          <w:rFonts w:ascii="Calibri" w:hAnsi="Calibri" w:cs="Lucida Grande"/>
          <w:i/>
          <w:color w:val="000000"/>
          <w:sz w:val="16"/>
          <w:szCs w:val="16"/>
        </w:rPr>
        <w:t>Larimichthys</w:t>
      </w:r>
      <w:proofErr w:type="spellEnd"/>
      <w:r w:rsidRPr="00E6697B">
        <w:rPr>
          <w:rFonts w:ascii="Calibri" w:hAnsi="Calibri" w:cs="Lucida Grande"/>
          <w:i/>
          <w:color w:val="000000"/>
          <w:sz w:val="16"/>
          <w:szCs w:val="16"/>
        </w:rPr>
        <w:t xml:space="preserve"> </w:t>
      </w:r>
      <w:proofErr w:type="spellStart"/>
      <w:r w:rsidRPr="00E6697B">
        <w:rPr>
          <w:rFonts w:ascii="Calibri" w:hAnsi="Calibri" w:cs="Lucida Grande"/>
          <w:i/>
          <w:color w:val="000000"/>
          <w:sz w:val="16"/>
          <w:szCs w:val="16"/>
        </w:rPr>
        <w:t>crocea</w:t>
      </w:r>
      <w:proofErr w:type="spellEnd"/>
      <w:r w:rsidRPr="00E6697B">
        <w:rPr>
          <w:rFonts w:ascii="Calibri" w:hAnsi="Calibri" w:cs="Lucida Grande"/>
          <w:color w:val="000000"/>
          <w:sz w:val="16"/>
          <w:szCs w:val="16"/>
        </w:rPr>
        <w:t xml:space="preserve"> (large yellow croaker) and </w:t>
      </w:r>
      <w:proofErr w:type="spellStart"/>
      <w:r w:rsidRPr="004753FB">
        <w:rPr>
          <w:rFonts w:ascii="Calibri" w:hAnsi="Calibri" w:cs="Lucida Grande"/>
          <w:i/>
          <w:color w:val="000000"/>
          <w:sz w:val="16"/>
          <w:szCs w:val="16"/>
        </w:rPr>
        <w:t>Scophthalmus</w:t>
      </w:r>
      <w:proofErr w:type="spellEnd"/>
      <w:r w:rsidRPr="004753FB">
        <w:rPr>
          <w:rFonts w:ascii="Calibri" w:hAnsi="Calibri" w:cs="Lucida Grande"/>
          <w:i/>
          <w:color w:val="000000"/>
          <w:sz w:val="16"/>
          <w:szCs w:val="16"/>
        </w:rPr>
        <w:t xml:space="preserve"> maximus</w:t>
      </w:r>
      <w:r w:rsidRPr="00E6697B">
        <w:rPr>
          <w:rFonts w:ascii="Calibri" w:hAnsi="Calibri" w:cs="Lucida Grande"/>
          <w:color w:val="000000"/>
          <w:sz w:val="16"/>
          <w:szCs w:val="16"/>
        </w:rPr>
        <w:t xml:space="preserve"> (turbot). </w:t>
      </w:r>
      <w:r>
        <w:rPr>
          <w:rFonts w:ascii="Calibri" w:hAnsi="Calibri" w:cs="Lucida Grande"/>
          <w:color w:val="000000"/>
          <w:sz w:val="16"/>
          <w:szCs w:val="16"/>
        </w:rPr>
        <w:t>Both clusters consist of two PKS modules. Putative type I PKS clusters have been identified in metazoans, but only a few were functionally characterized: a single module PKS, encoding the yellow pigment of feathers in parakeets (Cooke et al 2017), and a multi-modular PKS expressed during all larval stages in nematodes, possibly encoding a signaling molecule (</w:t>
      </w:r>
      <w:proofErr w:type="spellStart"/>
      <w:r>
        <w:rPr>
          <w:rFonts w:ascii="Calibri" w:hAnsi="Calibri" w:cs="Lucida Grande"/>
          <w:color w:val="000000"/>
          <w:sz w:val="16"/>
          <w:szCs w:val="16"/>
        </w:rPr>
        <w:t>Shou</w:t>
      </w:r>
      <w:proofErr w:type="spellEnd"/>
      <w:r>
        <w:rPr>
          <w:rFonts w:ascii="Calibri" w:hAnsi="Calibri" w:cs="Lucida Grande"/>
          <w:color w:val="000000"/>
          <w:sz w:val="16"/>
          <w:szCs w:val="16"/>
        </w:rPr>
        <w:t xml:space="preserve"> et al 2016). Although unlikely, it is possible that PKSs from fish might produce antibacterial compounds against bacterial proteases. </w:t>
      </w:r>
      <w:commentRangeStart w:id="80"/>
      <w:r>
        <w:rPr>
          <w:rFonts w:ascii="Calibri" w:hAnsi="Calibri" w:cs="Lucida Grande"/>
          <w:color w:val="000000"/>
          <w:sz w:val="16"/>
          <w:szCs w:val="16"/>
        </w:rPr>
        <w:t>These</w:t>
      </w:r>
      <w:commentRangeEnd w:id="80"/>
      <w:r>
        <w:rPr>
          <w:rStyle w:val="CommentReference"/>
        </w:rPr>
        <w:commentReference w:id="80"/>
      </w:r>
      <w:r>
        <w:rPr>
          <w:rFonts w:ascii="Calibri" w:hAnsi="Calibri" w:cs="Lucida Grande"/>
          <w:color w:val="000000"/>
          <w:sz w:val="16"/>
          <w:szCs w:val="16"/>
        </w:rPr>
        <w:t xml:space="preserve"> PKS clusters, together with the rest of the </w:t>
      </w:r>
      <w:r w:rsidRPr="00E6697B">
        <w:rPr>
          <w:rFonts w:ascii="Calibri" w:hAnsi="Calibri" w:cs="Times"/>
          <w:sz w:val="16"/>
          <w:szCs w:val="16"/>
        </w:rPr>
        <w:t xml:space="preserve">60 </w:t>
      </w:r>
      <w:r>
        <w:rPr>
          <w:rFonts w:ascii="Calibri" w:hAnsi="Calibri" w:cs="Times"/>
          <w:sz w:val="16"/>
          <w:szCs w:val="16"/>
        </w:rPr>
        <w:t xml:space="preserve">highly ranked </w:t>
      </w:r>
      <w:r>
        <w:rPr>
          <w:rFonts w:ascii="Calibri" w:hAnsi="Calibri" w:cs="Times"/>
          <w:sz w:val="16"/>
          <w:szCs w:val="16"/>
        </w:rPr>
        <w:lastRenderedPageBreak/>
        <w:t>clusters, provide</w:t>
      </w:r>
      <w:r w:rsidRPr="00E6697B">
        <w:rPr>
          <w:rFonts w:ascii="Calibri" w:hAnsi="Calibri" w:cs="Times"/>
          <w:sz w:val="16"/>
          <w:szCs w:val="16"/>
        </w:rPr>
        <w:t xml:space="preserve"> a great resource of potential inhibitors of bacterial proteases. </w:t>
      </w:r>
    </w:p>
    <w:p w14:paraId="2E49B65D" w14:textId="77777777" w:rsidR="00D121F8" w:rsidRPr="003A7272" w:rsidRDefault="00D121F8" w:rsidP="00F1570D">
      <w:pPr>
        <w:widowControl w:val="0"/>
        <w:tabs>
          <w:tab w:val="left" w:pos="220"/>
          <w:tab w:val="left" w:pos="720"/>
        </w:tabs>
        <w:autoSpaceDE w:val="0"/>
        <w:autoSpaceDN w:val="0"/>
        <w:adjustRightInd w:val="0"/>
        <w:rPr>
          <w:rFonts w:ascii="Calibri" w:hAnsi="Calibri" w:cs="Lucida Grande"/>
          <w:color w:val="000000"/>
          <w:sz w:val="16"/>
          <w:szCs w:val="16"/>
        </w:rPr>
      </w:pPr>
    </w:p>
    <w:p w14:paraId="5CE5EB5F" w14:textId="77777777" w:rsidR="00D121F8" w:rsidRPr="00D606A2" w:rsidRDefault="00D121F8" w:rsidP="00F1570D">
      <w:pPr>
        <w:widowControl w:val="0"/>
        <w:autoSpaceDE w:val="0"/>
        <w:autoSpaceDN w:val="0"/>
        <w:adjustRightInd w:val="0"/>
        <w:rPr>
          <w:rFonts w:ascii="Calibri" w:hAnsi="Calibri" w:cs="Times"/>
          <w:b/>
          <w:sz w:val="16"/>
          <w:szCs w:val="16"/>
        </w:rPr>
      </w:pPr>
      <w:r w:rsidRPr="00D606A2">
        <w:rPr>
          <w:rFonts w:ascii="Calibri" w:hAnsi="Calibri" w:cs="Times"/>
          <w:b/>
          <w:sz w:val="16"/>
          <w:szCs w:val="16"/>
        </w:rPr>
        <w:t>Extending the pipeline to novel antibacterial drug targets</w:t>
      </w:r>
    </w:p>
    <w:p w14:paraId="7B837054" w14:textId="77777777" w:rsidR="00D121F8" w:rsidRDefault="00D121F8" w:rsidP="00F1570D">
      <w:pPr>
        <w:widowControl w:val="0"/>
        <w:autoSpaceDE w:val="0"/>
        <w:autoSpaceDN w:val="0"/>
        <w:adjustRightInd w:val="0"/>
        <w:rPr>
          <w:ins w:id="81" w:author="Gergana Vandova" w:date="2019-05-06T17:05:00Z"/>
          <w:rFonts w:ascii="Calibri" w:hAnsi="Calibri" w:cs="Times"/>
          <w:sz w:val="16"/>
          <w:szCs w:val="16"/>
        </w:rPr>
      </w:pPr>
      <w:r w:rsidRPr="00D606A2">
        <w:rPr>
          <w:rFonts w:ascii="Calibri" w:hAnsi="Calibri" w:cs="Times"/>
          <w:sz w:val="16"/>
          <w:szCs w:val="16"/>
        </w:rPr>
        <w:t>In order to identify novel antibacterial targets and the type</w:t>
      </w:r>
      <w:r>
        <w:rPr>
          <w:rFonts w:ascii="Calibri" w:hAnsi="Calibri" w:cs="Times"/>
          <w:sz w:val="16"/>
          <w:szCs w:val="16"/>
        </w:rPr>
        <w:t xml:space="preserve"> </w:t>
      </w:r>
      <w:r w:rsidRPr="00D606A2">
        <w:rPr>
          <w:rFonts w:ascii="Calibri" w:hAnsi="Calibri" w:cs="Times"/>
          <w:sz w:val="16"/>
          <w:szCs w:val="16"/>
        </w:rPr>
        <w:t xml:space="preserve">I PKS clusters which might encode </w:t>
      </w:r>
      <w:r>
        <w:rPr>
          <w:rFonts w:ascii="Calibri" w:hAnsi="Calibri" w:cs="Times"/>
          <w:sz w:val="16"/>
          <w:szCs w:val="16"/>
        </w:rPr>
        <w:t>self-resistance copies</w:t>
      </w:r>
      <w:r w:rsidRPr="00D606A2">
        <w:rPr>
          <w:rFonts w:ascii="Calibri" w:hAnsi="Calibri" w:cs="Times"/>
          <w:sz w:val="16"/>
          <w:szCs w:val="16"/>
        </w:rPr>
        <w:t>, we hypothesized that any</w:t>
      </w:r>
      <w:r>
        <w:rPr>
          <w:rFonts w:ascii="Calibri" w:hAnsi="Calibri" w:cs="Times"/>
          <w:sz w:val="16"/>
          <w:szCs w:val="16"/>
        </w:rPr>
        <w:t xml:space="preserve"> gene family that is known to be essential in</w:t>
      </w:r>
      <w:r w:rsidRPr="00D606A2">
        <w:rPr>
          <w:rFonts w:ascii="Calibri" w:hAnsi="Calibri" w:cs="Times"/>
          <w:sz w:val="16"/>
          <w:szCs w:val="16"/>
        </w:rPr>
        <w:t xml:space="preserve"> </w:t>
      </w:r>
      <w:r w:rsidRPr="00D606A2">
        <w:rPr>
          <w:rFonts w:ascii="Calibri" w:hAnsi="Calibri" w:cs="Times"/>
          <w:i/>
          <w:sz w:val="16"/>
          <w:szCs w:val="16"/>
        </w:rPr>
        <w:t>E. coli</w:t>
      </w:r>
      <w:r w:rsidRPr="00D606A2">
        <w:rPr>
          <w:rFonts w:ascii="Calibri" w:hAnsi="Calibri" w:cs="Times"/>
          <w:sz w:val="16"/>
          <w:szCs w:val="16"/>
        </w:rPr>
        <w:t xml:space="preserve"> could be an antibacterial target if </w:t>
      </w:r>
      <w:r>
        <w:rPr>
          <w:rFonts w:ascii="Calibri" w:hAnsi="Calibri" w:cs="Times"/>
          <w:sz w:val="16"/>
          <w:szCs w:val="16"/>
        </w:rPr>
        <w:t>a gene from this family</w:t>
      </w:r>
      <w:r w:rsidRPr="00D606A2">
        <w:rPr>
          <w:rFonts w:ascii="Calibri" w:hAnsi="Calibri" w:cs="Times"/>
          <w:sz w:val="16"/>
          <w:szCs w:val="16"/>
        </w:rPr>
        <w:t xml:space="preserve"> is in the proximity of a type</w:t>
      </w:r>
      <w:r>
        <w:rPr>
          <w:rFonts w:ascii="Calibri" w:hAnsi="Calibri" w:cs="Times"/>
          <w:sz w:val="16"/>
          <w:szCs w:val="16"/>
        </w:rPr>
        <w:t xml:space="preserve"> </w:t>
      </w:r>
      <w:r w:rsidRPr="00D606A2">
        <w:rPr>
          <w:rFonts w:ascii="Calibri" w:hAnsi="Calibri" w:cs="Times"/>
          <w:sz w:val="16"/>
          <w:szCs w:val="16"/>
        </w:rPr>
        <w:t>I PKS cluster and if that clusters ranked highly in our scoring scheme. We mined the NCBI databases for type</w:t>
      </w:r>
      <w:r>
        <w:rPr>
          <w:rFonts w:ascii="Calibri" w:hAnsi="Calibri" w:cs="Times"/>
          <w:sz w:val="16"/>
          <w:szCs w:val="16"/>
        </w:rPr>
        <w:t xml:space="preserve"> </w:t>
      </w:r>
      <w:r w:rsidRPr="00D606A2">
        <w:rPr>
          <w:rFonts w:ascii="Calibri" w:hAnsi="Calibri" w:cs="Times"/>
          <w:sz w:val="16"/>
          <w:szCs w:val="16"/>
        </w:rPr>
        <w:t xml:space="preserve">I PKS clusters harboring a putative self-resistance gene from </w:t>
      </w:r>
      <w:r>
        <w:rPr>
          <w:rFonts w:ascii="Calibri" w:hAnsi="Calibri" w:cs="Times"/>
          <w:sz w:val="16"/>
          <w:szCs w:val="16"/>
        </w:rPr>
        <w:t xml:space="preserve">a set of 609 </w:t>
      </w:r>
      <w:r w:rsidRPr="00D606A2">
        <w:rPr>
          <w:rFonts w:ascii="Calibri" w:hAnsi="Calibri" w:cs="Times"/>
          <w:sz w:val="16"/>
          <w:szCs w:val="16"/>
        </w:rPr>
        <w:t>gene</w:t>
      </w:r>
      <w:r>
        <w:rPr>
          <w:rFonts w:ascii="Calibri" w:hAnsi="Calibri" w:cs="Times"/>
          <w:sz w:val="16"/>
          <w:szCs w:val="16"/>
        </w:rPr>
        <w:t xml:space="preserve"> families that are essential in </w:t>
      </w:r>
      <w:r w:rsidRPr="00FE1227">
        <w:rPr>
          <w:rFonts w:ascii="Calibri" w:hAnsi="Calibri" w:cs="Times"/>
          <w:i/>
          <w:sz w:val="16"/>
          <w:szCs w:val="16"/>
        </w:rPr>
        <w:t>E.coli</w:t>
      </w:r>
      <w:r>
        <w:rPr>
          <w:rFonts w:ascii="Calibri" w:hAnsi="Calibri" w:cs="Times"/>
          <w:sz w:val="16"/>
          <w:szCs w:val="16"/>
        </w:rPr>
        <w:t xml:space="preserve"> </w:t>
      </w:r>
      <w:r w:rsidRPr="00D606A2">
        <w:rPr>
          <w:rFonts w:ascii="Calibri" w:hAnsi="Calibri" w:cs="Times"/>
          <w:sz w:val="16"/>
          <w:szCs w:val="16"/>
        </w:rPr>
        <w:t xml:space="preserve">(REF). We identified 3431 non-redundant clusters </w:t>
      </w:r>
      <w:r>
        <w:rPr>
          <w:rFonts w:ascii="Calibri" w:hAnsi="Calibri" w:cs="Times"/>
          <w:sz w:val="16"/>
          <w:szCs w:val="16"/>
        </w:rPr>
        <w:t>that</w:t>
      </w:r>
      <w:r w:rsidRPr="00D606A2">
        <w:rPr>
          <w:rFonts w:ascii="Calibri" w:hAnsi="Calibri" w:cs="Times"/>
          <w:sz w:val="16"/>
          <w:szCs w:val="16"/>
        </w:rPr>
        <w:t xml:space="preserve"> harbor one or more </w:t>
      </w:r>
      <w:r>
        <w:rPr>
          <w:rFonts w:ascii="Calibri" w:hAnsi="Calibri" w:cs="Times"/>
          <w:sz w:val="16"/>
          <w:szCs w:val="16"/>
        </w:rPr>
        <w:t>such</w:t>
      </w:r>
      <w:r w:rsidRPr="00D606A2">
        <w:rPr>
          <w:rFonts w:ascii="Calibri" w:hAnsi="Calibri" w:cs="Times"/>
          <w:sz w:val="16"/>
          <w:szCs w:val="16"/>
        </w:rPr>
        <w:t xml:space="preserve"> genes within 10</w:t>
      </w:r>
      <w:r>
        <w:rPr>
          <w:rFonts w:ascii="Calibri" w:hAnsi="Calibri" w:cs="Times"/>
          <w:sz w:val="16"/>
          <w:szCs w:val="16"/>
        </w:rPr>
        <w:t>kb of a core KS domain (Table S4</w:t>
      </w:r>
      <w:r w:rsidRPr="00D606A2">
        <w:rPr>
          <w:rFonts w:ascii="Calibri" w:hAnsi="Calibri" w:cs="Times"/>
          <w:sz w:val="16"/>
          <w:szCs w:val="16"/>
        </w:rPr>
        <w:t>). We selected all clusters which scored 50 or higher and compiled a table of all putative self-resistance g</w:t>
      </w:r>
      <w:r>
        <w:rPr>
          <w:rFonts w:ascii="Calibri" w:hAnsi="Calibri" w:cs="Times"/>
          <w:sz w:val="16"/>
          <w:szCs w:val="16"/>
        </w:rPr>
        <w:t>enes in these clusters (Table S5</w:t>
      </w:r>
      <w:r w:rsidRPr="00D606A2">
        <w:rPr>
          <w:rFonts w:ascii="Calibri" w:hAnsi="Calibri" w:cs="Times"/>
          <w:sz w:val="16"/>
          <w:szCs w:val="16"/>
        </w:rPr>
        <w:t>), resulting in 114 unique putative self-resistance genes. Some of the identified self-resistance gene</w:t>
      </w:r>
      <w:r>
        <w:rPr>
          <w:rFonts w:ascii="Calibri" w:hAnsi="Calibri" w:cs="Times"/>
          <w:sz w:val="16"/>
          <w:szCs w:val="16"/>
        </w:rPr>
        <w:t xml:space="preserve"> families</w:t>
      </w:r>
      <w:r w:rsidRPr="00D606A2">
        <w:rPr>
          <w:rFonts w:ascii="Calibri" w:hAnsi="Calibri" w:cs="Times"/>
          <w:sz w:val="16"/>
          <w:szCs w:val="16"/>
        </w:rPr>
        <w:t xml:space="preserve">, such as </w:t>
      </w:r>
      <w:proofErr w:type="spellStart"/>
      <w:r w:rsidRPr="00D606A2">
        <w:rPr>
          <w:rFonts w:ascii="Calibri" w:hAnsi="Calibri" w:cs="Times"/>
          <w:sz w:val="16"/>
          <w:szCs w:val="16"/>
        </w:rPr>
        <w:t>FabB</w:t>
      </w:r>
      <w:proofErr w:type="spellEnd"/>
      <w:r w:rsidRPr="00D606A2">
        <w:rPr>
          <w:rFonts w:ascii="Calibri" w:hAnsi="Calibri" w:cs="Times"/>
          <w:sz w:val="16"/>
          <w:szCs w:val="16"/>
        </w:rPr>
        <w:t>/F and EF-Tu</w:t>
      </w:r>
      <w:r>
        <w:rPr>
          <w:rFonts w:ascii="Calibri" w:hAnsi="Calibri" w:cs="Times"/>
          <w:sz w:val="16"/>
          <w:szCs w:val="16"/>
        </w:rPr>
        <w:t>,</w:t>
      </w:r>
      <w:r w:rsidRPr="00D606A2">
        <w:rPr>
          <w:rFonts w:ascii="Calibri" w:hAnsi="Calibri" w:cs="Times"/>
          <w:sz w:val="16"/>
          <w:szCs w:val="16"/>
        </w:rPr>
        <w:t xml:space="preserve"> are already considered as antibacterial targets, but even though the antibacterial target might not be novel, the identified clusters might encode novel compounds.  However, to the best of our knowledge, most of the identified genes have not been evaluated as potential antibacterial targets. They could be divided in two categories: metabolic and non-metabolic. As mentioned above, it will be hard to distinguish whether a gene is the self-resistance gene or a gene involved in the biosynthesis of the compound if that gene is a metabolic enzyme. </w:t>
      </w:r>
    </w:p>
    <w:p w14:paraId="256E6612" w14:textId="77777777" w:rsidR="003C13BA" w:rsidRDefault="003C13BA" w:rsidP="00F1570D">
      <w:pPr>
        <w:widowControl w:val="0"/>
        <w:autoSpaceDE w:val="0"/>
        <w:autoSpaceDN w:val="0"/>
        <w:adjustRightInd w:val="0"/>
        <w:rPr>
          <w:ins w:id="82" w:author="Gergana Vandova" w:date="2019-05-06T17:05:00Z"/>
          <w:rFonts w:ascii="Calibri" w:hAnsi="Calibri" w:cs="Times"/>
          <w:sz w:val="16"/>
          <w:szCs w:val="16"/>
        </w:rPr>
      </w:pPr>
    </w:p>
    <w:p w14:paraId="174E7D89" w14:textId="39329EB4" w:rsidR="003C13BA" w:rsidRPr="00D606A2" w:rsidRDefault="003C13BA" w:rsidP="00F1570D">
      <w:pPr>
        <w:widowControl w:val="0"/>
        <w:autoSpaceDE w:val="0"/>
        <w:autoSpaceDN w:val="0"/>
        <w:adjustRightInd w:val="0"/>
        <w:rPr>
          <w:rFonts w:ascii="Calibri" w:hAnsi="Calibri" w:cs="Times"/>
          <w:sz w:val="16"/>
          <w:szCs w:val="16"/>
        </w:rPr>
      </w:pPr>
      <w:ins w:id="83" w:author="Gergana Vandova" w:date="2019-05-06T17:05:00Z">
        <w:r w:rsidRPr="00C92318">
          <w:rPr>
            <w:rFonts w:ascii="Calibri" w:hAnsi="Calibri" w:cs="Times New Roman"/>
            <w:sz w:val="16"/>
            <w:szCs w:val="16"/>
          </w:rPr>
          <w:t>There are even more challenges for antibiotic discovery for multi-drug resistant Gram-negative pathogens, since they have a double cell wall, which prevents antibiotics molecules to reach thei</w:t>
        </w:r>
        <w:r>
          <w:rPr>
            <w:rFonts w:ascii="Calibri" w:hAnsi="Calibri" w:cs="Times New Roman"/>
            <w:sz w:val="16"/>
            <w:szCs w:val="16"/>
          </w:rPr>
          <w:t>r</w:t>
        </w:r>
        <w:r w:rsidRPr="00C92318">
          <w:rPr>
            <w:rFonts w:ascii="Calibri" w:hAnsi="Calibri" w:cs="Times New Roman"/>
            <w:sz w:val="16"/>
            <w:szCs w:val="16"/>
          </w:rPr>
          <w:t xml:space="preserve"> intracellular targets.</w:t>
        </w:r>
        <w:r w:rsidRPr="00C92318">
          <w:rPr>
            <w:rFonts w:ascii="Calibri" w:hAnsi="Calibri" w:cs="Times"/>
            <w:i/>
            <w:sz w:val="16"/>
            <w:szCs w:val="16"/>
          </w:rPr>
          <w:t xml:space="preserve"> </w:t>
        </w:r>
        <w:r w:rsidRPr="00C92318">
          <w:rPr>
            <w:rFonts w:ascii="Calibri" w:hAnsi="Calibri" w:cs="Times"/>
            <w:sz w:val="16"/>
            <w:szCs w:val="16"/>
          </w:rPr>
          <w:t>Despite extensive efforts, there have been no new classes of antibiotics approved against Gram-negative pathogens in over fifty years. (Smith et al, 2018)</w:t>
        </w:r>
      </w:ins>
    </w:p>
    <w:p w14:paraId="7C793807" w14:textId="77777777" w:rsidR="00D121F8" w:rsidRPr="00D606A2" w:rsidRDefault="00D121F8" w:rsidP="00F1570D">
      <w:pPr>
        <w:pStyle w:val="ListParagraph"/>
        <w:widowControl w:val="0"/>
        <w:numPr>
          <w:ilvl w:val="0"/>
          <w:numId w:val="13"/>
        </w:numPr>
        <w:autoSpaceDE w:val="0"/>
        <w:autoSpaceDN w:val="0"/>
        <w:adjustRightInd w:val="0"/>
        <w:rPr>
          <w:rFonts w:ascii="Calibri" w:hAnsi="Calibri" w:cs="Times"/>
          <w:sz w:val="16"/>
          <w:szCs w:val="16"/>
        </w:rPr>
      </w:pPr>
      <w:r w:rsidRPr="00D606A2">
        <w:rPr>
          <w:rFonts w:ascii="Calibri" w:hAnsi="Calibri" w:cs="Times"/>
          <w:sz w:val="16"/>
          <w:szCs w:val="16"/>
        </w:rPr>
        <w:t>One way to filter – metabolic vs non-metabolic. Low false discovery rate</w:t>
      </w:r>
    </w:p>
    <w:p w14:paraId="51676BF0" w14:textId="77777777" w:rsidR="00D121F8" w:rsidRPr="00D606A2" w:rsidRDefault="00D121F8" w:rsidP="00F1570D">
      <w:pPr>
        <w:pStyle w:val="ListParagraph"/>
        <w:widowControl w:val="0"/>
        <w:numPr>
          <w:ilvl w:val="0"/>
          <w:numId w:val="13"/>
        </w:numPr>
        <w:autoSpaceDE w:val="0"/>
        <w:autoSpaceDN w:val="0"/>
        <w:adjustRightInd w:val="0"/>
        <w:rPr>
          <w:rFonts w:ascii="Calibri" w:hAnsi="Calibri" w:cs="Times"/>
          <w:sz w:val="16"/>
          <w:szCs w:val="16"/>
        </w:rPr>
      </w:pPr>
      <w:r w:rsidRPr="00D606A2">
        <w:rPr>
          <w:rFonts w:ascii="Calibri" w:hAnsi="Calibri" w:cs="Times"/>
          <w:sz w:val="16"/>
          <w:szCs w:val="16"/>
        </w:rPr>
        <w:t xml:space="preserve">Another – is there a human (or mitochondrial) homolog? If not, great target, since there won’t be cross-reactivity with the human homologs </w:t>
      </w:r>
    </w:p>
    <w:p w14:paraId="07A4B8B9" w14:textId="77777777" w:rsidR="00D121F8" w:rsidDel="009E77FD" w:rsidRDefault="00D121F8">
      <w:pPr>
        <w:pStyle w:val="ListParagraph"/>
        <w:widowControl w:val="0"/>
        <w:numPr>
          <w:ilvl w:val="0"/>
          <w:numId w:val="13"/>
        </w:numPr>
        <w:autoSpaceDE w:val="0"/>
        <w:autoSpaceDN w:val="0"/>
        <w:adjustRightInd w:val="0"/>
        <w:rPr>
          <w:del w:id="84" w:author="Gergana Vandova" w:date="2019-04-27T18:39:00Z"/>
          <w:rFonts w:ascii="Calibri" w:hAnsi="Calibri" w:cs="Times"/>
          <w:sz w:val="16"/>
          <w:szCs w:val="16"/>
        </w:rPr>
        <w:pPrChange w:id="85" w:author="Gergana Vandova" w:date="2019-05-06T15:17:00Z">
          <w:pPr>
            <w:widowControl w:val="0"/>
            <w:autoSpaceDE w:val="0"/>
            <w:autoSpaceDN w:val="0"/>
            <w:adjustRightInd w:val="0"/>
          </w:pPr>
        </w:pPrChange>
      </w:pPr>
      <w:r w:rsidRPr="00D606A2">
        <w:rPr>
          <w:rFonts w:ascii="Calibri" w:hAnsi="Calibri" w:cs="Times"/>
          <w:sz w:val="16"/>
          <w:szCs w:val="16"/>
        </w:rPr>
        <w:t>Interesting ones – involved in cell wall biosynthesis</w:t>
      </w:r>
    </w:p>
    <w:p w14:paraId="6D0F38EA" w14:textId="77777777" w:rsidR="009E77FD" w:rsidRPr="00D606A2" w:rsidRDefault="009E77FD" w:rsidP="00F1570D">
      <w:pPr>
        <w:pStyle w:val="ListParagraph"/>
        <w:widowControl w:val="0"/>
        <w:numPr>
          <w:ilvl w:val="0"/>
          <w:numId w:val="13"/>
        </w:numPr>
        <w:autoSpaceDE w:val="0"/>
        <w:autoSpaceDN w:val="0"/>
        <w:adjustRightInd w:val="0"/>
        <w:rPr>
          <w:ins w:id="86" w:author="Gergana Vandova" w:date="2019-04-27T18:39:00Z"/>
          <w:rFonts w:ascii="Calibri" w:hAnsi="Calibri" w:cs="Times"/>
          <w:sz w:val="16"/>
          <w:szCs w:val="16"/>
        </w:rPr>
      </w:pPr>
    </w:p>
    <w:p w14:paraId="554F3F36" w14:textId="00C2FD8D" w:rsidR="00D121F8" w:rsidRDefault="009E77FD">
      <w:pPr>
        <w:pStyle w:val="ListParagraph"/>
        <w:widowControl w:val="0"/>
        <w:numPr>
          <w:ilvl w:val="0"/>
          <w:numId w:val="13"/>
        </w:numPr>
        <w:autoSpaceDE w:val="0"/>
        <w:autoSpaceDN w:val="0"/>
        <w:adjustRightInd w:val="0"/>
        <w:rPr>
          <w:ins w:id="87" w:author="Gergana Vandova" w:date="2019-05-06T17:05:00Z"/>
          <w:rFonts w:ascii="Calibri" w:hAnsi="Calibri" w:cs="Times"/>
          <w:sz w:val="16"/>
          <w:szCs w:val="16"/>
        </w:rPr>
        <w:pPrChange w:id="88" w:author="Gergana Vandova" w:date="2019-05-06T15:17:00Z">
          <w:pPr>
            <w:widowControl w:val="0"/>
            <w:autoSpaceDE w:val="0"/>
            <w:autoSpaceDN w:val="0"/>
            <w:adjustRightInd w:val="0"/>
          </w:pPr>
        </w:pPrChange>
      </w:pPr>
      <w:ins w:id="89" w:author="Gergana Vandova" w:date="2019-04-27T18:39:00Z">
        <w:r>
          <w:rPr>
            <w:rFonts w:ascii="Calibri" w:hAnsi="Calibri" w:cs="Times"/>
            <w:sz w:val="16"/>
            <w:szCs w:val="16"/>
          </w:rPr>
          <w:t xml:space="preserve">Gram negative producers </w:t>
        </w:r>
      </w:ins>
    </w:p>
    <w:p w14:paraId="1D0D61D2" w14:textId="77777777" w:rsidR="003C13BA" w:rsidRPr="009E77FD" w:rsidRDefault="003C13BA">
      <w:pPr>
        <w:pStyle w:val="ListParagraph"/>
        <w:widowControl w:val="0"/>
        <w:numPr>
          <w:ilvl w:val="0"/>
          <w:numId w:val="13"/>
        </w:numPr>
        <w:autoSpaceDE w:val="0"/>
        <w:autoSpaceDN w:val="0"/>
        <w:adjustRightInd w:val="0"/>
        <w:rPr>
          <w:rFonts w:ascii="Calibri" w:hAnsi="Calibri" w:cs="Times"/>
          <w:sz w:val="16"/>
          <w:szCs w:val="16"/>
          <w:rPrChange w:id="90" w:author="Gergana Vandova" w:date="2019-04-27T18:39:00Z">
            <w:rPr/>
          </w:rPrChange>
        </w:rPr>
        <w:pPrChange w:id="91" w:author="Gergana Vandova" w:date="2019-05-06T15:17:00Z">
          <w:pPr>
            <w:widowControl w:val="0"/>
            <w:autoSpaceDE w:val="0"/>
            <w:autoSpaceDN w:val="0"/>
            <w:adjustRightInd w:val="0"/>
          </w:pPr>
        </w:pPrChange>
      </w:pPr>
    </w:p>
    <w:p w14:paraId="5C38E8AF" w14:textId="77777777" w:rsidR="00D121F8" w:rsidRDefault="00D121F8" w:rsidP="00724341">
      <w:pPr>
        <w:widowControl w:val="0"/>
        <w:autoSpaceDE w:val="0"/>
        <w:autoSpaceDN w:val="0"/>
        <w:adjustRightInd w:val="0"/>
        <w:rPr>
          <w:rFonts w:ascii="Calibri" w:hAnsi="Calibri" w:cs="Times"/>
          <w:b/>
          <w:sz w:val="16"/>
          <w:szCs w:val="16"/>
        </w:rPr>
      </w:pPr>
      <w:r w:rsidRPr="008F4307">
        <w:rPr>
          <w:rFonts w:ascii="Calibri" w:hAnsi="Calibri" w:cs="Times"/>
          <w:b/>
          <w:sz w:val="16"/>
          <w:szCs w:val="16"/>
        </w:rPr>
        <w:t>Conclusion</w:t>
      </w:r>
    </w:p>
    <w:p w14:paraId="0E437B43" w14:textId="0B40D74E" w:rsidR="00D121F8" w:rsidRDefault="00D121F8" w:rsidP="007A1C92">
      <w:pPr>
        <w:widowControl w:val="0"/>
        <w:autoSpaceDE w:val="0"/>
        <w:autoSpaceDN w:val="0"/>
        <w:adjustRightInd w:val="0"/>
        <w:rPr>
          <w:rFonts w:ascii="Calibri" w:hAnsi="Calibri" w:cs="Times New Roman"/>
          <w:sz w:val="16"/>
          <w:szCs w:val="16"/>
        </w:rPr>
      </w:pPr>
      <w:r w:rsidRPr="00FE1227">
        <w:rPr>
          <w:rFonts w:ascii="Calibri" w:hAnsi="Calibri" w:cs="Times"/>
          <w:sz w:val="16"/>
          <w:szCs w:val="16"/>
        </w:rPr>
        <w:t xml:space="preserve">Despite recent advances in laboratory techniques (cite Harvey et al., a Sean Brady paper, maybe one of Nancy Kelleher’s efforts), experimental identification of novel antimicrobial compounds and of the BGC that encodes their synthesis lags behind the rate at which sequencing efforts identify BGCs.  We used a purely bioinformatic technique to identify BGCs that may harbor self-resistance genes. Thus our technique provides guidance on the possible targets and modes of action of compounds produced by BCGs without experimental validation. Our </w:t>
      </w:r>
      <w:r w:rsidRPr="00FE1227">
        <w:rPr>
          <w:rFonts w:ascii="Calibri" w:hAnsi="Calibri" w:cs="Times New Roman"/>
          <w:sz w:val="16"/>
          <w:szCs w:val="16"/>
        </w:rPr>
        <w:t>method is generalizable since it can be applied to extract gene clusters from any class of natural products, which can be characterized by a core enzyme (</w:t>
      </w:r>
      <w:r w:rsidRPr="00FE1227">
        <w:rPr>
          <w:rFonts w:ascii="Calibri" w:hAnsi="Calibri" w:cs="Times"/>
          <w:sz w:val="16"/>
          <w:szCs w:val="16"/>
        </w:rPr>
        <w:t>DMATS (alkaloid</w:t>
      </w:r>
      <w:proofErr w:type="gramStart"/>
      <w:r w:rsidRPr="00FE1227">
        <w:rPr>
          <w:rFonts w:ascii="Calibri" w:hAnsi="Calibri" w:cs="Times"/>
          <w:sz w:val="16"/>
          <w:szCs w:val="16"/>
        </w:rPr>
        <w:t>)</w:t>
      </w:r>
      <w:r w:rsidR="00E70388">
        <w:rPr>
          <w:rFonts w:ascii="Calibri" w:hAnsi="Calibri" w:cs="Times"/>
          <w:sz w:val="16"/>
          <w:szCs w:val="16"/>
        </w:rPr>
        <w:t>,</w:t>
      </w:r>
      <w:proofErr w:type="spellStart"/>
      <w:r w:rsidRPr="00FE1227">
        <w:rPr>
          <w:rFonts w:ascii="Calibri" w:hAnsi="Calibri" w:cs="Times"/>
          <w:sz w:val="16"/>
          <w:szCs w:val="16"/>
        </w:rPr>
        <w:t>Trichodiene</w:t>
      </w:r>
      <w:proofErr w:type="spellEnd"/>
      <w:proofErr w:type="gramEnd"/>
      <w:r w:rsidRPr="00FE1227">
        <w:rPr>
          <w:rFonts w:ascii="Calibri" w:hAnsi="Calibri" w:cs="Times"/>
          <w:sz w:val="16"/>
          <w:szCs w:val="16"/>
        </w:rPr>
        <w:t xml:space="preserve"> synthase (terpene) GGPPS (terpene)</w:t>
      </w:r>
      <w:r w:rsidRPr="00FE1227">
        <w:rPr>
          <w:rFonts w:ascii="Calibri" w:hAnsi="Calibri" w:cs="Times New Roman"/>
          <w:sz w:val="16"/>
          <w:szCs w:val="16"/>
        </w:rPr>
        <w:t>). It can also be used to identify potential clusters not only from bacterial origin, but also from fungal</w:t>
      </w:r>
      <w:r w:rsidR="00E70388">
        <w:rPr>
          <w:rFonts w:ascii="Calibri" w:hAnsi="Calibri" w:cs="Times New Roman"/>
          <w:sz w:val="16"/>
          <w:szCs w:val="16"/>
        </w:rPr>
        <w:t xml:space="preserve"> </w:t>
      </w:r>
      <w:r w:rsidRPr="00FE1227">
        <w:rPr>
          <w:rFonts w:ascii="Calibri" w:hAnsi="Calibri" w:cs="Times New Roman"/>
          <w:sz w:val="16"/>
          <w:szCs w:val="16"/>
        </w:rPr>
        <w:t>native hosts. Most importantly, it can be used to prioritize gene clusters harboring novel targets and encoding</w:t>
      </w:r>
      <w:r w:rsidRPr="008F4307">
        <w:rPr>
          <w:rFonts w:ascii="Calibri" w:hAnsi="Calibri" w:cs="Times New Roman"/>
          <w:sz w:val="16"/>
          <w:szCs w:val="16"/>
        </w:rPr>
        <w:t xml:space="preserve"> compounds with new mechanisms of action.</w:t>
      </w:r>
      <w:r w:rsidR="00E70388">
        <w:rPr>
          <w:rFonts w:ascii="Calibri" w:hAnsi="Calibri" w:cs="Times New Roman"/>
          <w:sz w:val="16"/>
          <w:szCs w:val="16"/>
        </w:rPr>
        <w:t xml:space="preserve"> Our catalog of PKS clusters provides a resource for potential antibiotics in reserve and could be used as a resource to explore novel clusters and novel targets when pathogen resistance occurs</w:t>
      </w:r>
      <w:r w:rsidR="005127F6">
        <w:rPr>
          <w:rFonts w:ascii="Calibri" w:hAnsi="Calibri" w:cs="Times New Roman"/>
          <w:sz w:val="16"/>
          <w:szCs w:val="16"/>
        </w:rPr>
        <w:t xml:space="preserve"> in the clinic</w:t>
      </w:r>
      <w:r w:rsidR="00E70388">
        <w:rPr>
          <w:rFonts w:ascii="Calibri" w:hAnsi="Calibri" w:cs="Times New Roman"/>
          <w:sz w:val="16"/>
          <w:szCs w:val="16"/>
        </w:rPr>
        <w:t xml:space="preserve">. </w:t>
      </w:r>
      <w:r w:rsidR="00F7620C">
        <w:rPr>
          <w:rFonts w:ascii="Calibri" w:hAnsi="Calibri" w:cs="Times New Roman"/>
          <w:sz w:val="16"/>
          <w:szCs w:val="16"/>
        </w:rPr>
        <w:t xml:space="preserve">We have identified putative novel targets and orphan clusters harboring putative novel self-resistance genes. Many of the targets are specific for gram negative bacteria and they don’t have human orthologs which makes them ideal </w:t>
      </w:r>
      <w:r w:rsidR="003A23E8">
        <w:rPr>
          <w:rFonts w:ascii="Calibri" w:hAnsi="Calibri" w:cs="Times New Roman"/>
          <w:sz w:val="16"/>
          <w:szCs w:val="16"/>
        </w:rPr>
        <w:t xml:space="preserve">antibacterial </w:t>
      </w:r>
      <w:r w:rsidR="00F7620C">
        <w:rPr>
          <w:rFonts w:ascii="Calibri" w:hAnsi="Calibri" w:cs="Times New Roman"/>
          <w:sz w:val="16"/>
          <w:szCs w:val="16"/>
        </w:rPr>
        <w:t>targets for future characterization.</w:t>
      </w:r>
    </w:p>
    <w:p w14:paraId="4DDC6C37" w14:textId="7A965975" w:rsidR="00D121F8" w:rsidRPr="008F4307" w:rsidDel="00F7620C" w:rsidRDefault="00D121F8" w:rsidP="007A1C92">
      <w:pPr>
        <w:widowControl w:val="0"/>
        <w:autoSpaceDE w:val="0"/>
        <w:autoSpaceDN w:val="0"/>
        <w:adjustRightInd w:val="0"/>
        <w:rPr>
          <w:del w:id="92" w:author="Gergana Vandova" w:date="2019-05-06T19:23:00Z"/>
          <w:rFonts w:ascii="Calibri" w:hAnsi="Calibri" w:cs="Times"/>
          <w:b/>
          <w:sz w:val="16"/>
          <w:szCs w:val="16"/>
        </w:rPr>
      </w:pPr>
      <w:del w:id="93" w:author="Gergana Vandova" w:date="2019-05-06T19:23:00Z">
        <w:r w:rsidDel="00F7620C">
          <w:rPr>
            <w:rFonts w:ascii="Calibri" w:hAnsi="Calibri" w:cs="Times New Roman"/>
            <w:sz w:val="16"/>
            <w:szCs w:val="16"/>
          </w:rPr>
          <w:delText>Here we presented a catalog of antibiotics in reserve: when resistance emerges for one, go onto the next in the list.</w:delText>
        </w:r>
      </w:del>
    </w:p>
    <w:p w14:paraId="061CAEEF" w14:textId="77777777" w:rsidR="003B70EE" w:rsidRDefault="003B70EE" w:rsidP="00EE4DA4">
      <w:pPr>
        <w:rPr>
          <w:ins w:id="94" w:author="Gergana Vandova" w:date="2019-05-06T13:04:00Z"/>
          <w:rFonts w:ascii="Calibri" w:hAnsi="Calibri"/>
          <w:sz w:val="16"/>
          <w:szCs w:val="16"/>
        </w:rPr>
      </w:pPr>
    </w:p>
    <w:p w14:paraId="35FDAA18" w14:textId="45C7F84B" w:rsidR="00E337A7" w:rsidRDefault="00E337A7" w:rsidP="00604086">
      <w:pPr>
        <w:rPr>
          <w:ins w:id="95" w:author="Gergana Vandova" w:date="2019-05-06T13:04:00Z"/>
          <w:rFonts w:ascii="Calibri" w:hAnsi="Calibri"/>
          <w:sz w:val="16"/>
          <w:szCs w:val="16"/>
        </w:rPr>
      </w:pPr>
      <w:ins w:id="96" w:author="Gergana Vandova" w:date="2019-05-06T13:04:00Z">
        <w:r>
          <w:rPr>
            <w:rFonts w:ascii="Calibri" w:hAnsi="Calibri"/>
            <w:sz w:val="16"/>
            <w:szCs w:val="16"/>
          </w:rPr>
          <w:t>Intro: state the problem – how to prioritize</w:t>
        </w:r>
      </w:ins>
    </w:p>
    <w:p w14:paraId="4D0EA475" w14:textId="7782B11F" w:rsidR="00E337A7" w:rsidRDefault="00E337A7" w:rsidP="0073510A">
      <w:pPr>
        <w:rPr>
          <w:ins w:id="97" w:author="Gergana Vandova" w:date="2019-05-06T13:04:00Z"/>
          <w:rFonts w:ascii="Calibri" w:hAnsi="Calibri"/>
          <w:sz w:val="16"/>
          <w:szCs w:val="16"/>
        </w:rPr>
      </w:pPr>
      <w:ins w:id="98" w:author="Gergana Vandova" w:date="2019-05-06T13:04:00Z">
        <w:r>
          <w:rPr>
            <w:rFonts w:ascii="Calibri" w:hAnsi="Calibri"/>
            <w:sz w:val="16"/>
            <w:szCs w:val="16"/>
          </w:rPr>
          <w:t xml:space="preserve">Here is what I have done to solve that problem. </w:t>
        </w:r>
      </w:ins>
    </w:p>
    <w:p w14:paraId="238D1C48" w14:textId="6BD1F097" w:rsidR="00E337A7" w:rsidRDefault="00E337A7" w:rsidP="0073510A">
      <w:pPr>
        <w:rPr>
          <w:ins w:id="99" w:author="Gergana Vandova" w:date="2019-05-06T13:04:00Z"/>
          <w:rFonts w:ascii="Calibri" w:hAnsi="Calibri"/>
          <w:sz w:val="16"/>
          <w:szCs w:val="16"/>
        </w:rPr>
      </w:pPr>
      <w:ins w:id="100" w:author="Gergana Vandova" w:date="2019-05-06T13:04:00Z">
        <w:r>
          <w:rPr>
            <w:rFonts w:ascii="Calibri" w:hAnsi="Calibri"/>
            <w:sz w:val="16"/>
            <w:szCs w:val="16"/>
          </w:rPr>
          <w:t>How to use the catalog of clusters and of potential targets:</w:t>
        </w:r>
      </w:ins>
    </w:p>
    <w:p w14:paraId="4D85914A" w14:textId="187CBCCD" w:rsidR="00E320D5" w:rsidRDefault="00E320D5" w:rsidP="00C455E2">
      <w:pPr>
        <w:rPr>
          <w:ins w:id="101" w:author="Gergana Vandova" w:date="2019-05-06T13:00:00Z"/>
          <w:rFonts w:ascii="Calibri" w:hAnsi="Calibri"/>
          <w:sz w:val="16"/>
          <w:szCs w:val="16"/>
        </w:rPr>
      </w:pPr>
      <w:ins w:id="102" w:author="Gergana Vandova" w:date="2019-05-06T13:04:00Z">
        <w:r>
          <w:rPr>
            <w:rFonts w:ascii="Calibri" w:hAnsi="Calibri"/>
            <w:sz w:val="16"/>
            <w:szCs w:val="16"/>
          </w:rPr>
          <w:t xml:space="preserve">New resource for novel clusters and targets to combat </w:t>
        </w:r>
      </w:ins>
      <w:ins w:id="103" w:author="Gergana Vandova" w:date="2019-05-06T13:05:00Z">
        <w:r>
          <w:rPr>
            <w:rFonts w:ascii="Calibri" w:hAnsi="Calibri"/>
            <w:sz w:val="16"/>
            <w:szCs w:val="16"/>
          </w:rPr>
          <w:t xml:space="preserve">pathogen resistance </w:t>
        </w:r>
      </w:ins>
    </w:p>
    <w:p w14:paraId="5868D4CE" w14:textId="6DC0EDEF" w:rsidR="005662FA" w:rsidRDefault="005662FA" w:rsidP="00F1570D">
      <w:pPr>
        <w:rPr>
          <w:ins w:id="104" w:author="Gergana Vandova" w:date="2019-05-06T13:00:00Z"/>
          <w:rFonts w:ascii="Calibri" w:hAnsi="Calibri"/>
          <w:sz w:val="16"/>
          <w:szCs w:val="16"/>
        </w:rPr>
      </w:pPr>
      <w:ins w:id="105" w:author="Gergana Vandova" w:date="2019-05-06T13:00:00Z">
        <w:r>
          <w:rPr>
            <w:rFonts w:ascii="Calibri" w:hAnsi="Calibri"/>
            <w:sz w:val="16"/>
            <w:szCs w:val="16"/>
          </w:rPr>
          <w:t>Self-resistance gene provides the mode of action of the potential antibiotic – links DNA to function.</w:t>
        </w:r>
      </w:ins>
    </w:p>
    <w:p w14:paraId="6BDF39FF" w14:textId="288AE891" w:rsidR="005662FA" w:rsidRDefault="005662FA" w:rsidP="00F1570D">
      <w:pPr>
        <w:rPr>
          <w:ins w:id="106" w:author="Gergana Vandova" w:date="2019-05-06T13:00:00Z"/>
          <w:rFonts w:ascii="Calibri" w:hAnsi="Calibri"/>
          <w:sz w:val="16"/>
          <w:szCs w:val="16"/>
        </w:rPr>
      </w:pPr>
      <w:ins w:id="107" w:author="Gergana Vandova" w:date="2019-05-06T13:00:00Z">
        <w:r>
          <w:rPr>
            <w:rFonts w:ascii="Calibri" w:hAnsi="Calibri"/>
            <w:sz w:val="16"/>
            <w:szCs w:val="16"/>
          </w:rPr>
          <w:t>Generalizable approach</w:t>
        </w:r>
      </w:ins>
    </w:p>
    <w:p w14:paraId="1D74E53C" w14:textId="1342A2A7" w:rsidR="005662FA" w:rsidRDefault="005662FA" w:rsidP="00F1570D">
      <w:pPr>
        <w:rPr>
          <w:ins w:id="108" w:author="Gergana Vandova" w:date="2019-05-06T13:00:00Z"/>
          <w:rFonts w:ascii="Calibri" w:hAnsi="Calibri"/>
          <w:sz w:val="16"/>
          <w:szCs w:val="16"/>
        </w:rPr>
      </w:pPr>
      <w:ins w:id="109" w:author="Gergana Vandova" w:date="2019-05-06T13:00:00Z">
        <w:r>
          <w:rPr>
            <w:rFonts w:ascii="Calibri" w:hAnsi="Calibri"/>
            <w:sz w:val="16"/>
            <w:szCs w:val="16"/>
          </w:rPr>
          <w:t xml:space="preserve">Resource for novel compounds with potential antibacterial activity </w:t>
        </w:r>
      </w:ins>
    </w:p>
    <w:p w14:paraId="7408DE3C" w14:textId="258335D8" w:rsidR="005662FA" w:rsidRDefault="005662FA" w:rsidP="00F1570D">
      <w:pPr>
        <w:rPr>
          <w:ins w:id="110" w:author="Gergana Vandova" w:date="2019-05-06T13:01:00Z"/>
          <w:rFonts w:ascii="Calibri" w:hAnsi="Calibri"/>
          <w:sz w:val="16"/>
          <w:szCs w:val="16"/>
        </w:rPr>
      </w:pPr>
      <w:ins w:id="111" w:author="Gergana Vandova" w:date="2019-05-06T13:01:00Z">
        <w:r>
          <w:rPr>
            <w:rFonts w:ascii="Calibri" w:hAnsi="Calibri"/>
            <w:sz w:val="16"/>
            <w:szCs w:val="16"/>
          </w:rPr>
          <w:t>Several clusters inhibiting the same target</w:t>
        </w:r>
      </w:ins>
    </w:p>
    <w:p w14:paraId="35B55E42" w14:textId="0785CC60" w:rsidR="005662FA" w:rsidRDefault="005662FA" w:rsidP="00F1570D">
      <w:pPr>
        <w:rPr>
          <w:ins w:id="112" w:author="Gergana Vandova" w:date="2019-05-06T13:01:00Z"/>
          <w:rFonts w:ascii="Calibri" w:hAnsi="Calibri"/>
          <w:sz w:val="16"/>
          <w:szCs w:val="16"/>
        </w:rPr>
      </w:pPr>
      <w:ins w:id="113" w:author="Gergana Vandova" w:date="2019-05-06T13:01:00Z">
        <w:r>
          <w:rPr>
            <w:rFonts w:ascii="Calibri" w:hAnsi="Calibri"/>
            <w:sz w:val="16"/>
            <w:szCs w:val="16"/>
          </w:rPr>
          <w:t xml:space="preserve">Pathogen resistance already encoded in the natural producer? The bacterial </w:t>
        </w:r>
        <w:proofErr w:type="spellStart"/>
        <w:r>
          <w:rPr>
            <w:rFonts w:ascii="Calibri" w:hAnsi="Calibri"/>
            <w:sz w:val="16"/>
            <w:szCs w:val="16"/>
          </w:rPr>
          <w:t>resistome</w:t>
        </w:r>
        <w:proofErr w:type="spellEnd"/>
        <w:r>
          <w:rPr>
            <w:rFonts w:ascii="Calibri" w:hAnsi="Calibri"/>
            <w:sz w:val="16"/>
            <w:szCs w:val="16"/>
          </w:rPr>
          <w:t xml:space="preserve"> has evolved long time ago. Now at least we know what to expect. Probably, depending on the target, some resistance will be harder to develop compared to other</w:t>
        </w:r>
      </w:ins>
    </w:p>
    <w:p w14:paraId="09EDEC10" w14:textId="32FE38F2" w:rsidR="005662FA" w:rsidRDefault="005662FA" w:rsidP="00F1570D">
      <w:pPr>
        <w:rPr>
          <w:ins w:id="114" w:author="Gergana Vandova" w:date="2019-05-06T13:00:00Z"/>
          <w:rFonts w:ascii="Calibri" w:hAnsi="Calibri"/>
          <w:sz w:val="16"/>
          <w:szCs w:val="16"/>
        </w:rPr>
      </w:pPr>
      <w:ins w:id="115" w:author="Gergana Vandova" w:date="2019-05-06T13:03:00Z">
        <w:r>
          <w:rPr>
            <w:rFonts w:ascii="Calibri" w:hAnsi="Calibri"/>
            <w:sz w:val="16"/>
            <w:szCs w:val="16"/>
          </w:rPr>
          <w:t xml:space="preserve">One compound </w:t>
        </w:r>
        <w:proofErr w:type="spellStart"/>
        <w:r>
          <w:rPr>
            <w:rFonts w:ascii="Calibri" w:hAnsi="Calibri"/>
            <w:sz w:val="16"/>
            <w:szCs w:val="16"/>
          </w:rPr>
          <w:t>inbibiting</w:t>
        </w:r>
        <w:proofErr w:type="spellEnd"/>
        <w:r>
          <w:rPr>
            <w:rFonts w:ascii="Calibri" w:hAnsi="Calibri"/>
            <w:sz w:val="16"/>
            <w:szCs w:val="16"/>
          </w:rPr>
          <w:t xml:space="preserve"> two targets?</w:t>
        </w:r>
      </w:ins>
    </w:p>
    <w:p w14:paraId="48B8DB05" w14:textId="77777777" w:rsidR="005662FA" w:rsidRPr="00730EE3" w:rsidRDefault="005662FA" w:rsidP="00F1570D">
      <w:pPr>
        <w:rPr>
          <w:rFonts w:ascii="Calibri" w:hAnsi="Calibri"/>
          <w:sz w:val="16"/>
          <w:szCs w:val="16"/>
        </w:rPr>
      </w:pPr>
    </w:p>
    <w:sectPr w:rsidR="005662FA" w:rsidRPr="00730EE3" w:rsidSect="00EF4E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ks Nivina" w:date="2019-05-10T10:30:00Z" w:initials="AN">
    <w:p w14:paraId="3509D2C7" w14:textId="77777777" w:rsidR="00E1023B" w:rsidRDefault="00E1023B" w:rsidP="00E1023B">
      <w:pPr>
        <w:pStyle w:val="CommentText"/>
      </w:pPr>
      <w:r>
        <w:rPr>
          <w:rStyle w:val="CommentReference"/>
        </w:rPr>
        <w:annotationRef/>
      </w:r>
      <w:r>
        <w:t xml:space="preserve">Here, probably hits from two approaches should be mentioned (proposed targets + </w:t>
      </w:r>
      <w:proofErr w:type="gramStart"/>
      <w:r>
        <w:t>E.coli</w:t>
      </w:r>
      <w:proofErr w:type="gramEnd"/>
      <w:r>
        <w:t xml:space="preserve"> essential genes dataset)?</w:t>
      </w:r>
    </w:p>
    <w:p w14:paraId="54E7F30F" w14:textId="77777777" w:rsidR="00E1023B" w:rsidRDefault="00E1023B" w:rsidP="00E1023B">
      <w:pPr>
        <w:pStyle w:val="CommentText"/>
      </w:pPr>
      <w:r>
        <w:t>GV: I think this would be too detailed.</w:t>
      </w:r>
    </w:p>
  </w:comment>
  <w:comment w:id="11" w:author="Maureen Hillenmeyer" w:date="2019-05-10T11:02:00Z" w:initials="MH">
    <w:p w14:paraId="08124E47" w14:textId="77777777" w:rsidR="007522C0" w:rsidRDefault="007522C0" w:rsidP="00F74AF5">
      <w:pPr>
        <w:pStyle w:val="CommentText"/>
      </w:pPr>
      <w:r>
        <w:rPr>
          <w:rStyle w:val="CommentReference"/>
        </w:rPr>
        <w:annotationRef/>
      </w:r>
      <w:r>
        <w:t>Why not just list the 16 individuals; why break them into 12 families?</w:t>
      </w:r>
    </w:p>
    <w:p w14:paraId="4151B210" w14:textId="77777777" w:rsidR="007522C0" w:rsidRDefault="007522C0" w:rsidP="00F74AF5">
      <w:pPr>
        <w:pStyle w:val="CommentText"/>
      </w:pPr>
    </w:p>
    <w:p w14:paraId="4B169300" w14:textId="40F7129A" w:rsidR="007522C0" w:rsidRPr="00E1023B" w:rsidRDefault="007522C0" w:rsidP="00E1023B">
      <w:pPr>
        <w:pStyle w:val="CommentText"/>
      </w:pPr>
      <w:r>
        <w:t xml:space="preserve">GV: I have identified 12 self-resistance genes in total of 16 clusters. </w:t>
      </w:r>
      <w:r w:rsidR="002F30BE">
        <w:t>I used the term “protein family” as opposed to “protein” to indicate that they are distinct proteins with the same function. E.g. Ile-</w:t>
      </w:r>
      <w:proofErr w:type="spellStart"/>
      <w:r w:rsidR="002F30BE">
        <w:t>tRNA</w:t>
      </w:r>
      <w:proofErr w:type="spellEnd"/>
      <w:r w:rsidR="002F30BE">
        <w:t xml:space="preserve"> synthetases from the mupirocin and </w:t>
      </w:r>
      <w:proofErr w:type="spellStart"/>
      <w:r w:rsidR="002F30BE">
        <w:t>thiomarinol</w:t>
      </w:r>
      <w:proofErr w:type="spellEnd"/>
      <w:r w:rsidR="002F30BE">
        <w:t xml:space="preserve"> BGC belong to the same protein family.</w:t>
      </w:r>
    </w:p>
    <w:p w14:paraId="3C123E84" w14:textId="77777777" w:rsidR="007522C0" w:rsidRDefault="007522C0" w:rsidP="00F74AF5">
      <w:pPr>
        <w:pStyle w:val="CommentText"/>
      </w:pPr>
    </w:p>
  </w:comment>
  <w:comment w:id="17" w:author="Maureen Hillenmeyer" w:date="2019-05-07T11:59:00Z" w:initials="MH">
    <w:p w14:paraId="22F52DCA" w14:textId="77777777" w:rsidR="007522C0" w:rsidRDefault="007522C0" w:rsidP="00F74AF5">
      <w:pPr>
        <w:pStyle w:val="CommentText"/>
      </w:pPr>
      <w:r>
        <w:rPr>
          <w:rStyle w:val="CommentReference"/>
        </w:rPr>
        <w:annotationRef/>
      </w:r>
      <w:r>
        <w:t xml:space="preserve">The other 1,640 gene clusters are NOT antibacterial? I doubt that is known. I’m guessing they are primarily just unannotated. So you can’t say 10% are </w:t>
      </w:r>
      <w:proofErr w:type="spellStart"/>
      <w:r>
        <w:t>antiabcterial</w:t>
      </w:r>
      <w:proofErr w:type="spellEnd"/>
      <w:r>
        <w:t>.</w:t>
      </w:r>
    </w:p>
    <w:p w14:paraId="32EA5E13" w14:textId="77777777" w:rsidR="007522C0" w:rsidRDefault="007522C0" w:rsidP="00F74AF5">
      <w:pPr>
        <w:pStyle w:val="CommentText"/>
      </w:pPr>
    </w:p>
    <w:p w14:paraId="6427C183" w14:textId="77777777" w:rsidR="007522C0" w:rsidRDefault="007522C0" w:rsidP="00F74AF5">
      <w:pPr>
        <w:pStyle w:val="CommentText"/>
      </w:pPr>
      <w:r>
        <w:t xml:space="preserve">GV: Agree. Will say “annotated” and “at least 10%”. I also added a possible explanation (1) that most of the clusters are not characterized or annotated </w:t>
      </w:r>
    </w:p>
  </w:comment>
  <w:comment w:id="19" w:author="Maureen Hillenmeyer" w:date="2019-05-06T12:48:00Z" w:initials="MH">
    <w:p w14:paraId="6437AAC9" w14:textId="77777777" w:rsidR="007522C0" w:rsidRDefault="007522C0" w:rsidP="00F74AF5">
      <w:pPr>
        <w:pStyle w:val="CommentText"/>
      </w:pPr>
      <w:r>
        <w:rPr>
          <w:rStyle w:val="CommentReference"/>
        </w:rPr>
        <w:annotationRef/>
      </w:r>
      <w:r>
        <w:t>It’s likely that &gt; 16 harbor a self-resistance gene, if the genes were not annotated, etc.</w:t>
      </w:r>
    </w:p>
    <w:p w14:paraId="469FC5F3" w14:textId="77777777" w:rsidR="007522C0" w:rsidRDefault="007522C0" w:rsidP="00F74AF5">
      <w:pPr>
        <w:pStyle w:val="CommentText"/>
      </w:pPr>
    </w:p>
    <w:p w14:paraId="7A79C873" w14:textId="77777777" w:rsidR="007522C0" w:rsidRDefault="007522C0" w:rsidP="00F74AF5">
      <w:pPr>
        <w:pStyle w:val="CommentText"/>
      </w:pPr>
      <w:r>
        <w:t xml:space="preserve">GV: Actually, there are a few clusters, which harbor a putative target, but it is not experimentally verified to provide the self-resistance of the producer. I talk about these below when I expand the list of 12 targets. </w:t>
      </w:r>
    </w:p>
    <w:p w14:paraId="2D0BE76E" w14:textId="77777777" w:rsidR="007522C0" w:rsidRDefault="007522C0" w:rsidP="00F74AF5">
      <w:pPr>
        <w:pStyle w:val="CommentText"/>
      </w:pPr>
      <w:r>
        <w:t>I could try to rephrase it so that it is clear that there are possibly more, just not experimentally validated. Or do you think I should talk about the putative targets I discovered in this section?</w:t>
      </w:r>
    </w:p>
  </w:comment>
  <w:comment w:id="14" w:author="Maureen Hillenmeyer" w:date="2019-05-06T12:48:00Z" w:initials="MH">
    <w:p w14:paraId="3CBA1FFB" w14:textId="77777777" w:rsidR="007522C0" w:rsidRDefault="007522C0" w:rsidP="00F74AF5">
      <w:pPr>
        <w:pStyle w:val="CommentText"/>
      </w:pPr>
      <w:r>
        <w:rPr>
          <w:rStyle w:val="CommentReference"/>
        </w:rPr>
        <w:annotationRef/>
      </w:r>
      <w:r>
        <w:t>I disagree with your interpretation of these numbers. Let’s discuss on the phone.</w:t>
      </w:r>
    </w:p>
    <w:p w14:paraId="4B69C2CA" w14:textId="77777777" w:rsidR="007522C0" w:rsidRDefault="007522C0" w:rsidP="00F74AF5">
      <w:pPr>
        <w:pStyle w:val="CommentText"/>
      </w:pPr>
    </w:p>
    <w:p w14:paraId="33629AB9" w14:textId="77777777" w:rsidR="007522C0" w:rsidRDefault="007522C0" w:rsidP="00F74AF5">
      <w:pPr>
        <w:pStyle w:val="CommentText"/>
      </w:pPr>
      <w:r>
        <w:t>GV: Here, ideally I will restate all possible reasons listed above.  And I think you would say that reason #2 is the most probable one.</w:t>
      </w:r>
    </w:p>
  </w:comment>
  <w:comment w:id="39" w:author="Maureen Hillenmeyer" w:date="2019-05-06T12:52:00Z" w:initials="MH">
    <w:p w14:paraId="43231553" w14:textId="77777777" w:rsidR="007522C0" w:rsidRDefault="007522C0" w:rsidP="00955DF7">
      <w:pPr>
        <w:pStyle w:val="CommentText"/>
      </w:pPr>
      <w:r>
        <w:rPr>
          <w:rStyle w:val="CommentReference"/>
        </w:rPr>
        <w:annotationRef/>
      </w:r>
      <w:r>
        <w:t>Fraction of what?</w:t>
      </w:r>
    </w:p>
    <w:p w14:paraId="33F5F28F" w14:textId="77777777" w:rsidR="007522C0" w:rsidRDefault="007522C0" w:rsidP="00955DF7">
      <w:pPr>
        <w:pStyle w:val="CommentText"/>
      </w:pPr>
      <w:r>
        <w:t>GV: Added it.</w:t>
      </w:r>
    </w:p>
  </w:comment>
  <w:comment w:id="42" w:author="Maureen Hillenmeyer" w:date="2019-05-06T12:53:00Z" w:initials="MH">
    <w:p w14:paraId="118A46A8" w14:textId="77777777" w:rsidR="007522C0" w:rsidRDefault="007522C0" w:rsidP="005C544E">
      <w:pPr>
        <w:pStyle w:val="CommentText"/>
      </w:pPr>
      <w:r>
        <w:rPr>
          <w:rStyle w:val="CommentReference"/>
        </w:rPr>
        <w:annotationRef/>
      </w:r>
      <w:r>
        <w:t>You can’t definitively say whether this is a self-resistance gene. E.g., it could be biosynthetic. You can only say it’s a homolog. (Edit: I see you address this below. Still, you shouldn’t use that “self-resistance” adjective here.)</w:t>
      </w:r>
    </w:p>
    <w:p w14:paraId="00C548F7" w14:textId="77777777" w:rsidR="007522C0" w:rsidRDefault="007522C0" w:rsidP="005C544E">
      <w:pPr>
        <w:pStyle w:val="CommentText"/>
      </w:pPr>
      <w:r>
        <w:t>GV: corrected.</w:t>
      </w:r>
    </w:p>
  </w:comment>
  <w:comment w:id="45" w:author="hillenmeyer@gmail.com" w:date="2019-05-06T12:54:00Z" w:initials="">
    <w:p w14:paraId="4C845E3F" w14:textId="77777777" w:rsidR="007522C0" w:rsidRDefault="007522C0"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the difference?</w:t>
      </w:r>
    </w:p>
    <w:p w14:paraId="0D207E5E" w14:textId="77777777" w:rsidR="007522C0" w:rsidRDefault="007522C0"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GV: It is explained in the sentence below.</w:t>
      </w:r>
    </w:p>
  </w:comment>
  <w:comment w:id="46" w:author="hillenmeyer@gmail.com" w:date="2019-05-06T12:54:00Z" w:initials="">
    <w:p w14:paraId="64D0EF10" w14:textId="77777777" w:rsidR="007522C0" w:rsidRDefault="007522C0"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Lost in these numbers</w:t>
      </w:r>
    </w:p>
    <w:p w14:paraId="3E703797" w14:textId="77777777" w:rsidR="007522C0" w:rsidRDefault="007522C0" w:rsidP="003265CF">
      <w:pPr>
        <w:widowControl w:val="0"/>
        <w:pBdr>
          <w:top w:val="nil"/>
          <w:left w:val="nil"/>
          <w:bottom w:val="nil"/>
          <w:right w:val="nil"/>
          <w:between w:val="nil"/>
        </w:pBdr>
        <w:rPr>
          <w:rFonts w:ascii="Arial" w:eastAsia="Arial" w:hAnsi="Arial" w:cs="Arial"/>
          <w:color w:val="000000"/>
          <w:sz w:val="22"/>
          <w:szCs w:val="22"/>
        </w:rPr>
      </w:pPr>
    </w:p>
    <w:p w14:paraId="72118294" w14:textId="77777777" w:rsidR="007522C0" w:rsidRDefault="007522C0"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GV: The problem is that there are complete genomes and partial genomes. There are 24 complete genomes, in which 12 clusters harbor 2 copies of the target.  Out of all </w:t>
      </w:r>
      <w:proofErr w:type="spellStart"/>
      <w:r>
        <w:rPr>
          <w:rFonts w:ascii="Arial" w:eastAsia="Arial" w:hAnsi="Arial" w:cs="Arial"/>
          <w:color w:val="000000"/>
          <w:sz w:val="22"/>
          <w:szCs w:val="22"/>
        </w:rPr>
        <w:t>ncbi</w:t>
      </w:r>
      <w:proofErr w:type="spellEnd"/>
      <w:r>
        <w:rPr>
          <w:rFonts w:ascii="Arial" w:eastAsia="Arial" w:hAnsi="Arial" w:cs="Arial"/>
          <w:color w:val="000000"/>
          <w:sz w:val="22"/>
          <w:szCs w:val="22"/>
        </w:rPr>
        <w:t xml:space="preserve"> records, there are 27 with at least 2 copies. There could be more </w:t>
      </w:r>
      <w:proofErr w:type="spellStart"/>
      <w:r>
        <w:rPr>
          <w:rFonts w:ascii="Arial" w:eastAsia="Arial" w:hAnsi="Arial" w:cs="Arial"/>
          <w:color w:val="000000"/>
          <w:sz w:val="22"/>
          <w:szCs w:val="22"/>
        </w:rPr>
        <w:t>ncbi</w:t>
      </w:r>
      <w:proofErr w:type="spellEnd"/>
      <w:r>
        <w:rPr>
          <w:rFonts w:ascii="Arial" w:eastAsia="Arial" w:hAnsi="Arial" w:cs="Arial"/>
          <w:color w:val="000000"/>
          <w:sz w:val="22"/>
          <w:szCs w:val="22"/>
        </w:rPr>
        <w:t xml:space="preserve"> records with 2 copies.</w:t>
      </w:r>
    </w:p>
  </w:comment>
  <w:comment w:id="49" w:author="Maureen Hillenmeyer" w:date="2019-05-06T12:54:00Z" w:initials="MH">
    <w:p w14:paraId="33C9DEE8" w14:textId="77777777" w:rsidR="007522C0" w:rsidRDefault="007522C0" w:rsidP="003265CF">
      <w:pPr>
        <w:pStyle w:val="CommentText"/>
      </w:pPr>
      <w:r>
        <w:rPr>
          <w:rStyle w:val="CommentReference"/>
        </w:rPr>
        <w:annotationRef/>
      </w:r>
      <w:r>
        <w:t>I’m not understanding what you’re trying to say here.</w:t>
      </w:r>
    </w:p>
    <w:p w14:paraId="62793848" w14:textId="77777777" w:rsidR="007522C0" w:rsidRDefault="007522C0" w:rsidP="003265CF">
      <w:pPr>
        <w:pStyle w:val="CommentText"/>
      </w:pPr>
    </w:p>
    <w:p w14:paraId="5F70FF5E" w14:textId="77777777" w:rsidR="007522C0" w:rsidRDefault="007522C0" w:rsidP="003265CF">
      <w:pPr>
        <w:pStyle w:val="CommentText"/>
      </w:pPr>
      <w:r>
        <w:t>GV: I am saying that if for a cluster harboring a putative self-resistance gene: If there is a close homolog of that cluster which also harbors the putative self-resistance gene, there is a higher chance that both of these clusters are producing an antibiotic, which target is the sensitive homolog of that self-resistance gene.</w:t>
      </w:r>
    </w:p>
  </w:comment>
  <w:comment w:id="59" w:author="Maureen Hillenmeyer" w:date="2019-05-06T12:55:00Z" w:initials="MH">
    <w:p w14:paraId="5BB99F80" w14:textId="77777777" w:rsidR="007522C0" w:rsidRDefault="007522C0" w:rsidP="00044194">
      <w:pPr>
        <w:pStyle w:val="CommentText"/>
      </w:pPr>
      <w:r>
        <w:rPr>
          <w:rStyle w:val="CommentReference"/>
        </w:rPr>
        <w:annotationRef/>
      </w:r>
      <w:r>
        <w:t>I think I disagree, but I’m not sure I’m following. We should discuss.</w:t>
      </w:r>
    </w:p>
    <w:p w14:paraId="7B28C74A" w14:textId="77777777" w:rsidR="007522C0" w:rsidRDefault="007522C0" w:rsidP="00044194">
      <w:pPr>
        <w:pStyle w:val="CommentText"/>
      </w:pPr>
    </w:p>
    <w:p w14:paraId="66726142" w14:textId="77777777" w:rsidR="007522C0" w:rsidRDefault="007522C0" w:rsidP="00044194">
      <w:pPr>
        <w:pStyle w:val="CommentText"/>
      </w:pPr>
      <w:r>
        <w:t xml:space="preserve">GV: If the KS proximal to a putative self-resistance gene has been acquired by horizontal gene transfer, it would not have co-evolved with the self-resistance gene. </w:t>
      </w:r>
    </w:p>
  </w:comment>
  <w:comment w:id="61" w:author="Aleks Nivina" w:date="2019-05-06T13:18:00Z" w:initials="AN">
    <w:p w14:paraId="61EB10EF" w14:textId="77777777" w:rsidR="007522C0" w:rsidRDefault="007522C0" w:rsidP="00A64CB7">
      <w:pPr>
        <w:pStyle w:val="CommentText"/>
      </w:pPr>
      <w:r>
        <w:rPr>
          <w:rStyle w:val="CommentReference"/>
        </w:rPr>
        <w:annotationRef/>
      </w:r>
      <w:r>
        <w:t>I think it would be better to also use correlation coefficient of the linear regression for those clusters. Would that be too much work?</w:t>
      </w:r>
    </w:p>
    <w:p w14:paraId="44BFBB1E" w14:textId="77777777" w:rsidR="007522C0" w:rsidRPr="00AA20D8" w:rsidRDefault="007522C0" w:rsidP="00AA20D8">
      <w:pPr>
        <w:rPr>
          <w:rFonts w:ascii="Times" w:eastAsia="Times New Roman" w:hAnsi="Times" w:cs="Times New Roman"/>
          <w:sz w:val="20"/>
          <w:szCs w:val="20"/>
        </w:rPr>
      </w:pPr>
      <w:r w:rsidRPr="00AA20D8">
        <w:rPr>
          <w:rFonts w:ascii="Arial" w:eastAsia="Times New Roman" w:hAnsi="Arial" w:cs="Arial"/>
          <w:color w:val="222222"/>
          <w:shd w:val="clear" w:color="auto" w:fill="FFFFFF"/>
        </w:rPr>
        <w:t>GV: Not a bad idea.  I have to think about it if it is going to be easy to do.</w:t>
      </w:r>
    </w:p>
    <w:p w14:paraId="291CAC3E" w14:textId="77777777" w:rsidR="007522C0" w:rsidRDefault="007522C0" w:rsidP="00A64CB7">
      <w:pPr>
        <w:pStyle w:val="CommentText"/>
      </w:pPr>
    </w:p>
  </w:comment>
  <w:comment w:id="64" w:author="Maureen Hillenmeyer" w:date="2019-05-06T12:55:00Z" w:initials="MH">
    <w:p w14:paraId="06212515" w14:textId="77777777" w:rsidR="007522C0" w:rsidRDefault="007522C0" w:rsidP="00546C11">
      <w:pPr>
        <w:pStyle w:val="CommentText"/>
      </w:pPr>
      <w:r>
        <w:rPr>
          <w:rStyle w:val="CommentReference"/>
        </w:rPr>
        <w:annotationRef/>
      </w:r>
      <w:r>
        <w:t xml:space="preserve">I don’t like the ad hoc score because I don’t understand it. How did you combine? </w:t>
      </w:r>
    </w:p>
    <w:p w14:paraId="40983DF7" w14:textId="77777777" w:rsidR="007522C0" w:rsidRDefault="007522C0" w:rsidP="00546C11">
      <w:pPr>
        <w:pStyle w:val="CommentText"/>
      </w:pPr>
    </w:p>
    <w:p w14:paraId="2B8E146F" w14:textId="77777777" w:rsidR="007522C0" w:rsidRDefault="007522C0" w:rsidP="00546C11">
      <w:pPr>
        <w:pStyle w:val="CommentText"/>
      </w:pPr>
      <w:r>
        <w:t xml:space="preserve">GV: Sum of all individual scores. It is in Table S1.  I added a sentence saying that the scoring scheme is in Table S1. </w:t>
      </w:r>
    </w:p>
    <w:p w14:paraId="04B2A8CA" w14:textId="77777777" w:rsidR="007522C0" w:rsidRDefault="007522C0" w:rsidP="00546C11">
      <w:pPr>
        <w:pStyle w:val="CommentText"/>
      </w:pPr>
    </w:p>
    <w:p w14:paraId="55020547" w14:textId="77777777" w:rsidR="007522C0" w:rsidRDefault="007522C0" w:rsidP="00546C11">
      <w:pPr>
        <w:pStyle w:val="CommentText"/>
      </w:pPr>
      <w:r>
        <w:t xml:space="preserve">Why combine? </w:t>
      </w:r>
    </w:p>
    <w:p w14:paraId="499161F7" w14:textId="77777777" w:rsidR="007522C0" w:rsidRDefault="007522C0" w:rsidP="00546C11">
      <w:pPr>
        <w:pStyle w:val="CommentText"/>
      </w:pPr>
      <w:r>
        <w:t>GV: One of my main goals was to rank the clusters, so that people can easily pick the top ranked clusters.</w:t>
      </w:r>
    </w:p>
    <w:p w14:paraId="69680D28" w14:textId="77777777" w:rsidR="007522C0" w:rsidRDefault="007522C0" w:rsidP="00546C11">
      <w:pPr>
        <w:pStyle w:val="CommentText"/>
      </w:pPr>
    </w:p>
    <w:p w14:paraId="57CD9BDC" w14:textId="77777777" w:rsidR="007522C0" w:rsidRDefault="007522C0" w:rsidP="00546C11">
      <w:pPr>
        <w:pStyle w:val="CommentText"/>
      </w:pPr>
      <w:r>
        <w:t>Why not keep the 5 categories separate, and simply show the 5 scores for each cluster across each category?</w:t>
      </w:r>
    </w:p>
    <w:p w14:paraId="05E12915" w14:textId="77777777" w:rsidR="007522C0" w:rsidRDefault="007522C0" w:rsidP="00546C11">
      <w:pPr>
        <w:pStyle w:val="CommentText"/>
      </w:pPr>
    </w:p>
    <w:p w14:paraId="29F1BC28" w14:textId="77777777" w:rsidR="007522C0" w:rsidRDefault="007522C0" w:rsidP="00546C11">
      <w:pPr>
        <w:pStyle w:val="CommentText"/>
      </w:pPr>
      <w:r>
        <w:t>GV: I could do that. I thought it is too much details and most people won’t be interested in that as long as it is clear how I calculated the final score.</w:t>
      </w:r>
    </w:p>
    <w:p w14:paraId="39CC26D8" w14:textId="77777777" w:rsidR="007522C0" w:rsidRDefault="007522C0" w:rsidP="00546C11">
      <w:pPr>
        <w:pStyle w:val="CommentText"/>
      </w:pPr>
    </w:p>
    <w:p w14:paraId="67FAFDEA" w14:textId="77777777" w:rsidR="007522C0" w:rsidRDefault="007522C0" w:rsidP="00546C11">
      <w:pPr>
        <w:pStyle w:val="CommentText"/>
      </w:pPr>
      <w:r>
        <w:t>If you want to make a table of top 20, you can still do that – just make some arbitrary cutoffs defined in the table legend and/or the supplement.</w:t>
      </w:r>
    </w:p>
    <w:p w14:paraId="22EBE4DC" w14:textId="77777777" w:rsidR="007522C0" w:rsidRDefault="007522C0" w:rsidP="00546C11">
      <w:pPr>
        <w:pStyle w:val="CommentText"/>
      </w:pPr>
    </w:p>
    <w:p w14:paraId="4EB78025" w14:textId="77777777" w:rsidR="007522C0" w:rsidRDefault="007522C0" w:rsidP="00546C11">
      <w:pPr>
        <w:pStyle w:val="CommentText"/>
      </w:pPr>
      <w:r>
        <w:t xml:space="preserve">GV: That’s what I did in Table S2. I defined arbitrary cutoffs and gave arbitrary scores. </w:t>
      </w:r>
    </w:p>
  </w:comment>
  <w:comment w:id="79" w:author="Aleks Nivina" w:date="2019-05-06T19:05:00Z" w:initials="AN">
    <w:p w14:paraId="44FFB5F1" w14:textId="77777777" w:rsidR="007522C0" w:rsidRDefault="007522C0" w:rsidP="0071540C">
      <w:pPr>
        <w:pStyle w:val="CommentText"/>
      </w:pPr>
      <w:r>
        <w:rPr>
          <w:rStyle w:val="CommentReference"/>
        </w:rPr>
        <w:annotationRef/>
      </w:r>
      <w:r>
        <w:t xml:space="preserve">Bacteria from all of these genera are often associated with plants (or are plant pathogens), but can also be opportunistic human pathogens. Could you check in which context these records were sequenced? It might be of interest. </w:t>
      </w:r>
    </w:p>
    <w:p w14:paraId="3B463D5D" w14:textId="77777777" w:rsidR="007522C0" w:rsidRPr="00FD73EF" w:rsidRDefault="007522C0" w:rsidP="00FD73EF">
      <w:pPr>
        <w:shd w:val="clear" w:color="auto" w:fill="FFFFFF"/>
        <w:rPr>
          <w:rFonts w:ascii="Arial" w:hAnsi="Arial" w:cs="Arial"/>
          <w:color w:val="222222"/>
        </w:rPr>
      </w:pPr>
      <w:r w:rsidRPr="00FD73EF">
        <w:rPr>
          <w:rFonts w:ascii="Arial" w:hAnsi="Arial" w:cs="Arial"/>
          <w:color w:val="222222"/>
        </w:rPr>
        <w:t>GV:</w:t>
      </w:r>
      <w:r w:rsidRPr="00FD73EF">
        <w:rPr>
          <w:rFonts w:ascii="Arial" w:hAnsi="Arial" w:cs="Arial"/>
          <w:color w:val="444444"/>
        </w:rPr>
        <w:t> QJSQ01000029: </w:t>
      </w:r>
      <w:r w:rsidRPr="00FD73EF">
        <w:rPr>
          <w:rFonts w:ascii="Arial" w:hAnsi="Arial" w:cs="Arial"/>
          <w:color w:val="000000"/>
        </w:rPr>
        <w:t>Genomic Encyclopedia of Type Strains, Phase IV (KMG-V): Genome sequencing to study the core and pangenomes of soil and plant-associated prokaryotes</w:t>
      </w:r>
    </w:p>
    <w:p w14:paraId="10ACF10E" w14:textId="77777777" w:rsidR="007522C0" w:rsidRPr="00FD73EF" w:rsidRDefault="007522C0" w:rsidP="00FD73EF">
      <w:pPr>
        <w:shd w:val="clear" w:color="auto" w:fill="FFFFFF"/>
        <w:rPr>
          <w:rFonts w:ascii="Arial" w:hAnsi="Arial" w:cs="Arial"/>
          <w:color w:val="222222"/>
        </w:rPr>
      </w:pPr>
      <w:r w:rsidRPr="00FD73EF">
        <w:rPr>
          <w:rFonts w:ascii="Arial" w:hAnsi="Arial" w:cs="Arial"/>
          <w:color w:val="444444"/>
        </w:rPr>
        <w:t>LPKA01000024.1: </w:t>
      </w:r>
      <w:r w:rsidRPr="00FD73EF">
        <w:rPr>
          <w:rFonts w:ascii="Arial" w:hAnsi="Arial" w:cs="Arial"/>
          <w:color w:val="000000"/>
        </w:rPr>
        <w:t xml:space="preserve">Expanding the genomic diversity of </w:t>
      </w:r>
      <w:proofErr w:type="spellStart"/>
      <w:r w:rsidRPr="00FD73EF">
        <w:rPr>
          <w:rFonts w:ascii="Arial" w:hAnsi="Arial" w:cs="Arial"/>
          <w:color w:val="000000"/>
        </w:rPr>
        <w:t>Burkholderia</w:t>
      </w:r>
      <w:proofErr w:type="spellEnd"/>
      <w:r w:rsidRPr="00FD73EF">
        <w:rPr>
          <w:rFonts w:ascii="Arial" w:hAnsi="Arial" w:cs="Arial"/>
          <w:color w:val="000000"/>
        </w:rPr>
        <w:t xml:space="preserve"> species for the development of highly accurate diagnostics</w:t>
      </w:r>
    </w:p>
    <w:p w14:paraId="55A85883" w14:textId="77777777" w:rsidR="007522C0" w:rsidRPr="00FD73EF" w:rsidRDefault="007522C0" w:rsidP="00FD7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222222"/>
          <w:sz w:val="20"/>
          <w:szCs w:val="20"/>
        </w:rPr>
      </w:pPr>
      <w:r w:rsidRPr="00FD73EF">
        <w:rPr>
          <w:rFonts w:ascii="Arial" w:hAnsi="Arial" w:cs="Arial"/>
          <w:color w:val="000000"/>
          <w:sz w:val="20"/>
          <w:szCs w:val="20"/>
        </w:rPr>
        <w:t xml:space="preserve">ABYL01000055: </w:t>
      </w:r>
      <w:r w:rsidRPr="00FD73EF">
        <w:rPr>
          <w:rFonts w:ascii="Arial" w:hAnsi="Arial" w:cs="Arial"/>
          <w:color w:val="222222"/>
          <w:sz w:val="20"/>
          <w:szCs w:val="20"/>
        </w:rPr>
        <w:t xml:space="preserve">Genome Sequences of </w:t>
      </w:r>
      <w:proofErr w:type="spellStart"/>
      <w:r w:rsidRPr="00FD73EF">
        <w:rPr>
          <w:rFonts w:ascii="Arial" w:hAnsi="Arial" w:cs="Arial"/>
          <w:color w:val="222222"/>
          <w:sz w:val="20"/>
          <w:szCs w:val="20"/>
        </w:rPr>
        <w:t>Burkholderia</w:t>
      </w:r>
      <w:proofErr w:type="spellEnd"/>
      <w:r w:rsidRPr="00FD73EF">
        <w:rPr>
          <w:rFonts w:ascii="Arial" w:hAnsi="Arial" w:cs="Arial"/>
          <w:color w:val="222222"/>
          <w:sz w:val="20"/>
          <w:szCs w:val="20"/>
        </w:rPr>
        <w:t xml:space="preserve"> sp. Strains CCGE1002 and H160, Isolated from Legume Nodules in Mexico and Brazil</w:t>
      </w:r>
    </w:p>
    <w:p w14:paraId="36587CCC" w14:textId="77777777" w:rsidR="007522C0" w:rsidRPr="00FD73EF" w:rsidRDefault="007522C0" w:rsidP="00FD73EF">
      <w:pPr>
        <w:shd w:val="clear" w:color="auto" w:fill="FFFFFF"/>
        <w:rPr>
          <w:rFonts w:ascii="Arial" w:hAnsi="Arial" w:cs="Arial"/>
          <w:color w:val="222222"/>
        </w:rPr>
      </w:pPr>
      <w:r w:rsidRPr="00FD73EF">
        <w:rPr>
          <w:rFonts w:ascii="Arial" w:hAnsi="Arial" w:cs="Arial"/>
          <w:color w:val="000000"/>
        </w:rPr>
        <w:t xml:space="preserve">AP013062: Complete Genome Sequence of </w:t>
      </w:r>
      <w:proofErr w:type="spellStart"/>
      <w:r w:rsidRPr="00FD73EF">
        <w:rPr>
          <w:rFonts w:ascii="Arial" w:hAnsi="Arial" w:cs="Arial"/>
          <w:color w:val="000000"/>
        </w:rPr>
        <w:t>Burkholderia</w:t>
      </w:r>
      <w:proofErr w:type="spellEnd"/>
      <w:r w:rsidRPr="00FD73EF">
        <w:rPr>
          <w:rFonts w:ascii="Arial" w:hAnsi="Arial" w:cs="Arial"/>
          <w:color w:val="000000"/>
        </w:rPr>
        <w:t xml:space="preserve"> sp. Strain RPE64, Bacterial Symbiont of the Bean Bug </w:t>
      </w:r>
      <w:proofErr w:type="spellStart"/>
      <w:r w:rsidRPr="00FD73EF">
        <w:rPr>
          <w:rFonts w:ascii="Arial" w:hAnsi="Arial" w:cs="Arial"/>
          <w:color w:val="000000"/>
        </w:rPr>
        <w:t>Riptortus</w:t>
      </w:r>
      <w:proofErr w:type="spellEnd"/>
      <w:r w:rsidRPr="00FD73EF">
        <w:rPr>
          <w:rFonts w:ascii="Arial" w:hAnsi="Arial" w:cs="Arial"/>
          <w:color w:val="000000"/>
        </w:rPr>
        <w:t xml:space="preserve"> </w:t>
      </w:r>
      <w:proofErr w:type="spellStart"/>
      <w:r w:rsidRPr="00FD73EF">
        <w:rPr>
          <w:rFonts w:ascii="Arial" w:hAnsi="Arial" w:cs="Arial"/>
          <w:color w:val="000000"/>
        </w:rPr>
        <w:t>pedestris</w:t>
      </w:r>
      <w:proofErr w:type="spellEnd"/>
    </w:p>
    <w:p w14:paraId="7BB86477" w14:textId="77777777" w:rsidR="007522C0" w:rsidRPr="00FD73EF" w:rsidRDefault="007522C0" w:rsidP="00FD73EF">
      <w:pPr>
        <w:shd w:val="clear" w:color="auto" w:fill="FFFFFF"/>
        <w:rPr>
          <w:rFonts w:ascii="Arial" w:hAnsi="Arial" w:cs="Arial"/>
          <w:color w:val="222222"/>
        </w:rPr>
      </w:pPr>
      <w:r w:rsidRPr="00FD73EF">
        <w:rPr>
          <w:rFonts w:ascii="Arial" w:hAnsi="Arial" w:cs="Arial"/>
          <w:color w:val="000000"/>
        </w:rPr>
        <w:t xml:space="preserve">CP009435: Complete genome sequences for 59 </w:t>
      </w:r>
      <w:proofErr w:type="spellStart"/>
      <w:r w:rsidRPr="00FD73EF">
        <w:rPr>
          <w:rFonts w:ascii="Arial" w:hAnsi="Arial" w:cs="Arial"/>
          <w:color w:val="000000"/>
        </w:rPr>
        <w:t>burkholderia</w:t>
      </w:r>
      <w:proofErr w:type="spellEnd"/>
      <w:r w:rsidRPr="00FD73EF">
        <w:rPr>
          <w:rFonts w:ascii="Arial" w:hAnsi="Arial" w:cs="Arial"/>
          <w:color w:val="000000"/>
        </w:rPr>
        <w:t xml:space="preserve"> isolates, both pathogenic and near neighbor</w:t>
      </w:r>
    </w:p>
    <w:p w14:paraId="6BF31892" w14:textId="77777777" w:rsidR="007522C0" w:rsidRPr="00FD73EF" w:rsidRDefault="007522C0" w:rsidP="00FD73EF">
      <w:pPr>
        <w:shd w:val="clear" w:color="auto" w:fill="FFFFFF"/>
        <w:rPr>
          <w:rFonts w:ascii="Arial" w:hAnsi="Arial" w:cs="Arial"/>
          <w:color w:val="222222"/>
        </w:rPr>
      </w:pPr>
      <w:r w:rsidRPr="00FD73EF">
        <w:rPr>
          <w:rFonts w:ascii="Arial" w:hAnsi="Arial" w:cs="Arial"/>
          <w:color w:val="000000"/>
        </w:rPr>
        <w:t xml:space="preserve">LGRC01000036: Draft Genome Sequence of </w:t>
      </w:r>
      <w:proofErr w:type="spellStart"/>
      <w:r w:rsidRPr="00FD73EF">
        <w:rPr>
          <w:rFonts w:ascii="Arial" w:hAnsi="Arial" w:cs="Arial"/>
          <w:color w:val="000000"/>
        </w:rPr>
        <w:t>Burkholderia</w:t>
      </w:r>
      <w:proofErr w:type="spellEnd"/>
      <w:r w:rsidRPr="00FD73EF">
        <w:rPr>
          <w:rFonts w:ascii="Arial" w:hAnsi="Arial" w:cs="Arial"/>
          <w:color w:val="000000"/>
        </w:rPr>
        <w:t xml:space="preserve"> </w:t>
      </w:r>
      <w:proofErr w:type="spellStart"/>
      <w:r w:rsidRPr="00FD73EF">
        <w:rPr>
          <w:rFonts w:ascii="Arial" w:hAnsi="Arial" w:cs="Arial"/>
          <w:color w:val="000000"/>
        </w:rPr>
        <w:t>cordobensis</w:t>
      </w:r>
      <w:proofErr w:type="spellEnd"/>
      <w:r w:rsidRPr="00FD73EF">
        <w:rPr>
          <w:rFonts w:ascii="Arial" w:hAnsi="Arial" w:cs="Arial"/>
          <w:color w:val="000000"/>
        </w:rPr>
        <w:t xml:space="preserve"> Type Strain LMG 27620, Isolated from Agricultural Soils in Argentina   JOURNAL   Genome </w:t>
      </w:r>
      <w:proofErr w:type="spellStart"/>
      <w:r w:rsidRPr="00FD73EF">
        <w:rPr>
          <w:rFonts w:ascii="Arial" w:hAnsi="Arial" w:cs="Arial"/>
          <w:color w:val="000000"/>
        </w:rPr>
        <w:t>Announc</w:t>
      </w:r>
      <w:proofErr w:type="spellEnd"/>
      <w:r w:rsidRPr="00FD73EF">
        <w:rPr>
          <w:rFonts w:ascii="Arial" w:hAnsi="Arial" w:cs="Arial"/>
          <w:color w:val="000000"/>
        </w:rPr>
        <w:t xml:space="preserve"> 3 (5), e01238-15 (2015)</w:t>
      </w:r>
    </w:p>
    <w:p w14:paraId="1EE7621C" w14:textId="2DAB85A5" w:rsidR="007522C0" w:rsidRDefault="007522C0" w:rsidP="0071540C">
      <w:pPr>
        <w:pStyle w:val="CommentText"/>
      </w:pPr>
    </w:p>
  </w:comment>
  <w:comment w:id="80" w:author="Gergana Vandova" w:date="2019-04-27T01:13:00Z" w:initials="GV">
    <w:p w14:paraId="46AA8160" w14:textId="77777777" w:rsidR="007522C0" w:rsidRDefault="007522C0" w:rsidP="00D121F8">
      <w:pPr>
        <w:pStyle w:val="CommentText"/>
      </w:pPr>
      <w:r>
        <w:rPr>
          <w:rStyle w:val="CommentReference"/>
        </w:rPr>
        <w:annotationRef/>
      </w:r>
      <w:r>
        <w:rPr>
          <w:rFonts w:ascii="Calibri" w:hAnsi="Calibri" w:cs="Lucida Grande"/>
          <w:color w:val="000000"/>
          <w:sz w:val="16"/>
          <w:szCs w:val="16"/>
        </w:rPr>
        <w:t xml:space="preserve">These clusters could be false positives, because some </w:t>
      </w:r>
      <w:proofErr w:type="spellStart"/>
      <w:r>
        <w:rPr>
          <w:rFonts w:ascii="Calibri" w:hAnsi="Calibri" w:cs="Lucida Grande"/>
          <w:color w:val="000000"/>
          <w:sz w:val="16"/>
          <w:szCs w:val="16"/>
        </w:rPr>
        <w:t>antiSMASH</w:t>
      </w:r>
      <w:proofErr w:type="spellEnd"/>
      <w:r>
        <w:rPr>
          <w:rFonts w:ascii="Calibri" w:hAnsi="Calibri" w:cs="Lucida Grande"/>
          <w:color w:val="000000"/>
          <w:sz w:val="16"/>
          <w:szCs w:val="16"/>
        </w:rPr>
        <w:t>-predicted domains span introns or intro/exon interfaces; TODO: look more closely at the clusters)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7F30F" w15:done="0"/>
  <w15:commentEx w15:paraId="3C123E84" w15:done="0"/>
  <w15:commentEx w15:paraId="6427C183" w15:done="0"/>
  <w15:commentEx w15:paraId="2D0BE76E" w15:done="0"/>
  <w15:commentEx w15:paraId="33629AB9" w15:done="0"/>
  <w15:commentEx w15:paraId="33F5F28F" w15:done="0"/>
  <w15:commentEx w15:paraId="00C548F7" w15:done="0"/>
  <w15:commentEx w15:paraId="0D207E5E" w15:done="0"/>
  <w15:commentEx w15:paraId="72118294" w15:done="0"/>
  <w15:commentEx w15:paraId="5F70FF5E" w15:done="0"/>
  <w15:commentEx w15:paraId="66726142" w15:done="0"/>
  <w15:commentEx w15:paraId="291CAC3E" w15:done="0"/>
  <w15:commentEx w15:paraId="4EB78025" w15:done="0"/>
  <w15:commentEx w15:paraId="1EE7621C" w15:done="0"/>
  <w15:commentEx w15:paraId="46AA8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7F30F" w16cid:durableId="207FD13F"/>
  <w16cid:commentId w16cid:paraId="3C123E84" w16cid:durableId="20979451"/>
  <w16cid:commentId w16cid:paraId="6427C183" w16cid:durableId="20979452"/>
  <w16cid:commentId w16cid:paraId="2D0BE76E" w16cid:durableId="20979453"/>
  <w16cid:commentId w16cid:paraId="33629AB9" w16cid:durableId="20979454"/>
  <w16cid:commentId w16cid:paraId="33F5F28F" w16cid:durableId="20979455"/>
  <w16cid:commentId w16cid:paraId="00C548F7" w16cid:durableId="20979456"/>
  <w16cid:commentId w16cid:paraId="0D207E5E" w16cid:durableId="20979457"/>
  <w16cid:commentId w16cid:paraId="72118294" w16cid:durableId="20979458"/>
  <w16cid:commentId w16cid:paraId="5F70FF5E" w16cid:durableId="20979459"/>
  <w16cid:commentId w16cid:paraId="66726142" w16cid:durableId="2097945A"/>
  <w16cid:commentId w16cid:paraId="291CAC3E" w16cid:durableId="2097945B"/>
  <w16cid:commentId w16cid:paraId="4EB78025" w16cid:durableId="2097945C"/>
  <w16cid:commentId w16cid:paraId="1EE7621C" w16cid:durableId="2097945D"/>
  <w16cid:commentId w16cid:paraId="46AA8160" w16cid:durableId="20979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7018" w14:textId="77777777" w:rsidR="000D67DF" w:rsidRDefault="000D67DF" w:rsidP="007444AA">
      <w:r>
        <w:separator/>
      </w:r>
    </w:p>
  </w:endnote>
  <w:endnote w:type="continuationSeparator" w:id="0">
    <w:p w14:paraId="0E65249A" w14:textId="77777777" w:rsidR="000D67DF" w:rsidRDefault="000D67DF" w:rsidP="0074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notTrueType/>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2B430" w14:textId="77777777" w:rsidR="000D67DF" w:rsidRDefault="000D67DF" w:rsidP="007444AA">
      <w:r>
        <w:separator/>
      </w:r>
    </w:p>
  </w:footnote>
  <w:footnote w:type="continuationSeparator" w:id="0">
    <w:p w14:paraId="57683B6B" w14:textId="77777777" w:rsidR="000D67DF" w:rsidRDefault="000D67DF" w:rsidP="00744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A2AD0"/>
    <w:multiLevelType w:val="multilevel"/>
    <w:tmpl w:val="36BA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D5F18"/>
    <w:multiLevelType w:val="hybridMultilevel"/>
    <w:tmpl w:val="DC4E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85264"/>
    <w:multiLevelType w:val="hybridMultilevel"/>
    <w:tmpl w:val="3CCEFC36"/>
    <w:lvl w:ilvl="0" w:tplc="566A8542">
      <w:start w:val="1"/>
      <w:numFmt w:val="bullet"/>
      <w:lvlText w:val="•"/>
      <w:lvlJc w:val="left"/>
      <w:pPr>
        <w:tabs>
          <w:tab w:val="num" w:pos="720"/>
        </w:tabs>
        <w:ind w:left="720" w:hanging="360"/>
      </w:pPr>
      <w:rPr>
        <w:rFonts w:ascii="Arial" w:hAnsi="Arial" w:hint="default"/>
      </w:rPr>
    </w:lvl>
    <w:lvl w:ilvl="1" w:tplc="AA88BABA" w:tentative="1">
      <w:start w:val="1"/>
      <w:numFmt w:val="bullet"/>
      <w:lvlText w:val="•"/>
      <w:lvlJc w:val="left"/>
      <w:pPr>
        <w:tabs>
          <w:tab w:val="num" w:pos="1440"/>
        </w:tabs>
        <w:ind w:left="1440" w:hanging="360"/>
      </w:pPr>
      <w:rPr>
        <w:rFonts w:ascii="Arial" w:hAnsi="Arial" w:hint="default"/>
      </w:rPr>
    </w:lvl>
    <w:lvl w:ilvl="2" w:tplc="1C0A04FA" w:tentative="1">
      <w:start w:val="1"/>
      <w:numFmt w:val="bullet"/>
      <w:lvlText w:val="•"/>
      <w:lvlJc w:val="left"/>
      <w:pPr>
        <w:tabs>
          <w:tab w:val="num" w:pos="2160"/>
        </w:tabs>
        <w:ind w:left="2160" w:hanging="360"/>
      </w:pPr>
      <w:rPr>
        <w:rFonts w:ascii="Arial" w:hAnsi="Arial" w:hint="default"/>
      </w:rPr>
    </w:lvl>
    <w:lvl w:ilvl="3" w:tplc="46E298C2" w:tentative="1">
      <w:start w:val="1"/>
      <w:numFmt w:val="bullet"/>
      <w:lvlText w:val="•"/>
      <w:lvlJc w:val="left"/>
      <w:pPr>
        <w:tabs>
          <w:tab w:val="num" w:pos="2880"/>
        </w:tabs>
        <w:ind w:left="2880" w:hanging="360"/>
      </w:pPr>
      <w:rPr>
        <w:rFonts w:ascii="Arial" w:hAnsi="Arial" w:hint="default"/>
      </w:rPr>
    </w:lvl>
    <w:lvl w:ilvl="4" w:tplc="B0146D26" w:tentative="1">
      <w:start w:val="1"/>
      <w:numFmt w:val="bullet"/>
      <w:lvlText w:val="•"/>
      <w:lvlJc w:val="left"/>
      <w:pPr>
        <w:tabs>
          <w:tab w:val="num" w:pos="3600"/>
        </w:tabs>
        <w:ind w:left="3600" w:hanging="360"/>
      </w:pPr>
      <w:rPr>
        <w:rFonts w:ascii="Arial" w:hAnsi="Arial" w:hint="default"/>
      </w:rPr>
    </w:lvl>
    <w:lvl w:ilvl="5" w:tplc="A328E06A" w:tentative="1">
      <w:start w:val="1"/>
      <w:numFmt w:val="bullet"/>
      <w:lvlText w:val="•"/>
      <w:lvlJc w:val="left"/>
      <w:pPr>
        <w:tabs>
          <w:tab w:val="num" w:pos="4320"/>
        </w:tabs>
        <w:ind w:left="4320" w:hanging="360"/>
      </w:pPr>
      <w:rPr>
        <w:rFonts w:ascii="Arial" w:hAnsi="Arial" w:hint="default"/>
      </w:rPr>
    </w:lvl>
    <w:lvl w:ilvl="6" w:tplc="E98C5DB0" w:tentative="1">
      <w:start w:val="1"/>
      <w:numFmt w:val="bullet"/>
      <w:lvlText w:val="•"/>
      <w:lvlJc w:val="left"/>
      <w:pPr>
        <w:tabs>
          <w:tab w:val="num" w:pos="5040"/>
        </w:tabs>
        <w:ind w:left="5040" w:hanging="360"/>
      </w:pPr>
      <w:rPr>
        <w:rFonts w:ascii="Arial" w:hAnsi="Arial" w:hint="default"/>
      </w:rPr>
    </w:lvl>
    <w:lvl w:ilvl="7" w:tplc="8AE2A262" w:tentative="1">
      <w:start w:val="1"/>
      <w:numFmt w:val="bullet"/>
      <w:lvlText w:val="•"/>
      <w:lvlJc w:val="left"/>
      <w:pPr>
        <w:tabs>
          <w:tab w:val="num" w:pos="5760"/>
        </w:tabs>
        <w:ind w:left="5760" w:hanging="360"/>
      </w:pPr>
      <w:rPr>
        <w:rFonts w:ascii="Arial" w:hAnsi="Arial" w:hint="default"/>
      </w:rPr>
    </w:lvl>
    <w:lvl w:ilvl="8" w:tplc="044081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045F59"/>
    <w:multiLevelType w:val="hybridMultilevel"/>
    <w:tmpl w:val="9356D94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53B62"/>
    <w:multiLevelType w:val="hybridMultilevel"/>
    <w:tmpl w:val="2E20C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8301DD"/>
    <w:multiLevelType w:val="hybridMultilevel"/>
    <w:tmpl w:val="4DA4DB0A"/>
    <w:lvl w:ilvl="0" w:tplc="AD6A56D4">
      <w:start w:val="1"/>
      <w:numFmt w:val="bullet"/>
      <w:lvlText w:val="•"/>
      <w:lvlJc w:val="left"/>
      <w:pPr>
        <w:tabs>
          <w:tab w:val="num" w:pos="720"/>
        </w:tabs>
        <w:ind w:left="720" w:hanging="360"/>
      </w:pPr>
      <w:rPr>
        <w:rFonts w:ascii="Arial" w:hAnsi="Arial" w:hint="default"/>
      </w:rPr>
    </w:lvl>
    <w:lvl w:ilvl="1" w:tplc="8D78C848" w:tentative="1">
      <w:start w:val="1"/>
      <w:numFmt w:val="bullet"/>
      <w:lvlText w:val="•"/>
      <w:lvlJc w:val="left"/>
      <w:pPr>
        <w:tabs>
          <w:tab w:val="num" w:pos="1440"/>
        </w:tabs>
        <w:ind w:left="1440" w:hanging="360"/>
      </w:pPr>
      <w:rPr>
        <w:rFonts w:ascii="Arial" w:hAnsi="Arial" w:hint="default"/>
      </w:rPr>
    </w:lvl>
    <w:lvl w:ilvl="2" w:tplc="F9A83E74" w:tentative="1">
      <w:start w:val="1"/>
      <w:numFmt w:val="bullet"/>
      <w:lvlText w:val="•"/>
      <w:lvlJc w:val="left"/>
      <w:pPr>
        <w:tabs>
          <w:tab w:val="num" w:pos="2160"/>
        </w:tabs>
        <w:ind w:left="2160" w:hanging="360"/>
      </w:pPr>
      <w:rPr>
        <w:rFonts w:ascii="Arial" w:hAnsi="Arial" w:hint="default"/>
      </w:rPr>
    </w:lvl>
    <w:lvl w:ilvl="3" w:tplc="6E18E7D0" w:tentative="1">
      <w:start w:val="1"/>
      <w:numFmt w:val="bullet"/>
      <w:lvlText w:val="•"/>
      <w:lvlJc w:val="left"/>
      <w:pPr>
        <w:tabs>
          <w:tab w:val="num" w:pos="2880"/>
        </w:tabs>
        <w:ind w:left="2880" w:hanging="360"/>
      </w:pPr>
      <w:rPr>
        <w:rFonts w:ascii="Arial" w:hAnsi="Arial" w:hint="default"/>
      </w:rPr>
    </w:lvl>
    <w:lvl w:ilvl="4" w:tplc="93D03464" w:tentative="1">
      <w:start w:val="1"/>
      <w:numFmt w:val="bullet"/>
      <w:lvlText w:val="•"/>
      <w:lvlJc w:val="left"/>
      <w:pPr>
        <w:tabs>
          <w:tab w:val="num" w:pos="3600"/>
        </w:tabs>
        <w:ind w:left="3600" w:hanging="360"/>
      </w:pPr>
      <w:rPr>
        <w:rFonts w:ascii="Arial" w:hAnsi="Arial" w:hint="default"/>
      </w:rPr>
    </w:lvl>
    <w:lvl w:ilvl="5" w:tplc="53D480A4" w:tentative="1">
      <w:start w:val="1"/>
      <w:numFmt w:val="bullet"/>
      <w:lvlText w:val="•"/>
      <w:lvlJc w:val="left"/>
      <w:pPr>
        <w:tabs>
          <w:tab w:val="num" w:pos="4320"/>
        </w:tabs>
        <w:ind w:left="4320" w:hanging="360"/>
      </w:pPr>
      <w:rPr>
        <w:rFonts w:ascii="Arial" w:hAnsi="Arial" w:hint="default"/>
      </w:rPr>
    </w:lvl>
    <w:lvl w:ilvl="6" w:tplc="AAAAC74C" w:tentative="1">
      <w:start w:val="1"/>
      <w:numFmt w:val="bullet"/>
      <w:lvlText w:val="•"/>
      <w:lvlJc w:val="left"/>
      <w:pPr>
        <w:tabs>
          <w:tab w:val="num" w:pos="5040"/>
        </w:tabs>
        <w:ind w:left="5040" w:hanging="360"/>
      </w:pPr>
      <w:rPr>
        <w:rFonts w:ascii="Arial" w:hAnsi="Arial" w:hint="default"/>
      </w:rPr>
    </w:lvl>
    <w:lvl w:ilvl="7" w:tplc="4934DBB6" w:tentative="1">
      <w:start w:val="1"/>
      <w:numFmt w:val="bullet"/>
      <w:lvlText w:val="•"/>
      <w:lvlJc w:val="left"/>
      <w:pPr>
        <w:tabs>
          <w:tab w:val="num" w:pos="5760"/>
        </w:tabs>
        <w:ind w:left="5760" w:hanging="360"/>
      </w:pPr>
      <w:rPr>
        <w:rFonts w:ascii="Arial" w:hAnsi="Arial" w:hint="default"/>
      </w:rPr>
    </w:lvl>
    <w:lvl w:ilvl="8" w:tplc="5E347D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67A34"/>
    <w:multiLevelType w:val="hybridMultilevel"/>
    <w:tmpl w:val="EFDC58F2"/>
    <w:lvl w:ilvl="0" w:tplc="AA1C9D56">
      <w:start w:val="1"/>
      <w:numFmt w:val="bullet"/>
      <w:lvlText w:val="•"/>
      <w:lvlJc w:val="left"/>
      <w:pPr>
        <w:tabs>
          <w:tab w:val="num" w:pos="720"/>
        </w:tabs>
        <w:ind w:left="720" w:hanging="360"/>
      </w:pPr>
      <w:rPr>
        <w:rFonts w:ascii="Arial" w:hAnsi="Arial" w:hint="default"/>
      </w:rPr>
    </w:lvl>
    <w:lvl w:ilvl="1" w:tplc="8C0E96A4" w:tentative="1">
      <w:start w:val="1"/>
      <w:numFmt w:val="bullet"/>
      <w:lvlText w:val="•"/>
      <w:lvlJc w:val="left"/>
      <w:pPr>
        <w:tabs>
          <w:tab w:val="num" w:pos="1440"/>
        </w:tabs>
        <w:ind w:left="1440" w:hanging="360"/>
      </w:pPr>
      <w:rPr>
        <w:rFonts w:ascii="Arial" w:hAnsi="Arial" w:hint="default"/>
      </w:rPr>
    </w:lvl>
    <w:lvl w:ilvl="2" w:tplc="BAFA8FD2" w:tentative="1">
      <w:start w:val="1"/>
      <w:numFmt w:val="bullet"/>
      <w:lvlText w:val="•"/>
      <w:lvlJc w:val="left"/>
      <w:pPr>
        <w:tabs>
          <w:tab w:val="num" w:pos="2160"/>
        </w:tabs>
        <w:ind w:left="2160" w:hanging="360"/>
      </w:pPr>
      <w:rPr>
        <w:rFonts w:ascii="Arial" w:hAnsi="Arial" w:hint="default"/>
      </w:rPr>
    </w:lvl>
    <w:lvl w:ilvl="3" w:tplc="F2401646" w:tentative="1">
      <w:start w:val="1"/>
      <w:numFmt w:val="bullet"/>
      <w:lvlText w:val="•"/>
      <w:lvlJc w:val="left"/>
      <w:pPr>
        <w:tabs>
          <w:tab w:val="num" w:pos="2880"/>
        </w:tabs>
        <w:ind w:left="2880" w:hanging="360"/>
      </w:pPr>
      <w:rPr>
        <w:rFonts w:ascii="Arial" w:hAnsi="Arial" w:hint="default"/>
      </w:rPr>
    </w:lvl>
    <w:lvl w:ilvl="4" w:tplc="E562881C" w:tentative="1">
      <w:start w:val="1"/>
      <w:numFmt w:val="bullet"/>
      <w:lvlText w:val="•"/>
      <w:lvlJc w:val="left"/>
      <w:pPr>
        <w:tabs>
          <w:tab w:val="num" w:pos="3600"/>
        </w:tabs>
        <w:ind w:left="3600" w:hanging="360"/>
      </w:pPr>
      <w:rPr>
        <w:rFonts w:ascii="Arial" w:hAnsi="Arial" w:hint="default"/>
      </w:rPr>
    </w:lvl>
    <w:lvl w:ilvl="5" w:tplc="00AADE06" w:tentative="1">
      <w:start w:val="1"/>
      <w:numFmt w:val="bullet"/>
      <w:lvlText w:val="•"/>
      <w:lvlJc w:val="left"/>
      <w:pPr>
        <w:tabs>
          <w:tab w:val="num" w:pos="4320"/>
        </w:tabs>
        <w:ind w:left="4320" w:hanging="360"/>
      </w:pPr>
      <w:rPr>
        <w:rFonts w:ascii="Arial" w:hAnsi="Arial" w:hint="default"/>
      </w:rPr>
    </w:lvl>
    <w:lvl w:ilvl="6" w:tplc="22E4ED6C" w:tentative="1">
      <w:start w:val="1"/>
      <w:numFmt w:val="bullet"/>
      <w:lvlText w:val="•"/>
      <w:lvlJc w:val="left"/>
      <w:pPr>
        <w:tabs>
          <w:tab w:val="num" w:pos="5040"/>
        </w:tabs>
        <w:ind w:left="5040" w:hanging="360"/>
      </w:pPr>
      <w:rPr>
        <w:rFonts w:ascii="Arial" w:hAnsi="Arial" w:hint="default"/>
      </w:rPr>
    </w:lvl>
    <w:lvl w:ilvl="7" w:tplc="D4AA1898" w:tentative="1">
      <w:start w:val="1"/>
      <w:numFmt w:val="bullet"/>
      <w:lvlText w:val="•"/>
      <w:lvlJc w:val="left"/>
      <w:pPr>
        <w:tabs>
          <w:tab w:val="num" w:pos="5760"/>
        </w:tabs>
        <w:ind w:left="5760" w:hanging="360"/>
      </w:pPr>
      <w:rPr>
        <w:rFonts w:ascii="Arial" w:hAnsi="Arial" w:hint="default"/>
      </w:rPr>
    </w:lvl>
    <w:lvl w:ilvl="8" w:tplc="D9A403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F535CE"/>
    <w:multiLevelType w:val="hybridMultilevel"/>
    <w:tmpl w:val="C56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A76C7"/>
    <w:multiLevelType w:val="hybridMultilevel"/>
    <w:tmpl w:val="07E6603E"/>
    <w:lvl w:ilvl="0" w:tplc="9FDEB654">
      <w:start w:val="1"/>
      <w:numFmt w:val="bullet"/>
      <w:lvlText w:val="•"/>
      <w:lvlJc w:val="left"/>
      <w:pPr>
        <w:tabs>
          <w:tab w:val="num" w:pos="720"/>
        </w:tabs>
        <w:ind w:left="720" w:hanging="360"/>
      </w:pPr>
      <w:rPr>
        <w:rFonts w:ascii="Arial" w:hAnsi="Arial" w:hint="default"/>
      </w:rPr>
    </w:lvl>
    <w:lvl w:ilvl="1" w:tplc="64D816B8" w:tentative="1">
      <w:start w:val="1"/>
      <w:numFmt w:val="bullet"/>
      <w:lvlText w:val="•"/>
      <w:lvlJc w:val="left"/>
      <w:pPr>
        <w:tabs>
          <w:tab w:val="num" w:pos="1440"/>
        </w:tabs>
        <w:ind w:left="1440" w:hanging="360"/>
      </w:pPr>
      <w:rPr>
        <w:rFonts w:ascii="Arial" w:hAnsi="Arial" w:hint="default"/>
      </w:rPr>
    </w:lvl>
    <w:lvl w:ilvl="2" w:tplc="00B697C2" w:tentative="1">
      <w:start w:val="1"/>
      <w:numFmt w:val="bullet"/>
      <w:lvlText w:val="•"/>
      <w:lvlJc w:val="left"/>
      <w:pPr>
        <w:tabs>
          <w:tab w:val="num" w:pos="2160"/>
        </w:tabs>
        <w:ind w:left="2160" w:hanging="360"/>
      </w:pPr>
      <w:rPr>
        <w:rFonts w:ascii="Arial" w:hAnsi="Arial" w:hint="default"/>
      </w:rPr>
    </w:lvl>
    <w:lvl w:ilvl="3" w:tplc="78A6ECF8" w:tentative="1">
      <w:start w:val="1"/>
      <w:numFmt w:val="bullet"/>
      <w:lvlText w:val="•"/>
      <w:lvlJc w:val="left"/>
      <w:pPr>
        <w:tabs>
          <w:tab w:val="num" w:pos="2880"/>
        </w:tabs>
        <w:ind w:left="2880" w:hanging="360"/>
      </w:pPr>
      <w:rPr>
        <w:rFonts w:ascii="Arial" w:hAnsi="Arial" w:hint="default"/>
      </w:rPr>
    </w:lvl>
    <w:lvl w:ilvl="4" w:tplc="A442EA08" w:tentative="1">
      <w:start w:val="1"/>
      <w:numFmt w:val="bullet"/>
      <w:lvlText w:val="•"/>
      <w:lvlJc w:val="left"/>
      <w:pPr>
        <w:tabs>
          <w:tab w:val="num" w:pos="3600"/>
        </w:tabs>
        <w:ind w:left="3600" w:hanging="360"/>
      </w:pPr>
      <w:rPr>
        <w:rFonts w:ascii="Arial" w:hAnsi="Arial" w:hint="default"/>
      </w:rPr>
    </w:lvl>
    <w:lvl w:ilvl="5" w:tplc="B44A0B38" w:tentative="1">
      <w:start w:val="1"/>
      <w:numFmt w:val="bullet"/>
      <w:lvlText w:val="•"/>
      <w:lvlJc w:val="left"/>
      <w:pPr>
        <w:tabs>
          <w:tab w:val="num" w:pos="4320"/>
        </w:tabs>
        <w:ind w:left="4320" w:hanging="360"/>
      </w:pPr>
      <w:rPr>
        <w:rFonts w:ascii="Arial" w:hAnsi="Arial" w:hint="default"/>
      </w:rPr>
    </w:lvl>
    <w:lvl w:ilvl="6" w:tplc="DC60C70C" w:tentative="1">
      <w:start w:val="1"/>
      <w:numFmt w:val="bullet"/>
      <w:lvlText w:val="•"/>
      <w:lvlJc w:val="left"/>
      <w:pPr>
        <w:tabs>
          <w:tab w:val="num" w:pos="5040"/>
        </w:tabs>
        <w:ind w:left="5040" w:hanging="360"/>
      </w:pPr>
      <w:rPr>
        <w:rFonts w:ascii="Arial" w:hAnsi="Arial" w:hint="default"/>
      </w:rPr>
    </w:lvl>
    <w:lvl w:ilvl="7" w:tplc="A5A684FA" w:tentative="1">
      <w:start w:val="1"/>
      <w:numFmt w:val="bullet"/>
      <w:lvlText w:val="•"/>
      <w:lvlJc w:val="left"/>
      <w:pPr>
        <w:tabs>
          <w:tab w:val="num" w:pos="5760"/>
        </w:tabs>
        <w:ind w:left="5760" w:hanging="360"/>
      </w:pPr>
      <w:rPr>
        <w:rFonts w:ascii="Arial" w:hAnsi="Arial" w:hint="default"/>
      </w:rPr>
    </w:lvl>
    <w:lvl w:ilvl="8" w:tplc="EDDA87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3864BD"/>
    <w:multiLevelType w:val="hybridMultilevel"/>
    <w:tmpl w:val="C3BEEF2A"/>
    <w:lvl w:ilvl="0" w:tplc="E49CEFEE">
      <w:start w:val="1"/>
      <w:numFmt w:val="decimal"/>
      <w:lvlText w:val="%1)"/>
      <w:lvlJc w:val="left"/>
      <w:pPr>
        <w:tabs>
          <w:tab w:val="num" w:pos="720"/>
        </w:tabs>
        <w:ind w:left="720" w:hanging="360"/>
      </w:pPr>
    </w:lvl>
    <w:lvl w:ilvl="1" w:tplc="1A602C70" w:tentative="1">
      <w:start w:val="1"/>
      <w:numFmt w:val="decimal"/>
      <w:lvlText w:val="%2)"/>
      <w:lvlJc w:val="left"/>
      <w:pPr>
        <w:tabs>
          <w:tab w:val="num" w:pos="1440"/>
        </w:tabs>
        <w:ind w:left="1440" w:hanging="360"/>
      </w:pPr>
    </w:lvl>
    <w:lvl w:ilvl="2" w:tplc="0EE4AE5E" w:tentative="1">
      <w:start w:val="1"/>
      <w:numFmt w:val="decimal"/>
      <w:lvlText w:val="%3)"/>
      <w:lvlJc w:val="left"/>
      <w:pPr>
        <w:tabs>
          <w:tab w:val="num" w:pos="2160"/>
        </w:tabs>
        <w:ind w:left="2160" w:hanging="360"/>
      </w:pPr>
    </w:lvl>
    <w:lvl w:ilvl="3" w:tplc="CF5449BC" w:tentative="1">
      <w:start w:val="1"/>
      <w:numFmt w:val="decimal"/>
      <w:lvlText w:val="%4)"/>
      <w:lvlJc w:val="left"/>
      <w:pPr>
        <w:tabs>
          <w:tab w:val="num" w:pos="2880"/>
        </w:tabs>
        <w:ind w:left="2880" w:hanging="360"/>
      </w:pPr>
    </w:lvl>
    <w:lvl w:ilvl="4" w:tplc="1952B91E" w:tentative="1">
      <w:start w:val="1"/>
      <w:numFmt w:val="decimal"/>
      <w:lvlText w:val="%5)"/>
      <w:lvlJc w:val="left"/>
      <w:pPr>
        <w:tabs>
          <w:tab w:val="num" w:pos="3600"/>
        </w:tabs>
        <w:ind w:left="3600" w:hanging="360"/>
      </w:pPr>
    </w:lvl>
    <w:lvl w:ilvl="5" w:tplc="285A890A" w:tentative="1">
      <w:start w:val="1"/>
      <w:numFmt w:val="decimal"/>
      <w:lvlText w:val="%6)"/>
      <w:lvlJc w:val="left"/>
      <w:pPr>
        <w:tabs>
          <w:tab w:val="num" w:pos="4320"/>
        </w:tabs>
        <w:ind w:left="4320" w:hanging="360"/>
      </w:pPr>
    </w:lvl>
    <w:lvl w:ilvl="6" w:tplc="A5A05EF8" w:tentative="1">
      <w:start w:val="1"/>
      <w:numFmt w:val="decimal"/>
      <w:lvlText w:val="%7)"/>
      <w:lvlJc w:val="left"/>
      <w:pPr>
        <w:tabs>
          <w:tab w:val="num" w:pos="5040"/>
        </w:tabs>
        <w:ind w:left="5040" w:hanging="360"/>
      </w:pPr>
    </w:lvl>
    <w:lvl w:ilvl="7" w:tplc="DD3ABF2A" w:tentative="1">
      <w:start w:val="1"/>
      <w:numFmt w:val="decimal"/>
      <w:lvlText w:val="%8)"/>
      <w:lvlJc w:val="left"/>
      <w:pPr>
        <w:tabs>
          <w:tab w:val="num" w:pos="5760"/>
        </w:tabs>
        <w:ind w:left="5760" w:hanging="360"/>
      </w:pPr>
    </w:lvl>
    <w:lvl w:ilvl="8" w:tplc="3F228BE2" w:tentative="1">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6"/>
  </w:num>
  <w:num w:numId="5">
    <w:abstractNumId w:val="7"/>
  </w:num>
  <w:num w:numId="6">
    <w:abstractNumId w:val="1"/>
  </w:num>
  <w:num w:numId="7">
    <w:abstractNumId w:val="5"/>
  </w:num>
  <w:num w:numId="8">
    <w:abstractNumId w:val="9"/>
  </w:num>
  <w:num w:numId="9">
    <w:abstractNumId w:val="13"/>
  </w:num>
  <w:num w:numId="10">
    <w:abstractNumId w:val="12"/>
  </w:num>
  <w:num w:numId="11">
    <w:abstractNumId w:val="3"/>
  </w:num>
  <w:num w:numId="12">
    <w:abstractNumId w:val="10"/>
  </w:num>
  <w:num w:numId="13">
    <w:abstractNumId w:val="11"/>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ks Nivina">
    <w15:presenceInfo w15:providerId="AD" w15:userId="S::nivina@stanford.edu::bd2e0ef6-9569-4d4f-bd49-105bd49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590"/>
    <w:rsid w:val="00001D27"/>
    <w:rsid w:val="000043DC"/>
    <w:rsid w:val="0001311F"/>
    <w:rsid w:val="00022891"/>
    <w:rsid w:val="00023909"/>
    <w:rsid w:val="0002574B"/>
    <w:rsid w:val="00025C23"/>
    <w:rsid w:val="00044194"/>
    <w:rsid w:val="00044E95"/>
    <w:rsid w:val="00047E22"/>
    <w:rsid w:val="0005484C"/>
    <w:rsid w:val="0006248D"/>
    <w:rsid w:val="0007466D"/>
    <w:rsid w:val="00077917"/>
    <w:rsid w:val="00081469"/>
    <w:rsid w:val="000844C0"/>
    <w:rsid w:val="0009102D"/>
    <w:rsid w:val="00093883"/>
    <w:rsid w:val="000943A2"/>
    <w:rsid w:val="00097B69"/>
    <w:rsid w:val="000A4FA6"/>
    <w:rsid w:val="000C305C"/>
    <w:rsid w:val="000C486E"/>
    <w:rsid w:val="000C5119"/>
    <w:rsid w:val="000D62AB"/>
    <w:rsid w:val="000D6546"/>
    <w:rsid w:val="000D67DF"/>
    <w:rsid w:val="000D7900"/>
    <w:rsid w:val="000E16E3"/>
    <w:rsid w:val="000E1ED7"/>
    <w:rsid w:val="000E3FBD"/>
    <w:rsid w:val="000E5E65"/>
    <w:rsid w:val="000E7BB6"/>
    <w:rsid w:val="000F12A6"/>
    <w:rsid w:val="000F273D"/>
    <w:rsid w:val="000F6C41"/>
    <w:rsid w:val="001016D4"/>
    <w:rsid w:val="001017F3"/>
    <w:rsid w:val="00107CDB"/>
    <w:rsid w:val="0011478D"/>
    <w:rsid w:val="001240E0"/>
    <w:rsid w:val="00131A31"/>
    <w:rsid w:val="00137B16"/>
    <w:rsid w:val="00140B31"/>
    <w:rsid w:val="00141987"/>
    <w:rsid w:val="00142957"/>
    <w:rsid w:val="00144915"/>
    <w:rsid w:val="00145B79"/>
    <w:rsid w:val="001477A8"/>
    <w:rsid w:val="00152E79"/>
    <w:rsid w:val="0016240A"/>
    <w:rsid w:val="00162B1E"/>
    <w:rsid w:val="00164D0D"/>
    <w:rsid w:val="00173F3E"/>
    <w:rsid w:val="00177BC5"/>
    <w:rsid w:val="00184C3A"/>
    <w:rsid w:val="001903E4"/>
    <w:rsid w:val="00190706"/>
    <w:rsid w:val="00191FFB"/>
    <w:rsid w:val="00193A2F"/>
    <w:rsid w:val="0019499A"/>
    <w:rsid w:val="00195F33"/>
    <w:rsid w:val="001A0216"/>
    <w:rsid w:val="001A6296"/>
    <w:rsid w:val="001A706F"/>
    <w:rsid w:val="001B16BA"/>
    <w:rsid w:val="001B2986"/>
    <w:rsid w:val="001B593A"/>
    <w:rsid w:val="001C0FB4"/>
    <w:rsid w:val="001C2BEB"/>
    <w:rsid w:val="001C3B6C"/>
    <w:rsid w:val="001C3E41"/>
    <w:rsid w:val="001C790A"/>
    <w:rsid w:val="001D1F9B"/>
    <w:rsid w:val="001D22ED"/>
    <w:rsid w:val="001D6267"/>
    <w:rsid w:val="001E0890"/>
    <w:rsid w:val="001E125B"/>
    <w:rsid w:val="001E3A0D"/>
    <w:rsid w:val="00200392"/>
    <w:rsid w:val="0020368E"/>
    <w:rsid w:val="00211C58"/>
    <w:rsid w:val="00214354"/>
    <w:rsid w:val="00214702"/>
    <w:rsid w:val="00217ABC"/>
    <w:rsid w:val="0022070D"/>
    <w:rsid w:val="00222E64"/>
    <w:rsid w:val="00223333"/>
    <w:rsid w:val="002341A1"/>
    <w:rsid w:val="0023645A"/>
    <w:rsid w:val="002424D5"/>
    <w:rsid w:val="002435A2"/>
    <w:rsid w:val="002441C6"/>
    <w:rsid w:val="00245CB0"/>
    <w:rsid w:val="00247512"/>
    <w:rsid w:val="0025028B"/>
    <w:rsid w:val="00257015"/>
    <w:rsid w:val="00262DE1"/>
    <w:rsid w:val="00270877"/>
    <w:rsid w:val="00274AEC"/>
    <w:rsid w:val="00282066"/>
    <w:rsid w:val="00283CC8"/>
    <w:rsid w:val="00285976"/>
    <w:rsid w:val="0028631F"/>
    <w:rsid w:val="00287195"/>
    <w:rsid w:val="00293B9C"/>
    <w:rsid w:val="00296C5C"/>
    <w:rsid w:val="00297B36"/>
    <w:rsid w:val="002A4E0C"/>
    <w:rsid w:val="002A7B66"/>
    <w:rsid w:val="002B07D0"/>
    <w:rsid w:val="002B3834"/>
    <w:rsid w:val="002C12B8"/>
    <w:rsid w:val="002C13C0"/>
    <w:rsid w:val="002C582F"/>
    <w:rsid w:val="002C6ED2"/>
    <w:rsid w:val="002D5804"/>
    <w:rsid w:val="002E24E2"/>
    <w:rsid w:val="002E707D"/>
    <w:rsid w:val="002E7140"/>
    <w:rsid w:val="002F00B7"/>
    <w:rsid w:val="002F30BE"/>
    <w:rsid w:val="002F32A0"/>
    <w:rsid w:val="002F5BDE"/>
    <w:rsid w:val="003037E2"/>
    <w:rsid w:val="003150D6"/>
    <w:rsid w:val="0032046D"/>
    <w:rsid w:val="0032069D"/>
    <w:rsid w:val="00323382"/>
    <w:rsid w:val="003265CF"/>
    <w:rsid w:val="00332C44"/>
    <w:rsid w:val="003336E9"/>
    <w:rsid w:val="00334904"/>
    <w:rsid w:val="00342ADC"/>
    <w:rsid w:val="0034448E"/>
    <w:rsid w:val="00353DA3"/>
    <w:rsid w:val="00356DEA"/>
    <w:rsid w:val="00364B39"/>
    <w:rsid w:val="00364CC1"/>
    <w:rsid w:val="00370027"/>
    <w:rsid w:val="00380165"/>
    <w:rsid w:val="00382E7D"/>
    <w:rsid w:val="003849D5"/>
    <w:rsid w:val="00384FC0"/>
    <w:rsid w:val="003917FA"/>
    <w:rsid w:val="00391CAD"/>
    <w:rsid w:val="003962E8"/>
    <w:rsid w:val="003A23E8"/>
    <w:rsid w:val="003A4D7C"/>
    <w:rsid w:val="003A7272"/>
    <w:rsid w:val="003B1DE3"/>
    <w:rsid w:val="003B4803"/>
    <w:rsid w:val="003B70EE"/>
    <w:rsid w:val="003C0A61"/>
    <w:rsid w:val="003C13BA"/>
    <w:rsid w:val="003C2745"/>
    <w:rsid w:val="003C379C"/>
    <w:rsid w:val="003C3A93"/>
    <w:rsid w:val="003C6B86"/>
    <w:rsid w:val="003C6CAC"/>
    <w:rsid w:val="003C754E"/>
    <w:rsid w:val="003D314B"/>
    <w:rsid w:val="003D4076"/>
    <w:rsid w:val="003D7C69"/>
    <w:rsid w:val="003E05E7"/>
    <w:rsid w:val="003E1131"/>
    <w:rsid w:val="003E558A"/>
    <w:rsid w:val="003E75A7"/>
    <w:rsid w:val="003F08EC"/>
    <w:rsid w:val="003F1B40"/>
    <w:rsid w:val="003F4317"/>
    <w:rsid w:val="003F439D"/>
    <w:rsid w:val="003F531C"/>
    <w:rsid w:val="003F5D29"/>
    <w:rsid w:val="00402AD3"/>
    <w:rsid w:val="00403BBC"/>
    <w:rsid w:val="00412737"/>
    <w:rsid w:val="0041622F"/>
    <w:rsid w:val="00421BF3"/>
    <w:rsid w:val="00430D37"/>
    <w:rsid w:val="00434994"/>
    <w:rsid w:val="0043576C"/>
    <w:rsid w:val="004423A1"/>
    <w:rsid w:val="004426B3"/>
    <w:rsid w:val="00444B84"/>
    <w:rsid w:val="00446C8C"/>
    <w:rsid w:val="004477D3"/>
    <w:rsid w:val="00451E86"/>
    <w:rsid w:val="00454870"/>
    <w:rsid w:val="004578B8"/>
    <w:rsid w:val="0046642F"/>
    <w:rsid w:val="00466BAC"/>
    <w:rsid w:val="00471F52"/>
    <w:rsid w:val="0047537B"/>
    <w:rsid w:val="004753FB"/>
    <w:rsid w:val="0048314F"/>
    <w:rsid w:val="00483B26"/>
    <w:rsid w:val="00486378"/>
    <w:rsid w:val="004864AB"/>
    <w:rsid w:val="00486A25"/>
    <w:rsid w:val="00492FB5"/>
    <w:rsid w:val="00493E44"/>
    <w:rsid w:val="00494CF9"/>
    <w:rsid w:val="004A1818"/>
    <w:rsid w:val="004B1403"/>
    <w:rsid w:val="004B5170"/>
    <w:rsid w:val="004C0978"/>
    <w:rsid w:val="004C1408"/>
    <w:rsid w:val="004C1C7D"/>
    <w:rsid w:val="004C2BBB"/>
    <w:rsid w:val="004C6FAB"/>
    <w:rsid w:val="004D2CB9"/>
    <w:rsid w:val="004D7740"/>
    <w:rsid w:val="004E3C12"/>
    <w:rsid w:val="004F2BE9"/>
    <w:rsid w:val="004F4ED4"/>
    <w:rsid w:val="005002D8"/>
    <w:rsid w:val="00502A13"/>
    <w:rsid w:val="00506CDE"/>
    <w:rsid w:val="00507ACD"/>
    <w:rsid w:val="0051022B"/>
    <w:rsid w:val="00510306"/>
    <w:rsid w:val="005127F6"/>
    <w:rsid w:val="00527238"/>
    <w:rsid w:val="00542E10"/>
    <w:rsid w:val="00546C11"/>
    <w:rsid w:val="0055071D"/>
    <w:rsid w:val="005528FD"/>
    <w:rsid w:val="00554E87"/>
    <w:rsid w:val="00557433"/>
    <w:rsid w:val="00560148"/>
    <w:rsid w:val="00564106"/>
    <w:rsid w:val="005662FA"/>
    <w:rsid w:val="0057720E"/>
    <w:rsid w:val="00577BCA"/>
    <w:rsid w:val="005857A2"/>
    <w:rsid w:val="005859DC"/>
    <w:rsid w:val="00587067"/>
    <w:rsid w:val="00587C4E"/>
    <w:rsid w:val="00595C71"/>
    <w:rsid w:val="005A0684"/>
    <w:rsid w:val="005A5220"/>
    <w:rsid w:val="005A7244"/>
    <w:rsid w:val="005B49CC"/>
    <w:rsid w:val="005B4E00"/>
    <w:rsid w:val="005B7DC0"/>
    <w:rsid w:val="005C544E"/>
    <w:rsid w:val="005C5745"/>
    <w:rsid w:val="005D33EE"/>
    <w:rsid w:val="005D3604"/>
    <w:rsid w:val="005E1EDF"/>
    <w:rsid w:val="005E438C"/>
    <w:rsid w:val="005E4441"/>
    <w:rsid w:val="005E7728"/>
    <w:rsid w:val="005F31A6"/>
    <w:rsid w:val="005F3E83"/>
    <w:rsid w:val="005F6B30"/>
    <w:rsid w:val="00601529"/>
    <w:rsid w:val="00602BCB"/>
    <w:rsid w:val="00604086"/>
    <w:rsid w:val="00605228"/>
    <w:rsid w:val="00605571"/>
    <w:rsid w:val="0061002B"/>
    <w:rsid w:val="0061457F"/>
    <w:rsid w:val="0061602A"/>
    <w:rsid w:val="006208AC"/>
    <w:rsid w:val="006218AE"/>
    <w:rsid w:val="00621AAF"/>
    <w:rsid w:val="006243FB"/>
    <w:rsid w:val="00632C17"/>
    <w:rsid w:val="00635BAC"/>
    <w:rsid w:val="006418F6"/>
    <w:rsid w:val="00643EC4"/>
    <w:rsid w:val="00645FDD"/>
    <w:rsid w:val="00647DE0"/>
    <w:rsid w:val="00651882"/>
    <w:rsid w:val="006555B0"/>
    <w:rsid w:val="00657F5E"/>
    <w:rsid w:val="00664B71"/>
    <w:rsid w:val="00666251"/>
    <w:rsid w:val="006663BB"/>
    <w:rsid w:val="0067158F"/>
    <w:rsid w:val="00671D90"/>
    <w:rsid w:val="00675DDB"/>
    <w:rsid w:val="006812B4"/>
    <w:rsid w:val="00683287"/>
    <w:rsid w:val="00687E80"/>
    <w:rsid w:val="00687EDD"/>
    <w:rsid w:val="00692C1E"/>
    <w:rsid w:val="00693501"/>
    <w:rsid w:val="006937BA"/>
    <w:rsid w:val="00696688"/>
    <w:rsid w:val="00696B56"/>
    <w:rsid w:val="00697858"/>
    <w:rsid w:val="006A2CB2"/>
    <w:rsid w:val="006A3AF1"/>
    <w:rsid w:val="006A4B9A"/>
    <w:rsid w:val="006A6C3E"/>
    <w:rsid w:val="006C198D"/>
    <w:rsid w:val="006C3095"/>
    <w:rsid w:val="006C326C"/>
    <w:rsid w:val="006C3EAC"/>
    <w:rsid w:val="006C539B"/>
    <w:rsid w:val="006C7874"/>
    <w:rsid w:val="006D1F66"/>
    <w:rsid w:val="006D254B"/>
    <w:rsid w:val="006D326E"/>
    <w:rsid w:val="006D4444"/>
    <w:rsid w:val="006E0C61"/>
    <w:rsid w:val="006E2BBB"/>
    <w:rsid w:val="006F1287"/>
    <w:rsid w:val="006F4F12"/>
    <w:rsid w:val="006F56D7"/>
    <w:rsid w:val="007025AF"/>
    <w:rsid w:val="007123A2"/>
    <w:rsid w:val="00712854"/>
    <w:rsid w:val="00714A92"/>
    <w:rsid w:val="0071540C"/>
    <w:rsid w:val="007166AD"/>
    <w:rsid w:val="00721A3D"/>
    <w:rsid w:val="00724341"/>
    <w:rsid w:val="0072497D"/>
    <w:rsid w:val="00730EE3"/>
    <w:rsid w:val="00731D58"/>
    <w:rsid w:val="0073510A"/>
    <w:rsid w:val="00740D75"/>
    <w:rsid w:val="00741741"/>
    <w:rsid w:val="00743AEA"/>
    <w:rsid w:val="007444AA"/>
    <w:rsid w:val="007452E4"/>
    <w:rsid w:val="00746D78"/>
    <w:rsid w:val="0075041E"/>
    <w:rsid w:val="007522C0"/>
    <w:rsid w:val="00774ECA"/>
    <w:rsid w:val="00775655"/>
    <w:rsid w:val="00776BD0"/>
    <w:rsid w:val="007822EF"/>
    <w:rsid w:val="00782D7E"/>
    <w:rsid w:val="0078639E"/>
    <w:rsid w:val="00790902"/>
    <w:rsid w:val="00791306"/>
    <w:rsid w:val="00791D1C"/>
    <w:rsid w:val="00797165"/>
    <w:rsid w:val="007A07CD"/>
    <w:rsid w:val="007A1C92"/>
    <w:rsid w:val="007B5DFA"/>
    <w:rsid w:val="007B6FFD"/>
    <w:rsid w:val="007B7420"/>
    <w:rsid w:val="007C08B1"/>
    <w:rsid w:val="007C0EFA"/>
    <w:rsid w:val="007C43BB"/>
    <w:rsid w:val="007C5B62"/>
    <w:rsid w:val="007C748B"/>
    <w:rsid w:val="007D047E"/>
    <w:rsid w:val="007E272B"/>
    <w:rsid w:val="007E3496"/>
    <w:rsid w:val="007E5B83"/>
    <w:rsid w:val="007E6C6C"/>
    <w:rsid w:val="007F1D96"/>
    <w:rsid w:val="007F3C6B"/>
    <w:rsid w:val="007F59A2"/>
    <w:rsid w:val="00805E77"/>
    <w:rsid w:val="00811507"/>
    <w:rsid w:val="0081251B"/>
    <w:rsid w:val="008125C5"/>
    <w:rsid w:val="00814964"/>
    <w:rsid w:val="00821300"/>
    <w:rsid w:val="00821C4A"/>
    <w:rsid w:val="0082614B"/>
    <w:rsid w:val="008263FA"/>
    <w:rsid w:val="00826D8B"/>
    <w:rsid w:val="008313B5"/>
    <w:rsid w:val="0083271B"/>
    <w:rsid w:val="00841980"/>
    <w:rsid w:val="00850525"/>
    <w:rsid w:val="00852345"/>
    <w:rsid w:val="00853879"/>
    <w:rsid w:val="00855F66"/>
    <w:rsid w:val="00856E56"/>
    <w:rsid w:val="0086119E"/>
    <w:rsid w:val="008634B7"/>
    <w:rsid w:val="00870508"/>
    <w:rsid w:val="0088009E"/>
    <w:rsid w:val="00886AC2"/>
    <w:rsid w:val="008870F4"/>
    <w:rsid w:val="00893C6F"/>
    <w:rsid w:val="008B2391"/>
    <w:rsid w:val="008B3203"/>
    <w:rsid w:val="008B3911"/>
    <w:rsid w:val="008B4FDC"/>
    <w:rsid w:val="008B53A4"/>
    <w:rsid w:val="008C02F9"/>
    <w:rsid w:val="008C040E"/>
    <w:rsid w:val="008C12AB"/>
    <w:rsid w:val="008C2E64"/>
    <w:rsid w:val="008C7178"/>
    <w:rsid w:val="008D2E42"/>
    <w:rsid w:val="008D6A06"/>
    <w:rsid w:val="008E1947"/>
    <w:rsid w:val="008E50C0"/>
    <w:rsid w:val="008E51C5"/>
    <w:rsid w:val="008F0421"/>
    <w:rsid w:val="008F0EA8"/>
    <w:rsid w:val="008F2D45"/>
    <w:rsid w:val="008F41D0"/>
    <w:rsid w:val="008F4307"/>
    <w:rsid w:val="00900AC9"/>
    <w:rsid w:val="00902EA3"/>
    <w:rsid w:val="00903A5E"/>
    <w:rsid w:val="00903D71"/>
    <w:rsid w:val="009075E0"/>
    <w:rsid w:val="00907866"/>
    <w:rsid w:val="00912AA8"/>
    <w:rsid w:val="00914869"/>
    <w:rsid w:val="009149F8"/>
    <w:rsid w:val="0091541F"/>
    <w:rsid w:val="009210E3"/>
    <w:rsid w:val="009213E6"/>
    <w:rsid w:val="009273E0"/>
    <w:rsid w:val="00933620"/>
    <w:rsid w:val="00936442"/>
    <w:rsid w:val="00943631"/>
    <w:rsid w:val="00951661"/>
    <w:rsid w:val="00954187"/>
    <w:rsid w:val="00955DF7"/>
    <w:rsid w:val="00956B61"/>
    <w:rsid w:val="00961BB9"/>
    <w:rsid w:val="0096230C"/>
    <w:rsid w:val="009723B3"/>
    <w:rsid w:val="009746AD"/>
    <w:rsid w:val="009801C2"/>
    <w:rsid w:val="00980AA1"/>
    <w:rsid w:val="0098666A"/>
    <w:rsid w:val="009904A8"/>
    <w:rsid w:val="00992FCB"/>
    <w:rsid w:val="009A1625"/>
    <w:rsid w:val="009A1B2E"/>
    <w:rsid w:val="009A7581"/>
    <w:rsid w:val="009A7F85"/>
    <w:rsid w:val="009B3621"/>
    <w:rsid w:val="009B3645"/>
    <w:rsid w:val="009C0C4F"/>
    <w:rsid w:val="009C2F8E"/>
    <w:rsid w:val="009C5951"/>
    <w:rsid w:val="009C6AF9"/>
    <w:rsid w:val="009D05EF"/>
    <w:rsid w:val="009D4879"/>
    <w:rsid w:val="009E08E0"/>
    <w:rsid w:val="009E1D6D"/>
    <w:rsid w:val="009E318C"/>
    <w:rsid w:val="009E4715"/>
    <w:rsid w:val="009E4C67"/>
    <w:rsid w:val="009E77FD"/>
    <w:rsid w:val="009F4267"/>
    <w:rsid w:val="009F78A7"/>
    <w:rsid w:val="00A00E1B"/>
    <w:rsid w:val="00A01391"/>
    <w:rsid w:val="00A03967"/>
    <w:rsid w:val="00A07BA5"/>
    <w:rsid w:val="00A1100D"/>
    <w:rsid w:val="00A11F9C"/>
    <w:rsid w:val="00A208B1"/>
    <w:rsid w:val="00A275AF"/>
    <w:rsid w:val="00A27FC7"/>
    <w:rsid w:val="00A3004E"/>
    <w:rsid w:val="00A330EC"/>
    <w:rsid w:val="00A34AD6"/>
    <w:rsid w:val="00A37542"/>
    <w:rsid w:val="00A406F4"/>
    <w:rsid w:val="00A42629"/>
    <w:rsid w:val="00A43194"/>
    <w:rsid w:val="00A45305"/>
    <w:rsid w:val="00A50EAA"/>
    <w:rsid w:val="00A53ABF"/>
    <w:rsid w:val="00A5612B"/>
    <w:rsid w:val="00A57404"/>
    <w:rsid w:val="00A6112B"/>
    <w:rsid w:val="00A617FC"/>
    <w:rsid w:val="00A61C33"/>
    <w:rsid w:val="00A64CB7"/>
    <w:rsid w:val="00A7002D"/>
    <w:rsid w:val="00A85BFD"/>
    <w:rsid w:val="00A85DB5"/>
    <w:rsid w:val="00A91990"/>
    <w:rsid w:val="00A91D6C"/>
    <w:rsid w:val="00A957DD"/>
    <w:rsid w:val="00AA20D8"/>
    <w:rsid w:val="00AA4B11"/>
    <w:rsid w:val="00AA4C20"/>
    <w:rsid w:val="00AB013D"/>
    <w:rsid w:val="00AB1F54"/>
    <w:rsid w:val="00AC1F99"/>
    <w:rsid w:val="00AC2340"/>
    <w:rsid w:val="00AC3FEF"/>
    <w:rsid w:val="00AD09EC"/>
    <w:rsid w:val="00AD271D"/>
    <w:rsid w:val="00AE4491"/>
    <w:rsid w:val="00AE7B20"/>
    <w:rsid w:val="00AF2CB5"/>
    <w:rsid w:val="00AF4D1B"/>
    <w:rsid w:val="00AF6CD6"/>
    <w:rsid w:val="00B01009"/>
    <w:rsid w:val="00B04302"/>
    <w:rsid w:val="00B051AF"/>
    <w:rsid w:val="00B05430"/>
    <w:rsid w:val="00B05CFF"/>
    <w:rsid w:val="00B061DE"/>
    <w:rsid w:val="00B071B8"/>
    <w:rsid w:val="00B07FC5"/>
    <w:rsid w:val="00B12673"/>
    <w:rsid w:val="00B13A93"/>
    <w:rsid w:val="00B16A0C"/>
    <w:rsid w:val="00B21DEE"/>
    <w:rsid w:val="00B23DCA"/>
    <w:rsid w:val="00B2599E"/>
    <w:rsid w:val="00B25BD3"/>
    <w:rsid w:val="00B314EE"/>
    <w:rsid w:val="00B317FF"/>
    <w:rsid w:val="00B33AF6"/>
    <w:rsid w:val="00B35DC2"/>
    <w:rsid w:val="00B37076"/>
    <w:rsid w:val="00B45148"/>
    <w:rsid w:val="00B56F7F"/>
    <w:rsid w:val="00B61D21"/>
    <w:rsid w:val="00B63938"/>
    <w:rsid w:val="00B702A5"/>
    <w:rsid w:val="00B74F4D"/>
    <w:rsid w:val="00B750EC"/>
    <w:rsid w:val="00B7529D"/>
    <w:rsid w:val="00B8611A"/>
    <w:rsid w:val="00B96584"/>
    <w:rsid w:val="00B96722"/>
    <w:rsid w:val="00BA3565"/>
    <w:rsid w:val="00BA545F"/>
    <w:rsid w:val="00BC63B0"/>
    <w:rsid w:val="00BD1CF8"/>
    <w:rsid w:val="00BD5516"/>
    <w:rsid w:val="00BD6D7F"/>
    <w:rsid w:val="00BE2233"/>
    <w:rsid w:val="00BE6AEE"/>
    <w:rsid w:val="00BE7B0C"/>
    <w:rsid w:val="00C003D9"/>
    <w:rsid w:val="00C03451"/>
    <w:rsid w:val="00C036E5"/>
    <w:rsid w:val="00C04248"/>
    <w:rsid w:val="00C055F9"/>
    <w:rsid w:val="00C07556"/>
    <w:rsid w:val="00C11F17"/>
    <w:rsid w:val="00C12D33"/>
    <w:rsid w:val="00C15625"/>
    <w:rsid w:val="00C20A28"/>
    <w:rsid w:val="00C21C5E"/>
    <w:rsid w:val="00C36E62"/>
    <w:rsid w:val="00C42E9B"/>
    <w:rsid w:val="00C455E2"/>
    <w:rsid w:val="00C45758"/>
    <w:rsid w:val="00C564CA"/>
    <w:rsid w:val="00C603CF"/>
    <w:rsid w:val="00C63092"/>
    <w:rsid w:val="00C6573A"/>
    <w:rsid w:val="00C73B82"/>
    <w:rsid w:val="00C75080"/>
    <w:rsid w:val="00C86342"/>
    <w:rsid w:val="00C92318"/>
    <w:rsid w:val="00C94036"/>
    <w:rsid w:val="00C95A71"/>
    <w:rsid w:val="00C95BE7"/>
    <w:rsid w:val="00C96D15"/>
    <w:rsid w:val="00C976CC"/>
    <w:rsid w:val="00CA4C49"/>
    <w:rsid w:val="00CB1657"/>
    <w:rsid w:val="00CB41B9"/>
    <w:rsid w:val="00CC3EA1"/>
    <w:rsid w:val="00CC4CE1"/>
    <w:rsid w:val="00CD7AD6"/>
    <w:rsid w:val="00CE1673"/>
    <w:rsid w:val="00CE2E3A"/>
    <w:rsid w:val="00CF0534"/>
    <w:rsid w:val="00CF200E"/>
    <w:rsid w:val="00CF5A5D"/>
    <w:rsid w:val="00CF76FB"/>
    <w:rsid w:val="00D008A7"/>
    <w:rsid w:val="00D033C9"/>
    <w:rsid w:val="00D121F8"/>
    <w:rsid w:val="00D16737"/>
    <w:rsid w:val="00D21F9E"/>
    <w:rsid w:val="00D24F35"/>
    <w:rsid w:val="00D31079"/>
    <w:rsid w:val="00D33027"/>
    <w:rsid w:val="00D37911"/>
    <w:rsid w:val="00D37B1F"/>
    <w:rsid w:val="00D37D78"/>
    <w:rsid w:val="00D42979"/>
    <w:rsid w:val="00D535B7"/>
    <w:rsid w:val="00D54254"/>
    <w:rsid w:val="00D54600"/>
    <w:rsid w:val="00D6225E"/>
    <w:rsid w:val="00D66D4F"/>
    <w:rsid w:val="00D67D08"/>
    <w:rsid w:val="00D72618"/>
    <w:rsid w:val="00D80FB3"/>
    <w:rsid w:val="00D82E38"/>
    <w:rsid w:val="00D869DB"/>
    <w:rsid w:val="00D869E1"/>
    <w:rsid w:val="00D90082"/>
    <w:rsid w:val="00D919B7"/>
    <w:rsid w:val="00D926BC"/>
    <w:rsid w:val="00D97142"/>
    <w:rsid w:val="00DA0BE9"/>
    <w:rsid w:val="00DA3753"/>
    <w:rsid w:val="00DA5E70"/>
    <w:rsid w:val="00DA7C6F"/>
    <w:rsid w:val="00DB0496"/>
    <w:rsid w:val="00DB1CC4"/>
    <w:rsid w:val="00DB66D6"/>
    <w:rsid w:val="00DC3BBE"/>
    <w:rsid w:val="00DC6EAA"/>
    <w:rsid w:val="00DD5B96"/>
    <w:rsid w:val="00DD5BCC"/>
    <w:rsid w:val="00DE084A"/>
    <w:rsid w:val="00DE625C"/>
    <w:rsid w:val="00DF036C"/>
    <w:rsid w:val="00E07805"/>
    <w:rsid w:val="00E1023B"/>
    <w:rsid w:val="00E167AE"/>
    <w:rsid w:val="00E16D5E"/>
    <w:rsid w:val="00E20648"/>
    <w:rsid w:val="00E2115E"/>
    <w:rsid w:val="00E226EA"/>
    <w:rsid w:val="00E24816"/>
    <w:rsid w:val="00E320D5"/>
    <w:rsid w:val="00E337A7"/>
    <w:rsid w:val="00E350BD"/>
    <w:rsid w:val="00E371C7"/>
    <w:rsid w:val="00E502A9"/>
    <w:rsid w:val="00E51C6C"/>
    <w:rsid w:val="00E51EE5"/>
    <w:rsid w:val="00E54351"/>
    <w:rsid w:val="00E644B0"/>
    <w:rsid w:val="00E6697B"/>
    <w:rsid w:val="00E66E3A"/>
    <w:rsid w:val="00E67C32"/>
    <w:rsid w:val="00E702EA"/>
    <w:rsid w:val="00E70388"/>
    <w:rsid w:val="00E84BE6"/>
    <w:rsid w:val="00E8608B"/>
    <w:rsid w:val="00E86CC9"/>
    <w:rsid w:val="00E91901"/>
    <w:rsid w:val="00EA31D9"/>
    <w:rsid w:val="00EA42F3"/>
    <w:rsid w:val="00EA743A"/>
    <w:rsid w:val="00EB01E2"/>
    <w:rsid w:val="00EC07C1"/>
    <w:rsid w:val="00EC45BF"/>
    <w:rsid w:val="00EC52AA"/>
    <w:rsid w:val="00ED5EBF"/>
    <w:rsid w:val="00ED6969"/>
    <w:rsid w:val="00EE4362"/>
    <w:rsid w:val="00EE4DA4"/>
    <w:rsid w:val="00EE5470"/>
    <w:rsid w:val="00EE658E"/>
    <w:rsid w:val="00EE7142"/>
    <w:rsid w:val="00EF4ED8"/>
    <w:rsid w:val="00EF6590"/>
    <w:rsid w:val="00F05183"/>
    <w:rsid w:val="00F05A94"/>
    <w:rsid w:val="00F127F3"/>
    <w:rsid w:val="00F1570D"/>
    <w:rsid w:val="00F21948"/>
    <w:rsid w:val="00F24BEF"/>
    <w:rsid w:val="00F253CA"/>
    <w:rsid w:val="00F27267"/>
    <w:rsid w:val="00F40596"/>
    <w:rsid w:val="00F41649"/>
    <w:rsid w:val="00F423EC"/>
    <w:rsid w:val="00F46A05"/>
    <w:rsid w:val="00F46A1F"/>
    <w:rsid w:val="00F5387A"/>
    <w:rsid w:val="00F53B6E"/>
    <w:rsid w:val="00F55645"/>
    <w:rsid w:val="00F55F24"/>
    <w:rsid w:val="00F56301"/>
    <w:rsid w:val="00F56A06"/>
    <w:rsid w:val="00F63DE8"/>
    <w:rsid w:val="00F657A9"/>
    <w:rsid w:val="00F70A3B"/>
    <w:rsid w:val="00F74AF5"/>
    <w:rsid w:val="00F7620C"/>
    <w:rsid w:val="00F91CE2"/>
    <w:rsid w:val="00FA45F7"/>
    <w:rsid w:val="00FB2C8D"/>
    <w:rsid w:val="00FB3C6A"/>
    <w:rsid w:val="00FB4975"/>
    <w:rsid w:val="00FB7E4A"/>
    <w:rsid w:val="00FC6DD7"/>
    <w:rsid w:val="00FD73EF"/>
    <w:rsid w:val="00FE4845"/>
    <w:rsid w:val="00FF1E4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4CB33"/>
  <w14:defaultImageDpi w14:val="300"/>
  <w15:docId w15:val="{CFAAE441-705D-F14D-9871-0030E0D2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 w:type="paragraph" w:styleId="Header">
    <w:name w:val="header"/>
    <w:basedOn w:val="Normal"/>
    <w:link w:val="HeaderChar"/>
    <w:uiPriority w:val="99"/>
    <w:unhideWhenUsed/>
    <w:rsid w:val="007444AA"/>
    <w:pPr>
      <w:tabs>
        <w:tab w:val="center" w:pos="4320"/>
        <w:tab w:val="right" w:pos="8640"/>
      </w:tabs>
    </w:pPr>
  </w:style>
  <w:style w:type="character" w:customStyle="1" w:styleId="HeaderChar">
    <w:name w:val="Header Char"/>
    <w:basedOn w:val="DefaultParagraphFont"/>
    <w:link w:val="Header"/>
    <w:uiPriority w:val="99"/>
    <w:rsid w:val="007444AA"/>
  </w:style>
  <w:style w:type="paragraph" w:styleId="Footer">
    <w:name w:val="footer"/>
    <w:basedOn w:val="Normal"/>
    <w:link w:val="FooterChar"/>
    <w:uiPriority w:val="99"/>
    <w:unhideWhenUsed/>
    <w:rsid w:val="007444AA"/>
    <w:pPr>
      <w:tabs>
        <w:tab w:val="center" w:pos="4320"/>
        <w:tab w:val="right" w:pos="8640"/>
      </w:tabs>
    </w:pPr>
  </w:style>
  <w:style w:type="character" w:customStyle="1" w:styleId="FooterChar">
    <w:name w:val="Footer Char"/>
    <w:basedOn w:val="DefaultParagraphFont"/>
    <w:link w:val="Footer"/>
    <w:uiPriority w:val="99"/>
    <w:rsid w:val="007444AA"/>
  </w:style>
  <w:style w:type="character" w:styleId="Emphasis">
    <w:name w:val="Emphasis"/>
    <w:basedOn w:val="DefaultParagraphFont"/>
    <w:uiPriority w:val="20"/>
    <w:qFormat/>
    <w:rsid w:val="00DB0496"/>
    <w:rPr>
      <w:i/>
      <w:iCs/>
    </w:rPr>
  </w:style>
  <w:style w:type="paragraph" w:customStyle="1" w:styleId="p">
    <w:name w:val="p"/>
    <w:basedOn w:val="Normal"/>
    <w:rsid w:val="00DB049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1CAD"/>
    <w:rPr>
      <w:b/>
      <w:bCs/>
    </w:rPr>
  </w:style>
  <w:style w:type="character" w:customStyle="1" w:styleId="citationref">
    <w:name w:val="citationref"/>
    <w:basedOn w:val="DefaultParagraphFont"/>
    <w:rsid w:val="006D254B"/>
  </w:style>
  <w:style w:type="character" w:customStyle="1" w:styleId="itemnumber">
    <w:name w:val="itemnumber"/>
    <w:basedOn w:val="DefaultParagraphFont"/>
    <w:rsid w:val="006D254B"/>
  </w:style>
  <w:style w:type="paragraph" w:customStyle="1" w:styleId="para">
    <w:name w:val="para"/>
    <w:basedOn w:val="Normal"/>
    <w:rsid w:val="006D254B"/>
    <w:pPr>
      <w:spacing w:before="100" w:beforeAutospacing="1" w:after="100" w:afterAutospacing="1"/>
    </w:pPr>
    <w:rPr>
      <w:rFonts w:ascii="Times" w:hAnsi="Times"/>
      <w:sz w:val="20"/>
      <w:szCs w:val="20"/>
    </w:rPr>
  </w:style>
  <w:style w:type="character" w:customStyle="1" w:styleId="small-caps">
    <w:name w:val="small-caps"/>
    <w:basedOn w:val="DefaultParagraphFont"/>
    <w:rsid w:val="00C036E5"/>
  </w:style>
  <w:style w:type="character" w:styleId="CommentReference">
    <w:name w:val="annotation reference"/>
    <w:basedOn w:val="DefaultParagraphFont"/>
    <w:uiPriority w:val="99"/>
    <w:semiHidden/>
    <w:unhideWhenUsed/>
    <w:rsid w:val="008F4307"/>
    <w:rPr>
      <w:sz w:val="16"/>
      <w:szCs w:val="16"/>
    </w:rPr>
  </w:style>
  <w:style w:type="paragraph" w:styleId="CommentText">
    <w:name w:val="annotation text"/>
    <w:basedOn w:val="Normal"/>
    <w:link w:val="CommentTextChar"/>
    <w:uiPriority w:val="99"/>
    <w:unhideWhenUsed/>
    <w:rsid w:val="008F4307"/>
    <w:rPr>
      <w:sz w:val="20"/>
      <w:szCs w:val="20"/>
    </w:rPr>
  </w:style>
  <w:style w:type="character" w:customStyle="1" w:styleId="CommentTextChar">
    <w:name w:val="Comment Text Char"/>
    <w:basedOn w:val="DefaultParagraphFont"/>
    <w:link w:val="CommentText"/>
    <w:uiPriority w:val="99"/>
    <w:rsid w:val="008F4307"/>
    <w:rPr>
      <w:sz w:val="20"/>
      <w:szCs w:val="20"/>
    </w:rPr>
  </w:style>
  <w:style w:type="paragraph" w:styleId="Revision">
    <w:name w:val="Revision"/>
    <w:hidden/>
    <w:uiPriority w:val="99"/>
    <w:semiHidden/>
    <w:rsid w:val="001C2BEB"/>
  </w:style>
  <w:style w:type="paragraph" w:styleId="CommentSubject">
    <w:name w:val="annotation subject"/>
    <w:basedOn w:val="CommentText"/>
    <w:next w:val="CommentText"/>
    <w:link w:val="CommentSubjectChar"/>
    <w:uiPriority w:val="99"/>
    <w:semiHidden/>
    <w:unhideWhenUsed/>
    <w:rsid w:val="001C2BEB"/>
    <w:rPr>
      <w:b/>
      <w:bCs/>
    </w:rPr>
  </w:style>
  <w:style w:type="character" w:customStyle="1" w:styleId="CommentSubjectChar">
    <w:name w:val="Comment Subject Char"/>
    <w:basedOn w:val="CommentTextChar"/>
    <w:link w:val="CommentSubject"/>
    <w:uiPriority w:val="99"/>
    <w:semiHidden/>
    <w:rsid w:val="001C2BEB"/>
    <w:rPr>
      <w:b/>
      <w:bCs/>
      <w:sz w:val="20"/>
      <w:szCs w:val="20"/>
    </w:rPr>
  </w:style>
  <w:style w:type="character" w:customStyle="1" w:styleId="highwire-citation-author">
    <w:name w:val="highwire-citation-author"/>
    <w:basedOn w:val="DefaultParagraphFont"/>
    <w:rsid w:val="0051022B"/>
  </w:style>
  <w:style w:type="paragraph" w:styleId="HTMLPreformatted">
    <w:name w:val="HTML Preformatted"/>
    <w:basedOn w:val="Normal"/>
    <w:link w:val="HTMLPreformattedChar"/>
    <w:uiPriority w:val="99"/>
    <w:semiHidden/>
    <w:unhideWhenUsed/>
    <w:rsid w:val="006A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6C3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660">
      <w:bodyDiv w:val="1"/>
      <w:marLeft w:val="0"/>
      <w:marRight w:val="0"/>
      <w:marTop w:val="0"/>
      <w:marBottom w:val="0"/>
      <w:divBdr>
        <w:top w:val="none" w:sz="0" w:space="0" w:color="auto"/>
        <w:left w:val="none" w:sz="0" w:space="0" w:color="auto"/>
        <w:bottom w:val="none" w:sz="0" w:space="0" w:color="auto"/>
        <w:right w:val="none" w:sz="0" w:space="0" w:color="auto"/>
      </w:divBdr>
    </w:div>
    <w:div w:id="12533051">
      <w:bodyDiv w:val="1"/>
      <w:marLeft w:val="0"/>
      <w:marRight w:val="0"/>
      <w:marTop w:val="0"/>
      <w:marBottom w:val="0"/>
      <w:divBdr>
        <w:top w:val="none" w:sz="0" w:space="0" w:color="auto"/>
        <w:left w:val="none" w:sz="0" w:space="0" w:color="auto"/>
        <w:bottom w:val="none" w:sz="0" w:space="0" w:color="auto"/>
        <w:right w:val="none" w:sz="0" w:space="0" w:color="auto"/>
      </w:divBdr>
    </w:div>
    <w:div w:id="24252481">
      <w:bodyDiv w:val="1"/>
      <w:marLeft w:val="0"/>
      <w:marRight w:val="0"/>
      <w:marTop w:val="0"/>
      <w:marBottom w:val="0"/>
      <w:divBdr>
        <w:top w:val="none" w:sz="0" w:space="0" w:color="auto"/>
        <w:left w:val="none" w:sz="0" w:space="0" w:color="auto"/>
        <w:bottom w:val="none" w:sz="0" w:space="0" w:color="auto"/>
        <w:right w:val="none" w:sz="0" w:space="0" w:color="auto"/>
      </w:divBdr>
    </w:div>
    <w:div w:id="26877916">
      <w:bodyDiv w:val="1"/>
      <w:marLeft w:val="0"/>
      <w:marRight w:val="0"/>
      <w:marTop w:val="0"/>
      <w:marBottom w:val="0"/>
      <w:divBdr>
        <w:top w:val="none" w:sz="0" w:space="0" w:color="auto"/>
        <w:left w:val="none" w:sz="0" w:space="0" w:color="auto"/>
        <w:bottom w:val="none" w:sz="0" w:space="0" w:color="auto"/>
        <w:right w:val="none" w:sz="0" w:space="0" w:color="auto"/>
      </w:divBdr>
    </w:div>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56704615">
      <w:bodyDiv w:val="1"/>
      <w:marLeft w:val="0"/>
      <w:marRight w:val="0"/>
      <w:marTop w:val="0"/>
      <w:marBottom w:val="0"/>
      <w:divBdr>
        <w:top w:val="none" w:sz="0" w:space="0" w:color="auto"/>
        <w:left w:val="none" w:sz="0" w:space="0" w:color="auto"/>
        <w:bottom w:val="none" w:sz="0" w:space="0" w:color="auto"/>
        <w:right w:val="none" w:sz="0" w:space="0" w:color="auto"/>
      </w:divBdr>
    </w:div>
    <w:div w:id="83577615">
      <w:bodyDiv w:val="1"/>
      <w:marLeft w:val="0"/>
      <w:marRight w:val="0"/>
      <w:marTop w:val="0"/>
      <w:marBottom w:val="0"/>
      <w:divBdr>
        <w:top w:val="none" w:sz="0" w:space="0" w:color="auto"/>
        <w:left w:val="none" w:sz="0" w:space="0" w:color="auto"/>
        <w:bottom w:val="none" w:sz="0" w:space="0" w:color="auto"/>
        <w:right w:val="none" w:sz="0" w:space="0" w:color="auto"/>
      </w:divBdr>
    </w:div>
    <w:div w:id="116023590">
      <w:bodyDiv w:val="1"/>
      <w:marLeft w:val="0"/>
      <w:marRight w:val="0"/>
      <w:marTop w:val="0"/>
      <w:marBottom w:val="0"/>
      <w:divBdr>
        <w:top w:val="none" w:sz="0" w:space="0" w:color="auto"/>
        <w:left w:val="none" w:sz="0" w:space="0" w:color="auto"/>
        <w:bottom w:val="none" w:sz="0" w:space="0" w:color="auto"/>
        <w:right w:val="none" w:sz="0" w:space="0" w:color="auto"/>
      </w:divBdr>
    </w:div>
    <w:div w:id="132912518">
      <w:bodyDiv w:val="1"/>
      <w:marLeft w:val="0"/>
      <w:marRight w:val="0"/>
      <w:marTop w:val="0"/>
      <w:marBottom w:val="0"/>
      <w:divBdr>
        <w:top w:val="none" w:sz="0" w:space="0" w:color="auto"/>
        <w:left w:val="none" w:sz="0" w:space="0" w:color="auto"/>
        <w:bottom w:val="none" w:sz="0" w:space="0" w:color="auto"/>
        <w:right w:val="none" w:sz="0" w:space="0" w:color="auto"/>
      </w:divBdr>
    </w:div>
    <w:div w:id="135726545">
      <w:bodyDiv w:val="1"/>
      <w:marLeft w:val="0"/>
      <w:marRight w:val="0"/>
      <w:marTop w:val="0"/>
      <w:marBottom w:val="0"/>
      <w:divBdr>
        <w:top w:val="none" w:sz="0" w:space="0" w:color="auto"/>
        <w:left w:val="none" w:sz="0" w:space="0" w:color="auto"/>
        <w:bottom w:val="none" w:sz="0" w:space="0" w:color="auto"/>
        <w:right w:val="none" w:sz="0" w:space="0" w:color="auto"/>
      </w:divBdr>
    </w:div>
    <w:div w:id="151024605">
      <w:bodyDiv w:val="1"/>
      <w:marLeft w:val="0"/>
      <w:marRight w:val="0"/>
      <w:marTop w:val="0"/>
      <w:marBottom w:val="0"/>
      <w:divBdr>
        <w:top w:val="none" w:sz="0" w:space="0" w:color="auto"/>
        <w:left w:val="none" w:sz="0" w:space="0" w:color="auto"/>
        <w:bottom w:val="none" w:sz="0" w:space="0" w:color="auto"/>
        <w:right w:val="none" w:sz="0" w:space="0" w:color="auto"/>
      </w:divBdr>
    </w:div>
    <w:div w:id="175509296">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227231644">
      <w:bodyDiv w:val="1"/>
      <w:marLeft w:val="0"/>
      <w:marRight w:val="0"/>
      <w:marTop w:val="0"/>
      <w:marBottom w:val="0"/>
      <w:divBdr>
        <w:top w:val="none" w:sz="0" w:space="0" w:color="auto"/>
        <w:left w:val="none" w:sz="0" w:space="0" w:color="auto"/>
        <w:bottom w:val="none" w:sz="0" w:space="0" w:color="auto"/>
        <w:right w:val="none" w:sz="0" w:space="0" w:color="auto"/>
      </w:divBdr>
    </w:div>
    <w:div w:id="239292602">
      <w:bodyDiv w:val="1"/>
      <w:marLeft w:val="0"/>
      <w:marRight w:val="0"/>
      <w:marTop w:val="0"/>
      <w:marBottom w:val="0"/>
      <w:divBdr>
        <w:top w:val="none" w:sz="0" w:space="0" w:color="auto"/>
        <w:left w:val="none" w:sz="0" w:space="0" w:color="auto"/>
        <w:bottom w:val="none" w:sz="0" w:space="0" w:color="auto"/>
        <w:right w:val="none" w:sz="0" w:space="0" w:color="auto"/>
      </w:divBdr>
    </w:div>
    <w:div w:id="248465610">
      <w:bodyDiv w:val="1"/>
      <w:marLeft w:val="0"/>
      <w:marRight w:val="0"/>
      <w:marTop w:val="0"/>
      <w:marBottom w:val="0"/>
      <w:divBdr>
        <w:top w:val="none" w:sz="0" w:space="0" w:color="auto"/>
        <w:left w:val="none" w:sz="0" w:space="0" w:color="auto"/>
        <w:bottom w:val="none" w:sz="0" w:space="0" w:color="auto"/>
        <w:right w:val="none" w:sz="0" w:space="0" w:color="auto"/>
      </w:divBdr>
    </w:div>
    <w:div w:id="265189711">
      <w:bodyDiv w:val="1"/>
      <w:marLeft w:val="0"/>
      <w:marRight w:val="0"/>
      <w:marTop w:val="0"/>
      <w:marBottom w:val="0"/>
      <w:divBdr>
        <w:top w:val="none" w:sz="0" w:space="0" w:color="auto"/>
        <w:left w:val="none" w:sz="0" w:space="0" w:color="auto"/>
        <w:bottom w:val="none" w:sz="0" w:space="0" w:color="auto"/>
        <w:right w:val="none" w:sz="0" w:space="0" w:color="auto"/>
      </w:divBdr>
    </w:div>
    <w:div w:id="269821425">
      <w:bodyDiv w:val="1"/>
      <w:marLeft w:val="0"/>
      <w:marRight w:val="0"/>
      <w:marTop w:val="0"/>
      <w:marBottom w:val="0"/>
      <w:divBdr>
        <w:top w:val="none" w:sz="0" w:space="0" w:color="auto"/>
        <w:left w:val="none" w:sz="0" w:space="0" w:color="auto"/>
        <w:bottom w:val="none" w:sz="0" w:space="0" w:color="auto"/>
        <w:right w:val="none" w:sz="0" w:space="0" w:color="auto"/>
      </w:divBdr>
    </w:div>
    <w:div w:id="297036948">
      <w:bodyDiv w:val="1"/>
      <w:marLeft w:val="0"/>
      <w:marRight w:val="0"/>
      <w:marTop w:val="0"/>
      <w:marBottom w:val="0"/>
      <w:divBdr>
        <w:top w:val="none" w:sz="0" w:space="0" w:color="auto"/>
        <w:left w:val="none" w:sz="0" w:space="0" w:color="auto"/>
        <w:bottom w:val="none" w:sz="0" w:space="0" w:color="auto"/>
        <w:right w:val="none" w:sz="0" w:space="0" w:color="auto"/>
      </w:divBdr>
    </w:div>
    <w:div w:id="305857162">
      <w:bodyDiv w:val="1"/>
      <w:marLeft w:val="0"/>
      <w:marRight w:val="0"/>
      <w:marTop w:val="0"/>
      <w:marBottom w:val="0"/>
      <w:divBdr>
        <w:top w:val="none" w:sz="0" w:space="0" w:color="auto"/>
        <w:left w:val="none" w:sz="0" w:space="0" w:color="auto"/>
        <w:bottom w:val="none" w:sz="0" w:space="0" w:color="auto"/>
        <w:right w:val="none" w:sz="0" w:space="0" w:color="auto"/>
      </w:divBdr>
    </w:div>
    <w:div w:id="306278443">
      <w:bodyDiv w:val="1"/>
      <w:marLeft w:val="0"/>
      <w:marRight w:val="0"/>
      <w:marTop w:val="0"/>
      <w:marBottom w:val="0"/>
      <w:divBdr>
        <w:top w:val="none" w:sz="0" w:space="0" w:color="auto"/>
        <w:left w:val="none" w:sz="0" w:space="0" w:color="auto"/>
        <w:bottom w:val="none" w:sz="0" w:space="0" w:color="auto"/>
        <w:right w:val="none" w:sz="0" w:space="0" w:color="auto"/>
      </w:divBdr>
    </w:div>
    <w:div w:id="309486925">
      <w:bodyDiv w:val="1"/>
      <w:marLeft w:val="0"/>
      <w:marRight w:val="0"/>
      <w:marTop w:val="0"/>
      <w:marBottom w:val="0"/>
      <w:divBdr>
        <w:top w:val="none" w:sz="0" w:space="0" w:color="auto"/>
        <w:left w:val="none" w:sz="0" w:space="0" w:color="auto"/>
        <w:bottom w:val="none" w:sz="0" w:space="0" w:color="auto"/>
        <w:right w:val="none" w:sz="0" w:space="0" w:color="auto"/>
      </w:divBdr>
    </w:div>
    <w:div w:id="362243431">
      <w:bodyDiv w:val="1"/>
      <w:marLeft w:val="0"/>
      <w:marRight w:val="0"/>
      <w:marTop w:val="0"/>
      <w:marBottom w:val="0"/>
      <w:divBdr>
        <w:top w:val="none" w:sz="0" w:space="0" w:color="auto"/>
        <w:left w:val="none" w:sz="0" w:space="0" w:color="auto"/>
        <w:bottom w:val="none" w:sz="0" w:space="0" w:color="auto"/>
        <w:right w:val="none" w:sz="0" w:space="0" w:color="auto"/>
      </w:divBdr>
    </w:div>
    <w:div w:id="378937287">
      <w:bodyDiv w:val="1"/>
      <w:marLeft w:val="0"/>
      <w:marRight w:val="0"/>
      <w:marTop w:val="0"/>
      <w:marBottom w:val="0"/>
      <w:divBdr>
        <w:top w:val="none" w:sz="0" w:space="0" w:color="auto"/>
        <w:left w:val="none" w:sz="0" w:space="0" w:color="auto"/>
        <w:bottom w:val="none" w:sz="0" w:space="0" w:color="auto"/>
        <w:right w:val="none" w:sz="0" w:space="0" w:color="auto"/>
      </w:divBdr>
    </w:div>
    <w:div w:id="380057411">
      <w:bodyDiv w:val="1"/>
      <w:marLeft w:val="0"/>
      <w:marRight w:val="0"/>
      <w:marTop w:val="0"/>
      <w:marBottom w:val="0"/>
      <w:divBdr>
        <w:top w:val="none" w:sz="0" w:space="0" w:color="auto"/>
        <w:left w:val="none" w:sz="0" w:space="0" w:color="auto"/>
        <w:bottom w:val="none" w:sz="0" w:space="0" w:color="auto"/>
        <w:right w:val="none" w:sz="0" w:space="0" w:color="auto"/>
      </w:divBdr>
    </w:div>
    <w:div w:id="390159381">
      <w:bodyDiv w:val="1"/>
      <w:marLeft w:val="0"/>
      <w:marRight w:val="0"/>
      <w:marTop w:val="0"/>
      <w:marBottom w:val="0"/>
      <w:divBdr>
        <w:top w:val="none" w:sz="0" w:space="0" w:color="auto"/>
        <w:left w:val="none" w:sz="0" w:space="0" w:color="auto"/>
        <w:bottom w:val="none" w:sz="0" w:space="0" w:color="auto"/>
        <w:right w:val="none" w:sz="0" w:space="0" w:color="auto"/>
      </w:divBdr>
    </w:div>
    <w:div w:id="401488970">
      <w:bodyDiv w:val="1"/>
      <w:marLeft w:val="0"/>
      <w:marRight w:val="0"/>
      <w:marTop w:val="0"/>
      <w:marBottom w:val="0"/>
      <w:divBdr>
        <w:top w:val="none" w:sz="0" w:space="0" w:color="auto"/>
        <w:left w:val="none" w:sz="0" w:space="0" w:color="auto"/>
        <w:bottom w:val="none" w:sz="0" w:space="0" w:color="auto"/>
        <w:right w:val="none" w:sz="0" w:space="0" w:color="auto"/>
      </w:divBdr>
    </w:div>
    <w:div w:id="406536994">
      <w:bodyDiv w:val="1"/>
      <w:marLeft w:val="0"/>
      <w:marRight w:val="0"/>
      <w:marTop w:val="0"/>
      <w:marBottom w:val="0"/>
      <w:divBdr>
        <w:top w:val="none" w:sz="0" w:space="0" w:color="auto"/>
        <w:left w:val="none" w:sz="0" w:space="0" w:color="auto"/>
        <w:bottom w:val="none" w:sz="0" w:space="0" w:color="auto"/>
        <w:right w:val="none" w:sz="0" w:space="0" w:color="auto"/>
      </w:divBdr>
    </w:div>
    <w:div w:id="412122653">
      <w:bodyDiv w:val="1"/>
      <w:marLeft w:val="0"/>
      <w:marRight w:val="0"/>
      <w:marTop w:val="0"/>
      <w:marBottom w:val="0"/>
      <w:divBdr>
        <w:top w:val="none" w:sz="0" w:space="0" w:color="auto"/>
        <w:left w:val="none" w:sz="0" w:space="0" w:color="auto"/>
        <w:bottom w:val="none" w:sz="0" w:space="0" w:color="auto"/>
        <w:right w:val="none" w:sz="0" w:space="0" w:color="auto"/>
      </w:divBdr>
    </w:div>
    <w:div w:id="412629649">
      <w:bodyDiv w:val="1"/>
      <w:marLeft w:val="0"/>
      <w:marRight w:val="0"/>
      <w:marTop w:val="0"/>
      <w:marBottom w:val="0"/>
      <w:divBdr>
        <w:top w:val="none" w:sz="0" w:space="0" w:color="auto"/>
        <w:left w:val="none" w:sz="0" w:space="0" w:color="auto"/>
        <w:bottom w:val="none" w:sz="0" w:space="0" w:color="auto"/>
        <w:right w:val="none" w:sz="0" w:space="0" w:color="auto"/>
      </w:divBdr>
    </w:div>
    <w:div w:id="451828433">
      <w:bodyDiv w:val="1"/>
      <w:marLeft w:val="0"/>
      <w:marRight w:val="0"/>
      <w:marTop w:val="0"/>
      <w:marBottom w:val="0"/>
      <w:divBdr>
        <w:top w:val="none" w:sz="0" w:space="0" w:color="auto"/>
        <w:left w:val="none" w:sz="0" w:space="0" w:color="auto"/>
        <w:bottom w:val="none" w:sz="0" w:space="0" w:color="auto"/>
        <w:right w:val="none" w:sz="0" w:space="0" w:color="auto"/>
      </w:divBdr>
    </w:div>
    <w:div w:id="464154226">
      <w:bodyDiv w:val="1"/>
      <w:marLeft w:val="0"/>
      <w:marRight w:val="0"/>
      <w:marTop w:val="0"/>
      <w:marBottom w:val="0"/>
      <w:divBdr>
        <w:top w:val="none" w:sz="0" w:space="0" w:color="auto"/>
        <w:left w:val="none" w:sz="0" w:space="0" w:color="auto"/>
        <w:bottom w:val="none" w:sz="0" w:space="0" w:color="auto"/>
        <w:right w:val="none" w:sz="0" w:space="0" w:color="auto"/>
      </w:divBdr>
    </w:div>
    <w:div w:id="470749626">
      <w:bodyDiv w:val="1"/>
      <w:marLeft w:val="0"/>
      <w:marRight w:val="0"/>
      <w:marTop w:val="0"/>
      <w:marBottom w:val="0"/>
      <w:divBdr>
        <w:top w:val="none" w:sz="0" w:space="0" w:color="auto"/>
        <w:left w:val="none" w:sz="0" w:space="0" w:color="auto"/>
        <w:bottom w:val="none" w:sz="0" w:space="0" w:color="auto"/>
        <w:right w:val="none" w:sz="0" w:space="0" w:color="auto"/>
      </w:divBdr>
      <w:divsChild>
        <w:div w:id="1490100542">
          <w:marLeft w:val="446"/>
          <w:marRight w:val="0"/>
          <w:marTop w:val="0"/>
          <w:marBottom w:val="0"/>
          <w:divBdr>
            <w:top w:val="none" w:sz="0" w:space="0" w:color="auto"/>
            <w:left w:val="none" w:sz="0" w:space="0" w:color="auto"/>
            <w:bottom w:val="none" w:sz="0" w:space="0" w:color="auto"/>
            <w:right w:val="none" w:sz="0" w:space="0" w:color="auto"/>
          </w:divBdr>
        </w:div>
        <w:div w:id="922449948">
          <w:marLeft w:val="446"/>
          <w:marRight w:val="0"/>
          <w:marTop w:val="0"/>
          <w:marBottom w:val="0"/>
          <w:divBdr>
            <w:top w:val="none" w:sz="0" w:space="0" w:color="auto"/>
            <w:left w:val="none" w:sz="0" w:space="0" w:color="auto"/>
            <w:bottom w:val="none" w:sz="0" w:space="0" w:color="auto"/>
            <w:right w:val="none" w:sz="0" w:space="0" w:color="auto"/>
          </w:divBdr>
        </w:div>
        <w:div w:id="1294361620">
          <w:marLeft w:val="547"/>
          <w:marRight w:val="0"/>
          <w:marTop w:val="0"/>
          <w:marBottom w:val="0"/>
          <w:divBdr>
            <w:top w:val="none" w:sz="0" w:space="0" w:color="auto"/>
            <w:left w:val="none" w:sz="0" w:space="0" w:color="auto"/>
            <w:bottom w:val="none" w:sz="0" w:space="0" w:color="auto"/>
            <w:right w:val="none" w:sz="0" w:space="0" w:color="auto"/>
          </w:divBdr>
        </w:div>
        <w:div w:id="735663807">
          <w:marLeft w:val="547"/>
          <w:marRight w:val="0"/>
          <w:marTop w:val="0"/>
          <w:marBottom w:val="0"/>
          <w:divBdr>
            <w:top w:val="none" w:sz="0" w:space="0" w:color="auto"/>
            <w:left w:val="none" w:sz="0" w:space="0" w:color="auto"/>
            <w:bottom w:val="none" w:sz="0" w:space="0" w:color="auto"/>
            <w:right w:val="none" w:sz="0" w:space="0" w:color="auto"/>
          </w:divBdr>
        </w:div>
        <w:div w:id="1403917074">
          <w:marLeft w:val="446"/>
          <w:marRight w:val="0"/>
          <w:marTop w:val="0"/>
          <w:marBottom w:val="0"/>
          <w:divBdr>
            <w:top w:val="none" w:sz="0" w:space="0" w:color="auto"/>
            <w:left w:val="none" w:sz="0" w:space="0" w:color="auto"/>
            <w:bottom w:val="none" w:sz="0" w:space="0" w:color="auto"/>
            <w:right w:val="none" w:sz="0" w:space="0" w:color="auto"/>
          </w:divBdr>
        </w:div>
      </w:divsChild>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10951198">
      <w:bodyDiv w:val="1"/>
      <w:marLeft w:val="0"/>
      <w:marRight w:val="0"/>
      <w:marTop w:val="0"/>
      <w:marBottom w:val="0"/>
      <w:divBdr>
        <w:top w:val="none" w:sz="0" w:space="0" w:color="auto"/>
        <w:left w:val="none" w:sz="0" w:space="0" w:color="auto"/>
        <w:bottom w:val="none" w:sz="0" w:space="0" w:color="auto"/>
        <w:right w:val="none" w:sz="0" w:space="0" w:color="auto"/>
      </w:divBdr>
    </w:div>
    <w:div w:id="516888486">
      <w:bodyDiv w:val="1"/>
      <w:marLeft w:val="0"/>
      <w:marRight w:val="0"/>
      <w:marTop w:val="0"/>
      <w:marBottom w:val="0"/>
      <w:divBdr>
        <w:top w:val="none" w:sz="0" w:space="0" w:color="auto"/>
        <w:left w:val="none" w:sz="0" w:space="0" w:color="auto"/>
        <w:bottom w:val="none" w:sz="0" w:space="0" w:color="auto"/>
        <w:right w:val="none" w:sz="0" w:space="0" w:color="auto"/>
      </w:divBdr>
    </w:div>
    <w:div w:id="522867957">
      <w:bodyDiv w:val="1"/>
      <w:marLeft w:val="0"/>
      <w:marRight w:val="0"/>
      <w:marTop w:val="0"/>
      <w:marBottom w:val="0"/>
      <w:divBdr>
        <w:top w:val="none" w:sz="0" w:space="0" w:color="auto"/>
        <w:left w:val="none" w:sz="0" w:space="0" w:color="auto"/>
        <w:bottom w:val="none" w:sz="0" w:space="0" w:color="auto"/>
        <w:right w:val="none" w:sz="0" w:space="0" w:color="auto"/>
      </w:divBdr>
    </w:div>
    <w:div w:id="571694334">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637149344">
      <w:bodyDiv w:val="1"/>
      <w:marLeft w:val="0"/>
      <w:marRight w:val="0"/>
      <w:marTop w:val="0"/>
      <w:marBottom w:val="0"/>
      <w:divBdr>
        <w:top w:val="none" w:sz="0" w:space="0" w:color="auto"/>
        <w:left w:val="none" w:sz="0" w:space="0" w:color="auto"/>
        <w:bottom w:val="none" w:sz="0" w:space="0" w:color="auto"/>
        <w:right w:val="none" w:sz="0" w:space="0" w:color="auto"/>
      </w:divBdr>
    </w:div>
    <w:div w:id="644241774">
      <w:bodyDiv w:val="1"/>
      <w:marLeft w:val="0"/>
      <w:marRight w:val="0"/>
      <w:marTop w:val="0"/>
      <w:marBottom w:val="0"/>
      <w:divBdr>
        <w:top w:val="none" w:sz="0" w:space="0" w:color="auto"/>
        <w:left w:val="none" w:sz="0" w:space="0" w:color="auto"/>
        <w:bottom w:val="none" w:sz="0" w:space="0" w:color="auto"/>
        <w:right w:val="none" w:sz="0" w:space="0" w:color="auto"/>
      </w:divBdr>
    </w:div>
    <w:div w:id="646516783">
      <w:bodyDiv w:val="1"/>
      <w:marLeft w:val="0"/>
      <w:marRight w:val="0"/>
      <w:marTop w:val="0"/>
      <w:marBottom w:val="0"/>
      <w:divBdr>
        <w:top w:val="none" w:sz="0" w:space="0" w:color="auto"/>
        <w:left w:val="none" w:sz="0" w:space="0" w:color="auto"/>
        <w:bottom w:val="none" w:sz="0" w:space="0" w:color="auto"/>
        <w:right w:val="none" w:sz="0" w:space="0" w:color="auto"/>
      </w:divBdr>
    </w:div>
    <w:div w:id="666639321">
      <w:bodyDiv w:val="1"/>
      <w:marLeft w:val="0"/>
      <w:marRight w:val="0"/>
      <w:marTop w:val="0"/>
      <w:marBottom w:val="0"/>
      <w:divBdr>
        <w:top w:val="none" w:sz="0" w:space="0" w:color="auto"/>
        <w:left w:val="none" w:sz="0" w:space="0" w:color="auto"/>
        <w:bottom w:val="none" w:sz="0" w:space="0" w:color="auto"/>
        <w:right w:val="none" w:sz="0" w:space="0" w:color="auto"/>
      </w:divBdr>
    </w:div>
    <w:div w:id="667830287">
      <w:bodyDiv w:val="1"/>
      <w:marLeft w:val="0"/>
      <w:marRight w:val="0"/>
      <w:marTop w:val="0"/>
      <w:marBottom w:val="0"/>
      <w:divBdr>
        <w:top w:val="none" w:sz="0" w:space="0" w:color="auto"/>
        <w:left w:val="none" w:sz="0" w:space="0" w:color="auto"/>
        <w:bottom w:val="none" w:sz="0" w:space="0" w:color="auto"/>
        <w:right w:val="none" w:sz="0" w:space="0" w:color="auto"/>
      </w:divBdr>
    </w:div>
    <w:div w:id="670958337">
      <w:bodyDiv w:val="1"/>
      <w:marLeft w:val="0"/>
      <w:marRight w:val="0"/>
      <w:marTop w:val="0"/>
      <w:marBottom w:val="0"/>
      <w:divBdr>
        <w:top w:val="none" w:sz="0" w:space="0" w:color="auto"/>
        <w:left w:val="none" w:sz="0" w:space="0" w:color="auto"/>
        <w:bottom w:val="none" w:sz="0" w:space="0" w:color="auto"/>
        <w:right w:val="none" w:sz="0" w:space="0" w:color="auto"/>
      </w:divBdr>
    </w:div>
    <w:div w:id="683895255">
      <w:bodyDiv w:val="1"/>
      <w:marLeft w:val="0"/>
      <w:marRight w:val="0"/>
      <w:marTop w:val="0"/>
      <w:marBottom w:val="0"/>
      <w:divBdr>
        <w:top w:val="none" w:sz="0" w:space="0" w:color="auto"/>
        <w:left w:val="none" w:sz="0" w:space="0" w:color="auto"/>
        <w:bottom w:val="none" w:sz="0" w:space="0" w:color="auto"/>
        <w:right w:val="none" w:sz="0" w:space="0" w:color="auto"/>
      </w:divBdr>
    </w:div>
    <w:div w:id="691154959">
      <w:bodyDiv w:val="1"/>
      <w:marLeft w:val="0"/>
      <w:marRight w:val="0"/>
      <w:marTop w:val="0"/>
      <w:marBottom w:val="0"/>
      <w:divBdr>
        <w:top w:val="none" w:sz="0" w:space="0" w:color="auto"/>
        <w:left w:val="none" w:sz="0" w:space="0" w:color="auto"/>
        <w:bottom w:val="none" w:sz="0" w:space="0" w:color="auto"/>
        <w:right w:val="none" w:sz="0" w:space="0" w:color="auto"/>
      </w:divBdr>
    </w:div>
    <w:div w:id="771248032">
      <w:bodyDiv w:val="1"/>
      <w:marLeft w:val="0"/>
      <w:marRight w:val="0"/>
      <w:marTop w:val="0"/>
      <w:marBottom w:val="0"/>
      <w:divBdr>
        <w:top w:val="none" w:sz="0" w:space="0" w:color="auto"/>
        <w:left w:val="none" w:sz="0" w:space="0" w:color="auto"/>
        <w:bottom w:val="none" w:sz="0" w:space="0" w:color="auto"/>
        <w:right w:val="none" w:sz="0" w:space="0" w:color="auto"/>
      </w:divBdr>
    </w:div>
    <w:div w:id="774716822">
      <w:bodyDiv w:val="1"/>
      <w:marLeft w:val="0"/>
      <w:marRight w:val="0"/>
      <w:marTop w:val="0"/>
      <w:marBottom w:val="0"/>
      <w:divBdr>
        <w:top w:val="none" w:sz="0" w:space="0" w:color="auto"/>
        <w:left w:val="none" w:sz="0" w:space="0" w:color="auto"/>
        <w:bottom w:val="none" w:sz="0" w:space="0" w:color="auto"/>
        <w:right w:val="none" w:sz="0" w:space="0" w:color="auto"/>
      </w:divBdr>
    </w:div>
    <w:div w:id="801389640">
      <w:bodyDiv w:val="1"/>
      <w:marLeft w:val="0"/>
      <w:marRight w:val="0"/>
      <w:marTop w:val="0"/>
      <w:marBottom w:val="0"/>
      <w:divBdr>
        <w:top w:val="none" w:sz="0" w:space="0" w:color="auto"/>
        <w:left w:val="none" w:sz="0" w:space="0" w:color="auto"/>
        <w:bottom w:val="none" w:sz="0" w:space="0" w:color="auto"/>
        <w:right w:val="none" w:sz="0" w:space="0" w:color="auto"/>
      </w:divBdr>
    </w:div>
    <w:div w:id="803737477">
      <w:bodyDiv w:val="1"/>
      <w:marLeft w:val="0"/>
      <w:marRight w:val="0"/>
      <w:marTop w:val="0"/>
      <w:marBottom w:val="0"/>
      <w:divBdr>
        <w:top w:val="none" w:sz="0" w:space="0" w:color="auto"/>
        <w:left w:val="none" w:sz="0" w:space="0" w:color="auto"/>
        <w:bottom w:val="none" w:sz="0" w:space="0" w:color="auto"/>
        <w:right w:val="none" w:sz="0" w:space="0" w:color="auto"/>
      </w:divBdr>
    </w:div>
    <w:div w:id="804738680">
      <w:bodyDiv w:val="1"/>
      <w:marLeft w:val="0"/>
      <w:marRight w:val="0"/>
      <w:marTop w:val="0"/>
      <w:marBottom w:val="0"/>
      <w:divBdr>
        <w:top w:val="none" w:sz="0" w:space="0" w:color="auto"/>
        <w:left w:val="none" w:sz="0" w:space="0" w:color="auto"/>
        <w:bottom w:val="none" w:sz="0" w:space="0" w:color="auto"/>
        <w:right w:val="none" w:sz="0" w:space="0" w:color="auto"/>
      </w:divBdr>
    </w:div>
    <w:div w:id="805970466">
      <w:bodyDiv w:val="1"/>
      <w:marLeft w:val="0"/>
      <w:marRight w:val="0"/>
      <w:marTop w:val="0"/>
      <w:marBottom w:val="0"/>
      <w:divBdr>
        <w:top w:val="none" w:sz="0" w:space="0" w:color="auto"/>
        <w:left w:val="none" w:sz="0" w:space="0" w:color="auto"/>
        <w:bottom w:val="none" w:sz="0" w:space="0" w:color="auto"/>
        <w:right w:val="none" w:sz="0" w:space="0" w:color="auto"/>
      </w:divBdr>
    </w:div>
    <w:div w:id="810098109">
      <w:bodyDiv w:val="1"/>
      <w:marLeft w:val="0"/>
      <w:marRight w:val="0"/>
      <w:marTop w:val="0"/>
      <w:marBottom w:val="0"/>
      <w:divBdr>
        <w:top w:val="none" w:sz="0" w:space="0" w:color="auto"/>
        <w:left w:val="none" w:sz="0" w:space="0" w:color="auto"/>
        <w:bottom w:val="none" w:sz="0" w:space="0" w:color="auto"/>
        <w:right w:val="none" w:sz="0" w:space="0" w:color="auto"/>
      </w:divBdr>
    </w:div>
    <w:div w:id="817457970">
      <w:bodyDiv w:val="1"/>
      <w:marLeft w:val="0"/>
      <w:marRight w:val="0"/>
      <w:marTop w:val="0"/>
      <w:marBottom w:val="0"/>
      <w:divBdr>
        <w:top w:val="none" w:sz="0" w:space="0" w:color="auto"/>
        <w:left w:val="none" w:sz="0" w:space="0" w:color="auto"/>
        <w:bottom w:val="none" w:sz="0" w:space="0" w:color="auto"/>
        <w:right w:val="none" w:sz="0" w:space="0" w:color="auto"/>
      </w:divBdr>
    </w:div>
    <w:div w:id="901596475">
      <w:bodyDiv w:val="1"/>
      <w:marLeft w:val="0"/>
      <w:marRight w:val="0"/>
      <w:marTop w:val="0"/>
      <w:marBottom w:val="0"/>
      <w:divBdr>
        <w:top w:val="none" w:sz="0" w:space="0" w:color="auto"/>
        <w:left w:val="none" w:sz="0" w:space="0" w:color="auto"/>
        <w:bottom w:val="none" w:sz="0" w:space="0" w:color="auto"/>
        <w:right w:val="none" w:sz="0" w:space="0" w:color="auto"/>
      </w:divBdr>
    </w:div>
    <w:div w:id="901671915">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915287761">
      <w:bodyDiv w:val="1"/>
      <w:marLeft w:val="0"/>
      <w:marRight w:val="0"/>
      <w:marTop w:val="0"/>
      <w:marBottom w:val="0"/>
      <w:divBdr>
        <w:top w:val="none" w:sz="0" w:space="0" w:color="auto"/>
        <w:left w:val="none" w:sz="0" w:space="0" w:color="auto"/>
        <w:bottom w:val="none" w:sz="0" w:space="0" w:color="auto"/>
        <w:right w:val="none" w:sz="0" w:space="0" w:color="auto"/>
      </w:divBdr>
    </w:div>
    <w:div w:id="945381702">
      <w:bodyDiv w:val="1"/>
      <w:marLeft w:val="0"/>
      <w:marRight w:val="0"/>
      <w:marTop w:val="0"/>
      <w:marBottom w:val="0"/>
      <w:divBdr>
        <w:top w:val="none" w:sz="0" w:space="0" w:color="auto"/>
        <w:left w:val="none" w:sz="0" w:space="0" w:color="auto"/>
        <w:bottom w:val="none" w:sz="0" w:space="0" w:color="auto"/>
        <w:right w:val="none" w:sz="0" w:space="0" w:color="auto"/>
      </w:divBdr>
    </w:div>
    <w:div w:id="1001422331">
      <w:bodyDiv w:val="1"/>
      <w:marLeft w:val="0"/>
      <w:marRight w:val="0"/>
      <w:marTop w:val="0"/>
      <w:marBottom w:val="0"/>
      <w:divBdr>
        <w:top w:val="none" w:sz="0" w:space="0" w:color="auto"/>
        <w:left w:val="none" w:sz="0" w:space="0" w:color="auto"/>
        <w:bottom w:val="none" w:sz="0" w:space="0" w:color="auto"/>
        <w:right w:val="none" w:sz="0" w:space="0" w:color="auto"/>
      </w:divBdr>
    </w:div>
    <w:div w:id="1007442130">
      <w:bodyDiv w:val="1"/>
      <w:marLeft w:val="0"/>
      <w:marRight w:val="0"/>
      <w:marTop w:val="0"/>
      <w:marBottom w:val="0"/>
      <w:divBdr>
        <w:top w:val="none" w:sz="0" w:space="0" w:color="auto"/>
        <w:left w:val="none" w:sz="0" w:space="0" w:color="auto"/>
        <w:bottom w:val="none" w:sz="0" w:space="0" w:color="auto"/>
        <w:right w:val="none" w:sz="0" w:space="0" w:color="auto"/>
      </w:divBdr>
    </w:div>
    <w:div w:id="1018116345">
      <w:bodyDiv w:val="1"/>
      <w:marLeft w:val="0"/>
      <w:marRight w:val="0"/>
      <w:marTop w:val="0"/>
      <w:marBottom w:val="0"/>
      <w:divBdr>
        <w:top w:val="none" w:sz="0" w:space="0" w:color="auto"/>
        <w:left w:val="none" w:sz="0" w:space="0" w:color="auto"/>
        <w:bottom w:val="none" w:sz="0" w:space="0" w:color="auto"/>
        <w:right w:val="none" w:sz="0" w:space="0" w:color="auto"/>
      </w:divBdr>
    </w:div>
    <w:div w:id="1039166582">
      <w:bodyDiv w:val="1"/>
      <w:marLeft w:val="0"/>
      <w:marRight w:val="0"/>
      <w:marTop w:val="0"/>
      <w:marBottom w:val="0"/>
      <w:divBdr>
        <w:top w:val="none" w:sz="0" w:space="0" w:color="auto"/>
        <w:left w:val="none" w:sz="0" w:space="0" w:color="auto"/>
        <w:bottom w:val="none" w:sz="0" w:space="0" w:color="auto"/>
        <w:right w:val="none" w:sz="0" w:space="0" w:color="auto"/>
      </w:divBdr>
    </w:div>
    <w:div w:id="1047877402">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083647451">
      <w:bodyDiv w:val="1"/>
      <w:marLeft w:val="0"/>
      <w:marRight w:val="0"/>
      <w:marTop w:val="0"/>
      <w:marBottom w:val="0"/>
      <w:divBdr>
        <w:top w:val="none" w:sz="0" w:space="0" w:color="auto"/>
        <w:left w:val="none" w:sz="0" w:space="0" w:color="auto"/>
        <w:bottom w:val="none" w:sz="0" w:space="0" w:color="auto"/>
        <w:right w:val="none" w:sz="0" w:space="0" w:color="auto"/>
      </w:divBdr>
    </w:div>
    <w:div w:id="1099370624">
      <w:bodyDiv w:val="1"/>
      <w:marLeft w:val="0"/>
      <w:marRight w:val="0"/>
      <w:marTop w:val="0"/>
      <w:marBottom w:val="0"/>
      <w:divBdr>
        <w:top w:val="none" w:sz="0" w:space="0" w:color="auto"/>
        <w:left w:val="none" w:sz="0" w:space="0" w:color="auto"/>
        <w:bottom w:val="none" w:sz="0" w:space="0" w:color="auto"/>
        <w:right w:val="none" w:sz="0" w:space="0" w:color="auto"/>
      </w:divBdr>
      <w:divsChild>
        <w:div w:id="1193761425">
          <w:marLeft w:val="446"/>
          <w:marRight w:val="0"/>
          <w:marTop w:val="0"/>
          <w:marBottom w:val="0"/>
          <w:divBdr>
            <w:top w:val="none" w:sz="0" w:space="0" w:color="auto"/>
            <w:left w:val="none" w:sz="0" w:space="0" w:color="auto"/>
            <w:bottom w:val="none" w:sz="0" w:space="0" w:color="auto"/>
            <w:right w:val="none" w:sz="0" w:space="0" w:color="auto"/>
          </w:divBdr>
        </w:div>
        <w:div w:id="1305549681">
          <w:marLeft w:val="446"/>
          <w:marRight w:val="0"/>
          <w:marTop w:val="0"/>
          <w:marBottom w:val="0"/>
          <w:divBdr>
            <w:top w:val="none" w:sz="0" w:space="0" w:color="auto"/>
            <w:left w:val="none" w:sz="0" w:space="0" w:color="auto"/>
            <w:bottom w:val="none" w:sz="0" w:space="0" w:color="auto"/>
            <w:right w:val="none" w:sz="0" w:space="0" w:color="auto"/>
          </w:divBdr>
        </w:div>
        <w:div w:id="1876304899">
          <w:marLeft w:val="446"/>
          <w:marRight w:val="0"/>
          <w:marTop w:val="0"/>
          <w:marBottom w:val="0"/>
          <w:divBdr>
            <w:top w:val="none" w:sz="0" w:space="0" w:color="auto"/>
            <w:left w:val="none" w:sz="0" w:space="0" w:color="auto"/>
            <w:bottom w:val="none" w:sz="0" w:space="0" w:color="auto"/>
            <w:right w:val="none" w:sz="0" w:space="0" w:color="auto"/>
          </w:divBdr>
        </w:div>
        <w:div w:id="902836123">
          <w:marLeft w:val="446"/>
          <w:marRight w:val="0"/>
          <w:marTop w:val="0"/>
          <w:marBottom w:val="0"/>
          <w:divBdr>
            <w:top w:val="none" w:sz="0" w:space="0" w:color="auto"/>
            <w:left w:val="none" w:sz="0" w:space="0" w:color="auto"/>
            <w:bottom w:val="none" w:sz="0" w:space="0" w:color="auto"/>
            <w:right w:val="none" w:sz="0" w:space="0" w:color="auto"/>
          </w:divBdr>
        </w:div>
        <w:div w:id="1422294684">
          <w:marLeft w:val="446"/>
          <w:marRight w:val="0"/>
          <w:marTop w:val="0"/>
          <w:marBottom w:val="0"/>
          <w:divBdr>
            <w:top w:val="none" w:sz="0" w:space="0" w:color="auto"/>
            <w:left w:val="none" w:sz="0" w:space="0" w:color="auto"/>
            <w:bottom w:val="none" w:sz="0" w:space="0" w:color="auto"/>
            <w:right w:val="none" w:sz="0" w:space="0" w:color="auto"/>
          </w:divBdr>
        </w:div>
      </w:divsChild>
    </w:div>
    <w:div w:id="1100218910">
      <w:bodyDiv w:val="1"/>
      <w:marLeft w:val="0"/>
      <w:marRight w:val="0"/>
      <w:marTop w:val="0"/>
      <w:marBottom w:val="0"/>
      <w:divBdr>
        <w:top w:val="none" w:sz="0" w:space="0" w:color="auto"/>
        <w:left w:val="none" w:sz="0" w:space="0" w:color="auto"/>
        <w:bottom w:val="none" w:sz="0" w:space="0" w:color="auto"/>
        <w:right w:val="none" w:sz="0" w:space="0" w:color="auto"/>
      </w:divBdr>
    </w:div>
    <w:div w:id="1147626678">
      <w:bodyDiv w:val="1"/>
      <w:marLeft w:val="0"/>
      <w:marRight w:val="0"/>
      <w:marTop w:val="0"/>
      <w:marBottom w:val="0"/>
      <w:divBdr>
        <w:top w:val="none" w:sz="0" w:space="0" w:color="auto"/>
        <w:left w:val="none" w:sz="0" w:space="0" w:color="auto"/>
        <w:bottom w:val="none" w:sz="0" w:space="0" w:color="auto"/>
        <w:right w:val="none" w:sz="0" w:space="0" w:color="auto"/>
      </w:divBdr>
    </w:div>
    <w:div w:id="1190920869">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1669645">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261454790">
      <w:bodyDiv w:val="1"/>
      <w:marLeft w:val="0"/>
      <w:marRight w:val="0"/>
      <w:marTop w:val="0"/>
      <w:marBottom w:val="0"/>
      <w:divBdr>
        <w:top w:val="none" w:sz="0" w:space="0" w:color="auto"/>
        <w:left w:val="none" w:sz="0" w:space="0" w:color="auto"/>
        <w:bottom w:val="none" w:sz="0" w:space="0" w:color="auto"/>
        <w:right w:val="none" w:sz="0" w:space="0" w:color="auto"/>
      </w:divBdr>
    </w:div>
    <w:div w:id="1269504074">
      <w:bodyDiv w:val="1"/>
      <w:marLeft w:val="0"/>
      <w:marRight w:val="0"/>
      <w:marTop w:val="0"/>
      <w:marBottom w:val="0"/>
      <w:divBdr>
        <w:top w:val="none" w:sz="0" w:space="0" w:color="auto"/>
        <w:left w:val="none" w:sz="0" w:space="0" w:color="auto"/>
        <w:bottom w:val="none" w:sz="0" w:space="0" w:color="auto"/>
        <w:right w:val="none" w:sz="0" w:space="0" w:color="auto"/>
      </w:divBdr>
    </w:div>
    <w:div w:id="1288665212">
      <w:bodyDiv w:val="1"/>
      <w:marLeft w:val="0"/>
      <w:marRight w:val="0"/>
      <w:marTop w:val="0"/>
      <w:marBottom w:val="0"/>
      <w:divBdr>
        <w:top w:val="none" w:sz="0" w:space="0" w:color="auto"/>
        <w:left w:val="none" w:sz="0" w:space="0" w:color="auto"/>
        <w:bottom w:val="none" w:sz="0" w:space="0" w:color="auto"/>
        <w:right w:val="none" w:sz="0" w:space="0" w:color="auto"/>
      </w:divBdr>
      <w:divsChild>
        <w:div w:id="1760053902">
          <w:marLeft w:val="0"/>
          <w:marRight w:val="0"/>
          <w:marTop w:val="0"/>
          <w:marBottom w:val="360"/>
          <w:divBdr>
            <w:top w:val="none" w:sz="0" w:space="0" w:color="auto"/>
            <w:left w:val="none" w:sz="0" w:space="0" w:color="auto"/>
            <w:bottom w:val="none" w:sz="0" w:space="0" w:color="auto"/>
            <w:right w:val="none" w:sz="0" w:space="0" w:color="auto"/>
          </w:divBdr>
          <w:divsChild>
            <w:div w:id="2082823294">
              <w:marLeft w:val="0"/>
              <w:marRight w:val="0"/>
              <w:marTop w:val="0"/>
              <w:marBottom w:val="0"/>
              <w:divBdr>
                <w:top w:val="none" w:sz="0" w:space="0" w:color="auto"/>
                <w:left w:val="none" w:sz="0" w:space="0" w:color="auto"/>
                <w:bottom w:val="none" w:sz="0" w:space="0" w:color="auto"/>
                <w:right w:val="none" w:sz="0" w:space="0" w:color="auto"/>
              </w:divBdr>
            </w:div>
            <w:div w:id="1585991555">
              <w:marLeft w:val="0"/>
              <w:marRight w:val="0"/>
              <w:marTop w:val="0"/>
              <w:marBottom w:val="0"/>
              <w:divBdr>
                <w:top w:val="none" w:sz="0" w:space="0" w:color="auto"/>
                <w:left w:val="none" w:sz="0" w:space="0" w:color="auto"/>
                <w:bottom w:val="none" w:sz="0" w:space="0" w:color="auto"/>
                <w:right w:val="none" w:sz="0" w:space="0" w:color="auto"/>
              </w:divBdr>
            </w:div>
            <w:div w:id="1926717985">
              <w:marLeft w:val="0"/>
              <w:marRight w:val="0"/>
              <w:marTop w:val="0"/>
              <w:marBottom w:val="0"/>
              <w:divBdr>
                <w:top w:val="none" w:sz="0" w:space="0" w:color="auto"/>
                <w:left w:val="none" w:sz="0" w:space="0" w:color="auto"/>
                <w:bottom w:val="none" w:sz="0" w:space="0" w:color="auto"/>
                <w:right w:val="none" w:sz="0" w:space="0" w:color="auto"/>
              </w:divBdr>
            </w:div>
            <w:div w:id="1047025921">
              <w:marLeft w:val="0"/>
              <w:marRight w:val="0"/>
              <w:marTop w:val="0"/>
              <w:marBottom w:val="0"/>
              <w:divBdr>
                <w:top w:val="none" w:sz="0" w:space="0" w:color="auto"/>
                <w:left w:val="none" w:sz="0" w:space="0" w:color="auto"/>
                <w:bottom w:val="none" w:sz="0" w:space="0" w:color="auto"/>
                <w:right w:val="none" w:sz="0" w:space="0" w:color="auto"/>
              </w:divBdr>
            </w:div>
            <w:div w:id="486364372">
              <w:marLeft w:val="0"/>
              <w:marRight w:val="0"/>
              <w:marTop w:val="0"/>
              <w:marBottom w:val="0"/>
              <w:divBdr>
                <w:top w:val="none" w:sz="0" w:space="0" w:color="auto"/>
                <w:left w:val="none" w:sz="0" w:space="0" w:color="auto"/>
                <w:bottom w:val="none" w:sz="0" w:space="0" w:color="auto"/>
                <w:right w:val="none" w:sz="0" w:space="0" w:color="auto"/>
              </w:divBdr>
            </w:div>
            <w:div w:id="1613855748">
              <w:marLeft w:val="0"/>
              <w:marRight w:val="0"/>
              <w:marTop w:val="0"/>
              <w:marBottom w:val="0"/>
              <w:divBdr>
                <w:top w:val="none" w:sz="0" w:space="0" w:color="auto"/>
                <w:left w:val="none" w:sz="0" w:space="0" w:color="auto"/>
                <w:bottom w:val="none" w:sz="0" w:space="0" w:color="auto"/>
                <w:right w:val="none" w:sz="0" w:space="0" w:color="auto"/>
              </w:divBdr>
            </w:div>
            <w:div w:id="1370572044">
              <w:marLeft w:val="0"/>
              <w:marRight w:val="0"/>
              <w:marTop w:val="0"/>
              <w:marBottom w:val="0"/>
              <w:divBdr>
                <w:top w:val="none" w:sz="0" w:space="0" w:color="auto"/>
                <w:left w:val="none" w:sz="0" w:space="0" w:color="auto"/>
                <w:bottom w:val="none" w:sz="0" w:space="0" w:color="auto"/>
                <w:right w:val="none" w:sz="0" w:space="0" w:color="auto"/>
              </w:divBdr>
            </w:div>
            <w:div w:id="20348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7455">
      <w:bodyDiv w:val="1"/>
      <w:marLeft w:val="0"/>
      <w:marRight w:val="0"/>
      <w:marTop w:val="0"/>
      <w:marBottom w:val="0"/>
      <w:divBdr>
        <w:top w:val="none" w:sz="0" w:space="0" w:color="auto"/>
        <w:left w:val="none" w:sz="0" w:space="0" w:color="auto"/>
        <w:bottom w:val="none" w:sz="0" w:space="0" w:color="auto"/>
        <w:right w:val="none" w:sz="0" w:space="0" w:color="auto"/>
      </w:divBdr>
    </w:div>
    <w:div w:id="1368485367">
      <w:bodyDiv w:val="1"/>
      <w:marLeft w:val="0"/>
      <w:marRight w:val="0"/>
      <w:marTop w:val="0"/>
      <w:marBottom w:val="0"/>
      <w:divBdr>
        <w:top w:val="none" w:sz="0" w:space="0" w:color="auto"/>
        <w:left w:val="none" w:sz="0" w:space="0" w:color="auto"/>
        <w:bottom w:val="none" w:sz="0" w:space="0" w:color="auto"/>
        <w:right w:val="none" w:sz="0" w:space="0" w:color="auto"/>
      </w:divBdr>
    </w:div>
    <w:div w:id="1380202158">
      <w:bodyDiv w:val="1"/>
      <w:marLeft w:val="0"/>
      <w:marRight w:val="0"/>
      <w:marTop w:val="0"/>
      <w:marBottom w:val="0"/>
      <w:divBdr>
        <w:top w:val="none" w:sz="0" w:space="0" w:color="auto"/>
        <w:left w:val="none" w:sz="0" w:space="0" w:color="auto"/>
        <w:bottom w:val="none" w:sz="0" w:space="0" w:color="auto"/>
        <w:right w:val="none" w:sz="0" w:space="0" w:color="auto"/>
      </w:divBdr>
    </w:div>
    <w:div w:id="1393583241">
      <w:bodyDiv w:val="1"/>
      <w:marLeft w:val="0"/>
      <w:marRight w:val="0"/>
      <w:marTop w:val="0"/>
      <w:marBottom w:val="0"/>
      <w:divBdr>
        <w:top w:val="none" w:sz="0" w:space="0" w:color="auto"/>
        <w:left w:val="none" w:sz="0" w:space="0" w:color="auto"/>
        <w:bottom w:val="none" w:sz="0" w:space="0" w:color="auto"/>
        <w:right w:val="none" w:sz="0" w:space="0" w:color="auto"/>
      </w:divBdr>
    </w:div>
    <w:div w:id="1416777498">
      <w:bodyDiv w:val="1"/>
      <w:marLeft w:val="0"/>
      <w:marRight w:val="0"/>
      <w:marTop w:val="0"/>
      <w:marBottom w:val="0"/>
      <w:divBdr>
        <w:top w:val="none" w:sz="0" w:space="0" w:color="auto"/>
        <w:left w:val="none" w:sz="0" w:space="0" w:color="auto"/>
        <w:bottom w:val="none" w:sz="0" w:space="0" w:color="auto"/>
        <w:right w:val="none" w:sz="0" w:space="0" w:color="auto"/>
      </w:divBdr>
    </w:div>
    <w:div w:id="1439176505">
      <w:bodyDiv w:val="1"/>
      <w:marLeft w:val="0"/>
      <w:marRight w:val="0"/>
      <w:marTop w:val="0"/>
      <w:marBottom w:val="0"/>
      <w:divBdr>
        <w:top w:val="none" w:sz="0" w:space="0" w:color="auto"/>
        <w:left w:val="none" w:sz="0" w:space="0" w:color="auto"/>
        <w:bottom w:val="none" w:sz="0" w:space="0" w:color="auto"/>
        <w:right w:val="none" w:sz="0" w:space="0" w:color="auto"/>
      </w:divBdr>
    </w:div>
    <w:div w:id="1444694006">
      <w:bodyDiv w:val="1"/>
      <w:marLeft w:val="0"/>
      <w:marRight w:val="0"/>
      <w:marTop w:val="0"/>
      <w:marBottom w:val="0"/>
      <w:divBdr>
        <w:top w:val="none" w:sz="0" w:space="0" w:color="auto"/>
        <w:left w:val="none" w:sz="0" w:space="0" w:color="auto"/>
        <w:bottom w:val="none" w:sz="0" w:space="0" w:color="auto"/>
        <w:right w:val="none" w:sz="0" w:space="0" w:color="auto"/>
      </w:divBdr>
    </w:div>
    <w:div w:id="1454789093">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482890213">
      <w:bodyDiv w:val="1"/>
      <w:marLeft w:val="0"/>
      <w:marRight w:val="0"/>
      <w:marTop w:val="0"/>
      <w:marBottom w:val="0"/>
      <w:divBdr>
        <w:top w:val="none" w:sz="0" w:space="0" w:color="auto"/>
        <w:left w:val="none" w:sz="0" w:space="0" w:color="auto"/>
        <w:bottom w:val="none" w:sz="0" w:space="0" w:color="auto"/>
        <w:right w:val="none" w:sz="0" w:space="0" w:color="auto"/>
      </w:divBdr>
    </w:div>
    <w:div w:id="1482891050">
      <w:bodyDiv w:val="1"/>
      <w:marLeft w:val="0"/>
      <w:marRight w:val="0"/>
      <w:marTop w:val="0"/>
      <w:marBottom w:val="0"/>
      <w:divBdr>
        <w:top w:val="none" w:sz="0" w:space="0" w:color="auto"/>
        <w:left w:val="none" w:sz="0" w:space="0" w:color="auto"/>
        <w:bottom w:val="none" w:sz="0" w:space="0" w:color="auto"/>
        <w:right w:val="none" w:sz="0" w:space="0" w:color="auto"/>
      </w:divBdr>
    </w:div>
    <w:div w:id="1533109451">
      <w:bodyDiv w:val="1"/>
      <w:marLeft w:val="0"/>
      <w:marRight w:val="0"/>
      <w:marTop w:val="0"/>
      <w:marBottom w:val="0"/>
      <w:divBdr>
        <w:top w:val="none" w:sz="0" w:space="0" w:color="auto"/>
        <w:left w:val="none" w:sz="0" w:space="0" w:color="auto"/>
        <w:bottom w:val="none" w:sz="0" w:space="0" w:color="auto"/>
        <w:right w:val="none" w:sz="0" w:space="0" w:color="auto"/>
      </w:divBdr>
    </w:div>
    <w:div w:id="155708985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68682983">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02106555">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651712611">
      <w:bodyDiv w:val="1"/>
      <w:marLeft w:val="0"/>
      <w:marRight w:val="0"/>
      <w:marTop w:val="0"/>
      <w:marBottom w:val="0"/>
      <w:divBdr>
        <w:top w:val="none" w:sz="0" w:space="0" w:color="auto"/>
        <w:left w:val="none" w:sz="0" w:space="0" w:color="auto"/>
        <w:bottom w:val="none" w:sz="0" w:space="0" w:color="auto"/>
        <w:right w:val="none" w:sz="0" w:space="0" w:color="auto"/>
      </w:divBdr>
    </w:div>
    <w:div w:id="1659307525">
      <w:bodyDiv w:val="1"/>
      <w:marLeft w:val="0"/>
      <w:marRight w:val="0"/>
      <w:marTop w:val="0"/>
      <w:marBottom w:val="0"/>
      <w:divBdr>
        <w:top w:val="none" w:sz="0" w:space="0" w:color="auto"/>
        <w:left w:val="none" w:sz="0" w:space="0" w:color="auto"/>
        <w:bottom w:val="none" w:sz="0" w:space="0" w:color="auto"/>
        <w:right w:val="none" w:sz="0" w:space="0" w:color="auto"/>
      </w:divBdr>
    </w:div>
    <w:div w:id="1683968246">
      <w:bodyDiv w:val="1"/>
      <w:marLeft w:val="0"/>
      <w:marRight w:val="0"/>
      <w:marTop w:val="0"/>
      <w:marBottom w:val="0"/>
      <w:divBdr>
        <w:top w:val="none" w:sz="0" w:space="0" w:color="auto"/>
        <w:left w:val="none" w:sz="0" w:space="0" w:color="auto"/>
        <w:bottom w:val="none" w:sz="0" w:space="0" w:color="auto"/>
        <w:right w:val="none" w:sz="0" w:space="0" w:color="auto"/>
      </w:divBdr>
    </w:div>
    <w:div w:id="1704136918">
      <w:bodyDiv w:val="1"/>
      <w:marLeft w:val="0"/>
      <w:marRight w:val="0"/>
      <w:marTop w:val="0"/>
      <w:marBottom w:val="0"/>
      <w:divBdr>
        <w:top w:val="none" w:sz="0" w:space="0" w:color="auto"/>
        <w:left w:val="none" w:sz="0" w:space="0" w:color="auto"/>
        <w:bottom w:val="none" w:sz="0" w:space="0" w:color="auto"/>
        <w:right w:val="none" w:sz="0" w:space="0" w:color="auto"/>
      </w:divBdr>
    </w:div>
    <w:div w:id="1708094174">
      <w:bodyDiv w:val="1"/>
      <w:marLeft w:val="0"/>
      <w:marRight w:val="0"/>
      <w:marTop w:val="0"/>
      <w:marBottom w:val="0"/>
      <w:divBdr>
        <w:top w:val="none" w:sz="0" w:space="0" w:color="auto"/>
        <w:left w:val="none" w:sz="0" w:space="0" w:color="auto"/>
        <w:bottom w:val="none" w:sz="0" w:space="0" w:color="auto"/>
        <w:right w:val="none" w:sz="0" w:space="0" w:color="auto"/>
      </w:divBdr>
    </w:div>
    <w:div w:id="1724476906">
      <w:bodyDiv w:val="1"/>
      <w:marLeft w:val="0"/>
      <w:marRight w:val="0"/>
      <w:marTop w:val="0"/>
      <w:marBottom w:val="0"/>
      <w:divBdr>
        <w:top w:val="none" w:sz="0" w:space="0" w:color="auto"/>
        <w:left w:val="none" w:sz="0" w:space="0" w:color="auto"/>
        <w:bottom w:val="none" w:sz="0" w:space="0" w:color="auto"/>
        <w:right w:val="none" w:sz="0" w:space="0" w:color="auto"/>
      </w:divBdr>
    </w:div>
    <w:div w:id="1728601128">
      <w:bodyDiv w:val="1"/>
      <w:marLeft w:val="0"/>
      <w:marRight w:val="0"/>
      <w:marTop w:val="0"/>
      <w:marBottom w:val="0"/>
      <w:divBdr>
        <w:top w:val="none" w:sz="0" w:space="0" w:color="auto"/>
        <w:left w:val="none" w:sz="0" w:space="0" w:color="auto"/>
        <w:bottom w:val="none" w:sz="0" w:space="0" w:color="auto"/>
        <w:right w:val="none" w:sz="0" w:space="0" w:color="auto"/>
      </w:divBdr>
    </w:div>
    <w:div w:id="1745226263">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797136665">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56188622">
      <w:bodyDiv w:val="1"/>
      <w:marLeft w:val="0"/>
      <w:marRight w:val="0"/>
      <w:marTop w:val="0"/>
      <w:marBottom w:val="0"/>
      <w:divBdr>
        <w:top w:val="none" w:sz="0" w:space="0" w:color="auto"/>
        <w:left w:val="none" w:sz="0" w:space="0" w:color="auto"/>
        <w:bottom w:val="none" w:sz="0" w:space="0" w:color="auto"/>
        <w:right w:val="none" w:sz="0" w:space="0" w:color="auto"/>
      </w:divBdr>
    </w:div>
    <w:div w:id="1862939717">
      <w:bodyDiv w:val="1"/>
      <w:marLeft w:val="0"/>
      <w:marRight w:val="0"/>
      <w:marTop w:val="0"/>
      <w:marBottom w:val="0"/>
      <w:divBdr>
        <w:top w:val="none" w:sz="0" w:space="0" w:color="auto"/>
        <w:left w:val="none" w:sz="0" w:space="0" w:color="auto"/>
        <w:bottom w:val="none" w:sz="0" w:space="0" w:color="auto"/>
        <w:right w:val="none" w:sz="0" w:space="0" w:color="auto"/>
      </w:divBdr>
    </w:div>
    <w:div w:id="1881548620">
      <w:bodyDiv w:val="1"/>
      <w:marLeft w:val="0"/>
      <w:marRight w:val="0"/>
      <w:marTop w:val="0"/>
      <w:marBottom w:val="0"/>
      <w:divBdr>
        <w:top w:val="none" w:sz="0" w:space="0" w:color="auto"/>
        <w:left w:val="none" w:sz="0" w:space="0" w:color="auto"/>
        <w:bottom w:val="none" w:sz="0" w:space="0" w:color="auto"/>
        <w:right w:val="none" w:sz="0" w:space="0" w:color="auto"/>
      </w:divBdr>
    </w:div>
    <w:div w:id="1884097122">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01942793">
      <w:bodyDiv w:val="1"/>
      <w:marLeft w:val="0"/>
      <w:marRight w:val="0"/>
      <w:marTop w:val="0"/>
      <w:marBottom w:val="0"/>
      <w:divBdr>
        <w:top w:val="none" w:sz="0" w:space="0" w:color="auto"/>
        <w:left w:val="none" w:sz="0" w:space="0" w:color="auto"/>
        <w:bottom w:val="none" w:sz="0" w:space="0" w:color="auto"/>
        <w:right w:val="none" w:sz="0" w:space="0" w:color="auto"/>
      </w:divBdr>
    </w:div>
    <w:div w:id="1915700902">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1929576454">
      <w:bodyDiv w:val="1"/>
      <w:marLeft w:val="0"/>
      <w:marRight w:val="0"/>
      <w:marTop w:val="0"/>
      <w:marBottom w:val="0"/>
      <w:divBdr>
        <w:top w:val="none" w:sz="0" w:space="0" w:color="auto"/>
        <w:left w:val="none" w:sz="0" w:space="0" w:color="auto"/>
        <w:bottom w:val="none" w:sz="0" w:space="0" w:color="auto"/>
        <w:right w:val="none" w:sz="0" w:space="0" w:color="auto"/>
      </w:divBdr>
    </w:div>
    <w:div w:id="1954482724">
      <w:bodyDiv w:val="1"/>
      <w:marLeft w:val="0"/>
      <w:marRight w:val="0"/>
      <w:marTop w:val="0"/>
      <w:marBottom w:val="0"/>
      <w:divBdr>
        <w:top w:val="none" w:sz="0" w:space="0" w:color="auto"/>
        <w:left w:val="none" w:sz="0" w:space="0" w:color="auto"/>
        <w:bottom w:val="none" w:sz="0" w:space="0" w:color="auto"/>
        <w:right w:val="none" w:sz="0" w:space="0" w:color="auto"/>
      </w:divBdr>
    </w:div>
    <w:div w:id="1961691702">
      <w:bodyDiv w:val="1"/>
      <w:marLeft w:val="0"/>
      <w:marRight w:val="0"/>
      <w:marTop w:val="0"/>
      <w:marBottom w:val="0"/>
      <w:divBdr>
        <w:top w:val="none" w:sz="0" w:space="0" w:color="auto"/>
        <w:left w:val="none" w:sz="0" w:space="0" w:color="auto"/>
        <w:bottom w:val="none" w:sz="0" w:space="0" w:color="auto"/>
        <w:right w:val="none" w:sz="0" w:space="0" w:color="auto"/>
      </w:divBdr>
    </w:div>
    <w:div w:id="1984771229">
      <w:bodyDiv w:val="1"/>
      <w:marLeft w:val="0"/>
      <w:marRight w:val="0"/>
      <w:marTop w:val="0"/>
      <w:marBottom w:val="0"/>
      <w:divBdr>
        <w:top w:val="none" w:sz="0" w:space="0" w:color="auto"/>
        <w:left w:val="none" w:sz="0" w:space="0" w:color="auto"/>
        <w:bottom w:val="none" w:sz="0" w:space="0" w:color="auto"/>
        <w:right w:val="none" w:sz="0" w:space="0" w:color="auto"/>
      </w:divBdr>
    </w:div>
    <w:div w:id="1986933761">
      <w:bodyDiv w:val="1"/>
      <w:marLeft w:val="0"/>
      <w:marRight w:val="0"/>
      <w:marTop w:val="0"/>
      <w:marBottom w:val="0"/>
      <w:divBdr>
        <w:top w:val="none" w:sz="0" w:space="0" w:color="auto"/>
        <w:left w:val="none" w:sz="0" w:space="0" w:color="auto"/>
        <w:bottom w:val="none" w:sz="0" w:space="0" w:color="auto"/>
        <w:right w:val="none" w:sz="0" w:space="0" w:color="auto"/>
      </w:divBdr>
    </w:div>
    <w:div w:id="2021277978">
      <w:bodyDiv w:val="1"/>
      <w:marLeft w:val="0"/>
      <w:marRight w:val="0"/>
      <w:marTop w:val="0"/>
      <w:marBottom w:val="0"/>
      <w:divBdr>
        <w:top w:val="none" w:sz="0" w:space="0" w:color="auto"/>
        <w:left w:val="none" w:sz="0" w:space="0" w:color="auto"/>
        <w:bottom w:val="none" w:sz="0" w:space="0" w:color="auto"/>
        <w:right w:val="none" w:sz="0" w:space="0" w:color="auto"/>
      </w:divBdr>
    </w:div>
    <w:div w:id="2022124516">
      <w:bodyDiv w:val="1"/>
      <w:marLeft w:val="0"/>
      <w:marRight w:val="0"/>
      <w:marTop w:val="0"/>
      <w:marBottom w:val="0"/>
      <w:divBdr>
        <w:top w:val="none" w:sz="0" w:space="0" w:color="auto"/>
        <w:left w:val="none" w:sz="0" w:space="0" w:color="auto"/>
        <w:bottom w:val="none" w:sz="0" w:space="0" w:color="auto"/>
        <w:right w:val="none" w:sz="0" w:space="0" w:color="auto"/>
      </w:divBdr>
    </w:div>
    <w:div w:id="2029521342">
      <w:bodyDiv w:val="1"/>
      <w:marLeft w:val="0"/>
      <w:marRight w:val="0"/>
      <w:marTop w:val="0"/>
      <w:marBottom w:val="0"/>
      <w:divBdr>
        <w:top w:val="none" w:sz="0" w:space="0" w:color="auto"/>
        <w:left w:val="none" w:sz="0" w:space="0" w:color="auto"/>
        <w:bottom w:val="none" w:sz="0" w:space="0" w:color="auto"/>
        <w:right w:val="none" w:sz="0" w:space="0" w:color="auto"/>
      </w:divBdr>
    </w:div>
    <w:div w:id="2030524664">
      <w:bodyDiv w:val="1"/>
      <w:marLeft w:val="0"/>
      <w:marRight w:val="0"/>
      <w:marTop w:val="0"/>
      <w:marBottom w:val="0"/>
      <w:divBdr>
        <w:top w:val="none" w:sz="0" w:space="0" w:color="auto"/>
        <w:left w:val="none" w:sz="0" w:space="0" w:color="auto"/>
        <w:bottom w:val="none" w:sz="0" w:space="0" w:color="auto"/>
        <w:right w:val="none" w:sz="0" w:space="0" w:color="auto"/>
      </w:divBdr>
    </w:div>
    <w:div w:id="204913792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27">
          <w:marLeft w:val="0"/>
          <w:marRight w:val="0"/>
          <w:marTop w:val="0"/>
          <w:marBottom w:val="0"/>
          <w:divBdr>
            <w:top w:val="none" w:sz="0" w:space="0" w:color="auto"/>
            <w:left w:val="none" w:sz="0" w:space="0" w:color="auto"/>
            <w:bottom w:val="none" w:sz="0" w:space="0" w:color="auto"/>
            <w:right w:val="none" w:sz="0" w:space="0" w:color="auto"/>
          </w:divBdr>
        </w:div>
        <w:div w:id="807624847">
          <w:marLeft w:val="0"/>
          <w:marRight w:val="0"/>
          <w:marTop w:val="0"/>
          <w:marBottom w:val="0"/>
          <w:divBdr>
            <w:top w:val="none" w:sz="0" w:space="0" w:color="auto"/>
            <w:left w:val="none" w:sz="0" w:space="0" w:color="auto"/>
            <w:bottom w:val="none" w:sz="0" w:space="0" w:color="auto"/>
            <w:right w:val="none" w:sz="0" w:space="0" w:color="auto"/>
          </w:divBdr>
        </w:div>
      </w:divsChild>
    </w:div>
    <w:div w:id="2054694344">
      <w:bodyDiv w:val="1"/>
      <w:marLeft w:val="0"/>
      <w:marRight w:val="0"/>
      <w:marTop w:val="0"/>
      <w:marBottom w:val="0"/>
      <w:divBdr>
        <w:top w:val="none" w:sz="0" w:space="0" w:color="auto"/>
        <w:left w:val="none" w:sz="0" w:space="0" w:color="auto"/>
        <w:bottom w:val="none" w:sz="0" w:space="0" w:color="auto"/>
        <w:right w:val="none" w:sz="0" w:space="0" w:color="auto"/>
      </w:divBdr>
    </w:div>
    <w:div w:id="2069838892">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 w:id="2103181951">
      <w:bodyDiv w:val="1"/>
      <w:marLeft w:val="0"/>
      <w:marRight w:val="0"/>
      <w:marTop w:val="0"/>
      <w:marBottom w:val="0"/>
      <w:divBdr>
        <w:top w:val="none" w:sz="0" w:space="0" w:color="auto"/>
        <w:left w:val="none" w:sz="0" w:space="0" w:color="auto"/>
        <w:bottom w:val="none" w:sz="0" w:space="0" w:color="auto"/>
        <w:right w:val="none" w:sz="0" w:space="0" w:color="auto"/>
      </w:divBdr>
    </w:div>
    <w:div w:id="2135830348">
      <w:bodyDiv w:val="1"/>
      <w:marLeft w:val="0"/>
      <w:marRight w:val="0"/>
      <w:marTop w:val="0"/>
      <w:marBottom w:val="0"/>
      <w:divBdr>
        <w:top w:val="none" w:sz="0" w:space="0" w:color="auto"/>
        <w:left w:val="none" w:sz="0" w:space="0" w:color="auto"/>
        <w:bottom w:val="none" w:sz="0" w:space="0" w:color="auto"/>
        <w:right w:val="none" w:sz="0" w:space="0" w:color="auto"/>
      </w:divBdr>
    </w:div>
    <w:div w:id="2140370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E7F18-9675-CF4D-91B2-48A46B43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8548</Words>
  <Characters>48727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Andreeva Vandova</cp:lastModifiedBy>
  <cp:revision>42</cp:revision>
  <dcterms:created xsi:type="dcterms:W3CDTF">2019-05-06T21:51:00Z</dcterms:created>
  <dcterms:modified xsi:type="dcterms:W3CDTF">2019-05-28T18:34:00Z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 publications="4"/&gt;&lt;/info&gt;PAPERS2_INFO_END</vt:lpwstr>
  </property>
</Properties>
</file>